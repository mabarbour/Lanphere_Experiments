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B76" w:rsidRDefault="00E72B76" w:rsidP="00E72B76">
      <w:pPr>
        <w:spacing w:line="480" w:lineRule="auto"/>
        <w:rPr>
          <w:rFonts w:ascii="Times New Roman" w:hAnsi="Times New Roman" w:cs="Times New Roman"/>
          <w:b/>
        </w:rPr>
      </w:pPr>
      <w:r w:rsidRPr="001A35AA">
        <w:rPr>
          <w:rFonts w:ascii="Times New Roman" w:hAnsi="Times New Roman" w:cs="Times New Roman"/>
          <w:b/>
        </w:rPr>
        <w:t>Introduction</w:t>
      </w:r>
    </w:p>
    <w:p w:rsidR="00C717D2" w:rsidDel="00C717D2" w:rsidRDefault="00C717D2" w:rsidP="00E72B76">
      <w:pPr>
        <w:spacing w:line="480" w:lineRule="auto"/>
        <w:rPr>
          <w:del w:id="0" w:author="3DR" w:date="2016-04-27T11:57:00Z"/>
          <w:rFonts w:ascii="Times New Roman" w:hAnsi="Times New Roman" w:cs="Times New Roman"/>
        </w:rPr>
      </w:pPr>
      <w:ins w:id="1" w:author="3DR" w:date="2016-04-27T11:57:00Z">
        <w:r>
          <w:rPr>
            <w:rFonts w:ascii="Times New Roman" w:hAnsi="Times New Roman" w:cs="Times New Roman"/>
          </w:rPr>
          <w:t xml:space="preserve">Intraspecific </w:t>
        </w:r>
        <w:commentRangeStart w:id="2"/>
        <w:r>
          <w:rPr>
            <w:rFonts w:ascii="Times New Roman" w:hAnsi="Times New Roman" w:cs="Times New Roman"/>
          </w:rPr>
          <w:t xml:space="preserve">genetic variation </w:t>
        </w:r>
      </w:ins>
      <w:commentRangeEnd w:id="2"/>
      <w:ins w:id="3" w:author="3DR" w:date="2016-04-27T11:59:00Z">
        <w:r>
          <w:rPr>
            <w:rStyle w:val="CommentReference"/>
          </w:rPr>
          <w:commentReference w:id="2"/>
        </w:r>
      </w:ins>
      <w:ins w:id="5" w:author="3DR" w:date="2016-04-27T11:57:00Z">
        <w:r>
          <w:rPr>
            <w:rFonts w:ascii="Times New Roman" w:hAnsi="Times New Roman" w:cs="Times New Roman"/>
          </w:rPr>
          <w:t xml:space="preserve">can </w:t>
        </w:r>
      </w:ins>
      <w:ins w:id="6" w:author="3DR" w:date="2016-04-27T11:58:00Z">
        <w:r>
          <w:rPr>
            <w:rFonts w:ascii="Times New Roman" w:hAnsi="Times New Roman" w:cs="Times New Roman"/>
          </w:rPr>
          <w:t>drive</w:t>
        </w:r>
      </w:ins>
      <w:ins w:id="7" w:author="3DR" w:date="2016-04-27T11:57:00Z">
        <w:r>
          <w:rPr>
            <w:rFonts w:ascii="Times New Roman" w:hAnsi="Times New Roman" w:cs="Times New Roman"/>
          </w:rPr>
          <w:t xml:space="preserve"> phenotypic variation</w:t>
        </w:r>
      </w:ins>
      <w:ins w:id="8" w:author="3DR" w:date="2016-04-27T11:58:00Z">
        <w:r>
          <w:rPr>
            <w:rFonts w:ascii="Times New Roman" w:hAnsi="Times New Roman" w:cs="Times New Roman"/>
          </w:rPr>
          <w:t xml:space="preserve"> within host plants, which </w:t>
        </w:r>
      </w:ins>
    </w:p>
    <w:p w:rsidR="00C717D2" w:rsidRPr="001A35AA" w:rsidRDefault="00C717D2" w:rsidP="00E72B76">
      <w:pPr>
        <w:spacing w:line="480" w:lineRule="auto"/>
        <w:rPr>
          <w:ins w:id="9" w:author="3DR" w:date="2016-04-27T11:58:00Z"/>
          <w:rFonts w:ascii="Times New Roman" w:hAnsi="Times New Roman" w:cs="Times New Roman"/>
          <w:b/>
        </w:rPr>
      </w:pPr>
    </w:p>
    <w:p w:rsidR="00E72B76" w:rsidRDefault="00E72B76" w:rsidP="00E72B76">
      <w:pPr>
        <w:spacing w:line="480" w:lineRule="auto"/>
        <w:rPr>
          <w:rFonts w:ascii="Times New Roman" w:hAnsi="Times New Roman" w:cs="Times New Roman"/>
        </w:rPr>
      </w:pPr>
      <w:del w:id="10" w:author="3DR" w:date="2016-04-27T11:58:00Z">
        <w:r w:rsidDel="00C717D2">
          <w:rPr>
            <w:rFonts w:ascii="Times New Roman" w:hAnsi="Times New Roman" w:cs="Times New Roman"/>
          </w:rPr>
          <w:delText>Plant genes determine individual phenotypes</w:delText>
        </w:r>
      </w:del>
      <w:del w:id="11" w:author="3DR" w:date="2016-04-27T11:59:00Z">
        <w:r w:rsidDel="00C717D2">
          <w:rPr>
            <w:rFonts w:ascii="Times New Roman" w:hAnsi="Times New Roman" w:cs="Times New Roman"/>
          </w:rPr>
          <w:delText>, which</w:delText>
        </w:r>
      </w:del>
      <w:r>
        <w:rPr>
          <w:rFonts w:ascii="Times New Roman" w:hAnsi="Times New Roman" w:cs="Times New Roman"/>
        </w:rPr>
        <w:t xml:space="preserve"> </w:t>
      </w:r>
      <w:proofErr w:type="gramStart"/>
      <w:ins w:id="12" w:author="3DR" w:date="2016-04-27T11:58:00Z">
        <w:r w:rsidR="00C717D2">
          <w:rPr>
            <w:rFonts w:ascii="Times New Roman" w:hAnsi="Times New Roman" w:cs="Times New Roman"/>
          </w:rPr>
          <w:t>in</w:t>
        </w:r>
        <w:proofErr w:type="gramEnd"/>
        <w:r w:rsidR="00C717D2">
          <w:rPr>
            <w:rFonts w:ascii="Times New Roman" w:hAnsi="Times New Roman" w:cs="Times New Roman"/>
          </w:rPr>
          <w:t xml:space="preserve"> turn </w:t>
        </w:r>
      </w:ins>
      <w:r>
        <w:rPr>
          <w:rFonts w:ascii="Times New Roman" w:hAnsi="Times New Roman" w:cs="Times New Roman"/>
        </w:rPr>
        <w:t xml:space="preserve">can have cascading effects on associated species and entire communities of organisms </w:t>
      </w:r>
      <w:r>
        <w:rPr>
          <w:rFonts w:ascii="Times New Roman" w:hAnsi="Times New Roman" w:cs="Times New Roman"/>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LQBlADcANAA2ADQAZAAwADgAZAA0ADkAZgAvAEYANABBADcARAAwADYANwAtADQAMwBGADgALQAw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5F565B">
        <w:rPr>
          <w:rFonts w:ascii="Times New Roman" w:hAnsi="Times New Roman" w:cs="Times New Roman"/>
          <w:noProof/>
          <w:color w:val="000000"/>
        </w:rPr>
        <w:t xml:space="preserve">(Fritz &amp; Price 1988; Maddox &amp; Root 1990; Antonovics 1992; Lamit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2015) </w:t>
      </w:r>
      <w:r>
        <w:rPr>
          <w:rFonts w:ascii="Times New Roman" w:hAnsi="Times New Roman" w:cs="Times New Roman"/>
        </w:rPr>
        <w:fldChar w:fldCharType="end"/>
      </w:r>
      <w:r>
        <w:rPr>
          <w:rFonts w:ascii="Times New Roman" w:hAnsi="Times New Roman" w:cs="Times New Roman"/>
        </w:rPr>
        <w:t xml:space="preserve">. </w:t>
      </w:r>
      <w:ins w:id="13" w:author="3DR" w:date="2016-04-27T11:58:00Z">
        <w:r w:rsidR="00C717D2">
          <w:rPr>
            <w:rFonts w:ascii="Times New Roman" w:hAnsi="Times New Roman" w:cs="Times New Roman"/>
          </w:rPr>
          <w:t xml:space="preserve"> For example, genetic variation in (insert a couple species) can influence (influence a couple community types)</w:t>
        </w:r>
      </w:ins>
      <w:ins w:id="14" w:author="3DR" w:date="2016-04-27T12:03:00Z">
        <w:r w:rsidR="008B1D9B">
          <w:rPr>
            <w:rFonts w:ascii="Times New Roman" w:hAnsi="Times New Roman" w:cs="Times New Roman"/>
          </w:rPr>
          <w:t xml:space="preserve">. </w:t>
        </w:r>
      </w:ins>
      <w:r>
        <w:rPr>
          <w:rFonts w:ascii="Times New Roman" w:hAnsi="Times New Roman" w:cs="Times New Roman"/>
        </w:rPr>
        <w:t>While the</w:t>
      </w:r>
      <w:ins w:id="15" w:author="3DR" w:date="2016-04-27T12:00:00Z">
        <w:r w:rsidR="00C717D2">
          <w:rPr>
            <w:rFonts w:ascii="Times New Roman" w:hAnsi="Times New Roman" w:cs="Times New Roman"/>
          </w:rPr>
          <w:t>re have been a range of examples documenting the</w:t>
        </w:r>
      </w:ins>
      <w:r>
        <w:rPr>
          <w:rFonts w:ascii="Times New Roman" w:hAnsi="Times New Roman" w:cs="Times New Roman"/>
        </w:rPr>
        <w:t xml:space="preserve"> </w:t>
      </w:r>
      <w:ins w:id="16" w:author="3DR" w:date="2016-04-27T12:00:00Z">
        <w:r w:rsidR="00C717D2">
          <w:rPr>
            <w:rFonts w:ascii="Times New Roman" w:hAnsi="Times New Roman" w:cs="Times New Roman"/>
          </w:rPr>
          <w:t xml:space="preserve">community level consequence of </w:t>
        </w:r>
      </w:ins>
      <w:del w:id="17" w:author="3DR" w:date="2016-04-27T12:00:00Z">
        <w:r w:rsidDel="00C717D2">
          <w:rPr>
            <w:rFonts w:ascii="Times New Roman" w:hAnsi="Times New Roman" w:cs="Times New Roman"/>
          </w:rPr>
          <w:delText>importance of</w:delText>
        </w:r>
      </w:del>
      <w:ins w:id="18" w:author="3DR" w:date="2016-04-27T12:00:00Z">
        <w:r w:rsidR="00C717D2">
          <w:rPr>
            <w:rFonts w:ascii="Times New Roman" w:hAnsi="Times New Roman" w:cs="Times New Roman"/>
          </w:rPr>
          <w:t>host</w:t>
        </w:r>
      </w:ins>
      <w:r>
        <w:rPr>
          <w:rFonts w:ascii="Times New Roman" w:hAnsi="Times New Roman" w:cs="Times New Roman"/>
        </w:rPr>
        <w:t xml:space="preserve"> plant </w:t>
      </w:r>
      <w:del w:id="19" w:author="3DR" w:date="2016-04-27T11:59:00Z">
        <w:r w:rsidDel="00C717D2">
          <w:rPr>
            <w:rFonts w:ascii="Times New Roman" w:hAnsi="Times New Roman" w:cs="Times New Roman"/>
          </w:rPr>
          <w:delText xml:space="preserve">genes </w:delText>
        </w:r>
      </w:del>
      <w:ins w:id="20" w:author="3DR" w:date="2016-04-27T11:59:00Z">
        <w:r w:rsidR="00C717D2">
          <w:rPr>
            <w:rFonts w:ascii="Times New Roman" w:hAnsi="Times New Roman" w:cs="Times New Roman"/>
          </w:rPr>
          <w:t>genetic variation</w:t>
        </w:r>
      </w:ins>
      <w:del w:id="21" w:author="3DR" w:date="2016-04-27T12:00:00Z">
        <w:r w:rsidDel="00C717D2">
          <w:rPr>
            <w:rFonts w:ascii="Times New Roman" w:hAnsi="Times New Roman" w:cs="Times New Roman"/>
          </w:rPr>
          <w:delText>for associated communities</w:delText>
        </w:r>
      </w:del>
      <w:ins w:id="22" w:author="3DR" w:date="2016-04-27T12:00:00Z">
        <w:r w:rsidR="00C717D2">
          <w:rPr>
            <w:rFonts w:ascii="Times New Roman" w:hAnsi="Times New Roman" w:cs="Times New Roman"/>
          </w:rPr>
          <w:t xml:space="preserve">, these case studies have primarily </w:t>
        </w:r>
      </w:ins>
      <w:ins w:id="23" w:author="3DR" w:date="2016-04-27T12:01:00Z">
        <w:r w:rsidR="00C717D2">
          <w:rPr>
            <w:rFonts w:ascii="Times New Roman" w:hAnsi="Times New Roman" w:cs="Times New Roman"/>
          </w:rPr>
          <w:t>occurring</w:t>
        </w:r>
      </w:ins>
      <w:ins w:id="24" w:author="3DR" w:date="2016-04-27T12:00:00Z">
        <w:r w:rsidR="00C717D2">
          <w:rPr>
            <w:rFonts w:ascii="Times New Roman" w:hAnsi="Times New Roman" w:cs="Times New Roman"/>
          </w:rPr>
          <w:t xml:space="preserve"> </w:t>
        </w:r>
      </w:ins>
      <w:ins w:id="25" w:author="3DR" w:date="2016-04-27T12:01:00Z">
        <w:r w:rsidR="00C717D2">
          <w:rPr>
            <w:rFonts w:ascii="Times New Roman" w:hAnsi="Times New Roman" w:cs="Times New Roman"/>
          </w:rPr>
          <w:t xml:space="preserve">in </w:t>
        </w:r>
      </w:ins>
      <w:del w:id="26" w:author="3DR" w:date="2016-04-27T12:01:00Z">
        <w:r w:rsidDel="00C717D2">
          <w:rPr>
            <w:rFonts w:ascii="Times New Roman" w:hAnsi="Times New Roman" w:cs="Times New Roman"/>
          </w:rPr>
          <w:delText xml:space="preserve"> is well established in </w:delText>
        </w:r>
      </w:del>
      <w:r>
        <w:rPr>
          <w:rFonts w:ascii="Times New Roman" w:hAnsi="Times New Roman" w:cs="Times New Roman"/>
        </w:rPr>
        <w:t>common garden</w:t>
      </w:r>
      <w:ins w:id="27" w:author="3DR" w:date="2016-04-27T12:01:00Z">
        <w:r w:rsidR="00C717D2">
          <w:rPr>
            <w:rFonts w:ascii="Times New Roman" w:hAnsi="Times New Roman" w:cs="Times New Roman"/>
          </w:rPr>
          <w:t xml:space="preserve"> </w:t>
        </w:r>
        <w:proofErr w:type="spellStart"/>
        <w:r w:rsidR="00C717D2">
          <w:rPr>
            <w:rFonts w:ascii="Times New Roman" w:hAnsi="Times New Roman" w:cs="Times New Roman"/>
          </w:rPr>
          <w:t>experiemnts</w:t>
        </w:r>
      </w:ins>
      <w:proofErr w:type="spellEnd"/>
      <w:del w:id="28" w:author="3DR" w:date="2016-04-27T12:01:00Z">
        <w:r w:rsidDel="00C717D2">
          <w:rPr>
            <w:rFonts w:ascii="Times New Roman" w:hAnsi="Times New Roman" w:cs="Times New Roman"/>
          </w:rPr>
          <w:delText>s</w:delText>
        </w:r>
      </w:del>
      <w:r>
        <w:rPr>
          <w:rFonts w:ascii="Times New Roman" w:hAnsi="Times New Roman" w:cs="Times New Roman"/>
        </w:rPr>
        <w:t xml:space="preserve"> where environmental variation is minimized</w:t>
      </w:r>
      <w:ins w:id="29" w:author="3DR" w:date="2016-04-27T12:01:00Z">
        <w:r w:rsidR="00C717D2">
          <w:rPr>
            <w:rFonts w:ascii="Times New Roman" w:hAnsi="Times New Roman" w:cs="Times New Roman"/>
          </w:rPr>
          <w:t>. However, variation in the environment</w:t>
        </w:r>
      </w:ins>
      <w:ins w:id="30" w:author="3DR" w:date="2016-04-27T12:02:00Z">
        <w:r w:rsidR="00C717D2">
          <w:rPr>
            <w:rFonts w:ascii="Times New Roman" w:hAnsi="Times New Roman" w:cs="Times New Roman"/>
          </w:rPr>
          <w:t xml:space="preserve"> is a</w:t>
        </w:r>
        <w:r w:rsidR="008B1D9B">
          <w:rPr>
            <w:rFonts w:ascii="Times New Roman" w:hAnsi="Times New Roman" w:cs="Times New Roman"/>
          </w:rPr>
          <w:t xml:space="preserve">lso a fundamental influence </w:t>
        </w:r>
      </w:ins>
      <w:ins w:id="31" w:author="3DR" w:date="2016-04-27T12:01:00Z">
        <w:r w:rsidR="00C717D2">
          <w:rPr>
            <w:rFonts w:ascii="Times New Roman" w:hAnsi="Times New Roman" w:cs="Times New Roman"/>
          </w:rPr>
          <w:t xml:space="preserve">on </w:t>
        </w:r>
      </w:ins>
      <w:ins w:id="32" w:author="3DR" w:date="2016-04-27T12:02:00Z">
        <w:r w:rsidR="008B1D9B">
          <w:rPr>
            <w:rFonts w:ascii="Times New Roman" w:hAnsi="Times New Roman" w:cs="Times New Roman"/>
          </w:rPr>
          <w:t xml:space="preserve">host plant variation </w:t>
        </w:r>
      </w:ins>
      <w:ins w:id="33" w:author="3DR" w:date="2016-04-27T12:01:00Z">
        <w:r w:rsidR="00C717D2">
          <w:rPr>
            <w:rFonts w:ascii="Times New Roman" w:hAnsi="Times New Roman" w:cs="Times New Roman"/>
          </w:rPr>
          <w:t>phenotypic variation</w:t>
        </w:r>
      </w:ins>
      <w:ins w:id="34" w:author="3DR" w:date="2016-04-27T12:02:00Z">
        <w:r w:rsidR="008B1D9B">
          <w:rPr>
            <w:rFonts w:ascii="Times New Roman" w:hAnsi="Times New Roman" w:cs="Times New Roman"/>
          </w:rPr>
          <w:t xml:space="preserve"> and th</w:t>
        </w:r>
      </w:ins>
      <w:ins w:id="35" w:author="3DR" w:date="2016-04-27T12:03:00Z">
        <w:r w:rsidR="008B1D9B">
          <w:rPr>
            <w:rFonts w:ascii="Times New Roman" w:hAnsi="Times New Roman" w:cs="Times New Roman"/>
          </w:rPr>
          <w:t xml:space="preserve">e </w:t>
        </w:r>
      </w:ins>
      <w:del w:id="36" w:author="3DR" w:date="2016-04-27T12:01:00Z">
        <w:r w:rsidDel="00C717D2">
          <w:rPr>
            <w:rFonts w:ascii="Times New Roman" w:hAnsi="Times New Roman" w:cs="Times New Roman"/>
          </w:rPr>
          <w:delText>,</w:delText>
        </w:r>
      </w:del>
      <w:del w:id="37" w:author="3DR" w:date="2016-04-27T12:03:00Z">
        <w:r w:rsidDel="008B1D9B">
          <w:rPr>
            <w:rFonts w:ascii="Times New Roman" w:hAnsi="Times New Roman" w:cs="Times New Roman"/>
          </w:rPr>
          <w:delText xml:space="preserve"> the </w:delText>
        </w:r>
      </w:del>
      <w:r>
        <w:rPr>
          <w:rFonts w:ascii="Times New Roman" w:hAnsi="Times New Roman" w:cs="Times New Roman"/>
        </w:rPr>
        <w:t>relative importance of plant genotyp</w:t>
      </w:r>
      <w:ins w:id="38" w:author="3DR" w:date="2016-04-27T12:03:00Z">
        <w:r w:rsidR="008B1D9B">
          <w:rPr>
            <w:rFonts w:ascii="Times New Roman" w:hAnsi="Times New Roman" w:cs="Times New Roman"/>
          </w:rPr>
          <w:t>ic</w:t>
        </w:r>
      </w:ins>
      <w:del w:id="39" w:author="3DR" w:date="2016-04-27T12:03:00Z">
        <w:r w:rsidDel="008B1D9B">
          <w:rPr>
            <w:rFonts w:ascii="Times New Roman" w:hAnsi="Times New Roman" w:cs="Times New Roman"/>
          </w:rPr>
          <w:delText>e</w:delText>
        </w:r>
      </w:del>
      <w:r>
        <w:rPr>
          <w:rFonts w:ascii="Times New Roman" w:hAnsi="Times New Roman" w:cs="Times New Roman"/>
        </w:rPr>
        <w:t xml:space="preserve"> vs. the environment</w:t>
      </w:r>
      <w:ins w:id="40" w:author="3DR" w:date="2016-04-27T12:03:00Z">
        <w:r w:rsidR="008B1D9B">
          <w:rPr>
            <w:rFonts w:ascii="Times New Roman" w:hAnsi="Times New Roman" w:cs="Times New Roman"/>
          </w:rPr>
          <w:t>al effects on ecological communities</w:t>
        </w:r>
      </w:ins>
      <w:del w:id="41" w:author="3DR" w:date="2016-04-27T12:03:00Z">
        <w:r w:rsidDel="008B1D9B">
          <w:rPr>
            <w:rFonts w:ascii="Times New Roman" w:hAnsi="Times New Roman" w:cs="Times New Roman"/>
          </w:rPr>
          <w:delText xml:space="preserve"> still</w:delText>
        </w:r>
      </w:del>
      <w:r>
        <w:rPr>
          <w:rFonts w:ascii="Times New Roman" w:hAnsi="Times New Roman" w:cs="Times New Roman"/>
        </w:rPr>
        <w:t xml:space="preserve"> remains an open question </w:t>
      </w:r>
      <w:r>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ADQALQA0ADYAMwA3AC0AOQBkAGQAOQAtAGUANwA0ADYANABkADAAOABkADQAOQBmAC8AOABFADkA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5F565B">
        <w:rPr>
          <w:rFonts w:ascii="Times New Roman" w:hAnsi="Times New Roman" w:cs="Times New Roman"/>
          <w:noProof/>
          <w:color w:val="000000"/>
        </w:rPr>
        <w:t xml:space="preserve"> (Hersch-Green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2011; Tack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2012; Crutsinger 2015) </w:t>
      </w:r>
      <w:r>
        <w:rPr>
          <w:rFonts w:ascii="Times New Roman" w:hAnsi="Times New Roman" w:cs="Times New Roman"/>
        </w:rPr>
        <w:fldChar w:fldCharType="end"/>
      </w:r>
      <w:r>
        <w:rPr>
          <w:rFonts w:ascii="Times New Roman" w:hAnsi="Times New Roman" w:cs="Times New Roman"/>
        </w:rPr>
        <w:t xml:space="preserve">. Addressing this question is critical for understanding the dynamic interplay between ecological and evolutionary processes in shaping communities </w:t>
      </w:r>
      <w:r>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ADQALQA0ADYAMwA3AC0AOQBkAGQAOQAtAGUANwA0ADYANABkADAAOABkADQAOQBmAC8ARQA4AEMA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5F565B">
        <w:rPr>
          <w:rFonts w:ascii="Times New Roman" w:hAnsi="Times New Roman" w:cs="Times New Roman"/>
          <w:noProof/>
          <w:color w:val="000000"/>
        </w:rPr>
        <w:t xml:space="preserve"> (Johnson &amp; Stinchcombe 2007; Hughes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2008; Hersch-Green </w:t>
      </w:r>
      <w:r w:rsidRPr="005F565B">
        <w:rPr>
          <w:rFonts w:ascii="Times New Roman" w:hAnsi="Times New Roman" w:cs="Times New Roman"/>
          <w:i/>
          <w:iCs/>
          <w:noProof/>
          <w:color w:val="000000"/>
        </w:rPr>
        <w:t>et al.</w:t>
      </w:r>
      <w:r w:rsidRPr="005F565B">
        <w:rPr>
          <w:rFonts w:ascii="Times New Roman" w:hAnsi="Times New Roman" w:cs="Times New Roman"/>
          <w:noProof/>
          <w:color w:val="000000"/>
        </w:rPr>
        <w:t xml:space="preserve"> 2011) </w:t>
      </w:r>
      <w:r>
        <w:rPr>
          <w:rFonts w:ascii="Times New Roman" w:hAnsi="Times New Roman" w:cs="Times New Roman"/>
        </w:rPr>
        <w:fldChar w:fldCharType="end"/>
      </w:r>
      <w:r>
        <w:rPr>
          <w:rFonts w:ascii="Times New Roman" w:hAnsi="Times New Roman" w:cs="Times New Roman"/>
        </w:rPr>
        <w:t xml:space="preserve">. </w:t>
      </w:r>
    </w:p>
    <w:p w:rsidR="00E72B76" w:rsidRDefault="00E72B76" w:rsidP="00E72B76">
      <w:pPr>
        <w:spacing w:line="480" w:lineRule="auto"/>
        <w:rPr>
          <w:rFonts w:ascii="Times New Roman" w:hAnsi="Times New Roman" w:cs="Times New Roman"/>
        </w:rPr>
      </w:pPr>
    </w:p>
    <w:p w:rsidR="008B1D9B" w:rsidRDefault="00E72B76" w:rsidP="00E72B76">
      <w:pPr>
        <w:spacing w:line="480" w:lineRule="auto"/>
        <w:rPr>
          <w:ins w:id="42" w:author="3DR" w:date="2016-04-27T12:04:00Z"/>
          <w:rFonts w:ascii="Times New Roman" w:hAnsi="Times New Roman" w:cs="Times New Roman"/>
        </w:rPr>
      </w:pPr>
      <w:r>
        <w:rPr>
          <w:rFonts w:ascii="Times New Roman" w:hAnsi="Times New Roman" w:cs="Times New Roman"/>
        </w:rPr>
        <w:t xml:space="preserve">In genotype-by-environment studies, “environment” is often a </w:t>
      </w:r>
      <w:proofErr w:type="gramStart"/>
      <w:r>
        <w:rPr>
          <w:rFonts w:ascii="Times New Roman" w:hAnsi="Times New Roman" w:cs="Times New Roman"/>
        </w:rPr>
        <w:t>catch-all</w:t>
      </w:r>
      <w:proofErr w:type="gramEnd"/>
      <w:r>
        <w:rPr>
          <w:rFonts w:ascii="Times New Roman" w:hAnsi="Times New Roman" w:cs="Times New Roman"/>
        </w:rPr>
        <w:t xml:space="preserve"> term that encompasses a diversity of </w:t>
      </w:r>
      <w:del w:id="43" w:author="3DR" w:date="2016-04-27T12:04:00Z">
        <w:r w:rsidDel="008B1D9B">
          <w:rPr>
            <w:rFonts w:ascii="Times New Roman" w:hAnsi="Times New Roman" w:cs="Times New Roman"/>
          </w:rPr>
          <w:delText xml:space="preserve">abiotic and biotic </w:delText>
        </w:r>
      </w:del>
      <w:r>
        <w:rPr>
          <w:rFonts w:ascii="Times New Roman" w:hAnsi="Times New Roman" w:cs="Times New Roman"/>
        </w:rPr>
        <w:t xml:space="preserve">factors. For example, many studies manipulate the </w:t>
      </w:r>
      <w:ins w:id="44" w:author="3DR" w:date="2016-04-27T12:05:00Z">
        <w:r w:rsidR="008B1D9B">
          <w:rPr>
            <w:rFonts w:ascii="Times New Roman" w:hAnsi="Times New Roman" w:cs="Times New Roman"/>
          </w:rPr>
          <w:t xml:space="preserve">abiotic </w:t>
        </w:r>
      </w:ins>
      <w:r>
        <w:rPr>
          <w:rFonts w:ascii="Times New Roman" w:hAnsi="Times New Roman" w:cs="Times New Roman"/>
        </w:rPr>
        <w:t xml:space="preserve">environment by planting common gardens in distant locations that likely differ in both abiotic (e.g. soil properties) and biotic (e.g. species pool) factors. </w:t>
      </w:r>
      <w:ins w:id="45" w:author="3DR" w:date="2016-04-27T12:04:00Z">
        <w:r w:rsidR="008B1D9B">
          <w:rPr>
            <w:rFonts w:ascii="Times New Roman" w:hAnsi="Times New Roman" w:cs="Times New Roman"/>
          </w:rPr>
          <w:t xml:space="preserve"> </w:t>
        </w:r>
        <w:proofErr w:type="gramStart"/>
        <w:r w:rsidR="008B1D9B">
          <w:rPr>
            <w:rFonts w:ascii="Times New Roman" w:hAnsi="Times New Roman" w:cs="Times New Roman"/>
          </w:rPr>
          <w:t>For example (give one or two examples of G x Nutrient experiments)</w:t>
        </w:r>
      </w:ins>
      <w:ins w:id="46" w:author="3DR" w:date="2016-04-27T12:05:00Z">
        <w:r w:rsidR="008B1D9B">
          <w:rPr>
            <w:rFonts w:ascii="Times New Roman" w:hAnsi="Times New Roman" w:cs="Times New Roman"/>
          </w:rPr>
          <w:t>.</w:t>
        </w:r>
        <w:proofErr w:type="gramEnd"/>
        <w:r w:rsidR="008B1D9B">
          <w:rPr>
            <w:rFonts w:ascii="Times New Roman" w:hAnsi="Times New Roman" w:cs="Times New Roman"/>
          </w:rPr>
          <w:t xml:space="preserve">  Similarly, the biotic environment is also an important consideration.  </w:t>
        </w:r>
        <w:proofErr w:type="gramStart"/>
        <w:r w:rsidR="008B1D9B">
          <w:rPr>
            <w:rFonts w:ascii="Times New Roman" w:hAnsi="Times New Roman" w:cs="Times New Roman"/>
          </w:rPr>
          <w:t>(INSERT BIOTIC examples).</w:t>
        </w:r>
      </w:ins>
      <w:proofErr w:type="gramEnd"/>
    </w:p>
    <w:p w:rsidR="00E72B76" w:rsidRDefault="00E72B76" w:rsidP="00E72B76">
      <w:pPr>
        <w:spacing w:line="480" w:lineRule="auto"/>
        <w:rPr>
          <w:ins w:id="47" w:author="3DR" w:date="2016-04-27T12:07:00Z"/>
          <w:rFonts w:ascii="Times New Roman" w:hAnsi="Times New Roman" w:cs="Times New Roman"/>
        </w:rPr>
      </w:pPr>
      <w:r>
        <w:rPr>
          <w:rFonts w:ascii="Times New Roman" w:hAnsi="Times New Roman" w:cs="Times New Roman"/>
        </w:rPr>
        <w:t>This work has provided invaluable insight to the importance of spatial scale</w:t>
      </w:r>
      <w:r>
        <w:rPr>
          <w:rFonts w:ascii="Times New Roman" w:hAnsi="Times New Roman" w:cs="Times New Roman"/>
        </w:rPr>
        <w:fldChar w:fldCharType="begin">
          <w:fldData xml:space="preserve">NgA5ADUAMABlADEAYwA3AC0AOABiADgANAAtADQANgAzADcALQA5AGQAZAA5AC0AZQA3ADQANgA0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C51D6B">
        <w:rPr>
          <w:rFonts w:ascii="Times New Roman" w:hAnsi="Times New Roman" w:cs="Times New Roman"/>
          <w:noProof/>
          <w:color w:val="000000"/>
        </w:rPr>
        <w:t xml:space="preserve"> (Johnson &amp; Agrawal 2005; Tack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2010</w:t>
      </w:r>
      <w:r>
        <w:rPr>
          <w:rFonts w:ascii="Times New Roman" w:hAnsi="Times New Roman" w:cs="Times New Roman"/>
          <w:noProof/>
          <w:color w:val="000000"/>
        </w:rPr>
        <w:t xml:space="preserve">; </w:t>
      </w:r>
      <w:r w:rsidRPr="00C51D6B">
        <w:rPr>
          <w:rFonts w:ascii="Times New Roman" w:hAnsi="Times New Roman" w:cs="Times New Roman"/>
          <w:noProof/>
          <w:color w:val="000000"/>
        </w:rPr>
        <w:t xml:space="preserve">Silfver </w:t>
      </w:r>
      <w:r w:rsidRPr="00C51D6B">
        <w:rPr>
          <w:rFonts w:ascii="Times New Roman" w:hAnsi="Times New Roman" w:cs="Times New Roman"/>
          <w:i/>
          <w:iCs/>
          <w:noProof/>
          <w:color w:val="000000"/>
        </w:rPr>
        <w:t>et al.</w:t>
      </w:r>
      <w:r>
        <w:rPr>
          <w:rFonts w:ascii="Times New Roman" w:hAnsi="Times New Roman" w:cs="Times New Roman"/>
          <w:noProof/>
          <w:color w:val="000000"/>
        </w:rPr>
        <w:t xml:space="preserve"> 2015</w:t>
      </w:r>
      <w:r w:rsidRPr="00C51D6B">
        <w:rPr>
          <w:rFonts w:ascii="Times New Roman" w:hAnsi="Times New Roman" w:cs="Times New Roman"/>
          <w:noProof/>
          <w:color w:val="000000"/>
        </w:rPr>
        <w:t>)</w:t>
      </w:r>
      <w:ins w:id="48" w:author="3DR" w:date="2016-04-27T12:05:00Z">
        <w:r w:rsidR="008B1D9B">
          <w:rPr>
            <w:rFonts w:ascii="Times New Roman" w:hAnsi="Times New Roman" w:cs="Times New Roman"/>
            <w:noProof/>
            <w:color w:val="000000"/>
          </w:rPr>
          <w:t xml:space="preserve">. </w:t>
        </w:r>
      </w:ins>
      <w:del w:id="49" w:author="3DR" w:date="2016-04-27T12:05:00Z">
        <w:r w:rsidDel="008B1D9B">
          <w:rPr>
            <w:rFonts w:ascii="Times New Roman" w:hAnsi="Times New Roman" w:cs="Times New Roman"/>
            <w:noProof/>
            <w:color w:val="000000"/>
          </w:rPr>
          <w:delText>;</w:delText>
        </w:r>
      </w:del>
      <w:r w:rsidRPr="00C51D6B">
        <w:rPr>
          <w:rFonts w:ascii="Times New Roman" w:hAnsi="Times New Roman" w:cs="Times New Roman"/>
          <w:noProof/>
          <w:color w:val="000000"/>
        </w:rPr>
        <w:t xml:space="preserve"> </w:t>
      </w:r>
      <w:r>
        <w:rPr>
          <w:rFonts w:ascii="Times New Roman" w:hAnsi="Times New Roman" w:cs="Times New Roman"/>
        </w:rPr>
        <w:fldChar w:fldCharType="end"/>
      </w:r>
      <w:ins w:id="50" w:author="3DR" w:date="2016-04-27T12:05:00Z">
        <w:r w:rsidR="008B1D9B">
          <w:rPr>
            <w:rFonts w:ascii="Times New Roman" w:hAnsi="Times New Roman" w:cs="Times New Roman"/>
          </w:rPr>
          <w:t>How so?  What was the big takeaway from the Tack papers?</w:t>
        </w:r>
      </w:ins>
      <w:ins w:id="51" w:author="3DR" w:date="2016-04-27T12:06:00Z">
        <w:r w:rsidR="008B1D9B">
          <w:rPr>
            <w:rFonts w:ascii="Times New Roman" w:hAnsi="Times New Roman" w:cs="Times New Roman"/>
          </w:rPr>
          <w:t xml:space="preserve"> </w:t>
        </w:r>
      </w:ins>
      <w:del w:id="52" w:author="3DR" w:date="2016-04-27T12:06:00Z">
        <w:r w:rsidDel="008B1D9B">
          <w:rPr>
            <w:rFonts w:ascii="Times New Roman" w:hAnsi="Times New Roman" w:cs="Times New Roman"/>
          </w:rPr>
          <w:delText>however, it is difficult to tease apart the effects of the many abiotic and biotic factors that could affect community assembly.</w:delText>
        </w:r>
      </w:del>
      <w:r>
        <w:rPr>
          <w:rFonts w:ascii="Times New Roman" w:hAnsi="Times New Roman" w:cs="Times New Roman"/>
        </w:rPr>
        <w:t xml:space="preserve"> Studies conducted at smaller spatial scales are advantageous in that they can focus on a single abiotic or biotic factor </w:t>
      </w:r>
      <w:r>
        <w:rPr>
          <w:rFonts w:ascii="Times New Roman" w:hAnsi="Times New Roman" w:cs="Times New Roman"/>
        </w:rPr>
        <w:fldChar w:fldCharType="begin">
          <w:fldData xml:space="preserve">NgA5ADUAMABlADEAYwA3AC0AOABiADgANAAtADQANgAzADcALQA5AGQAZAA5AC0AZQA3ADQANgA0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C51D6B">
        <w:rPr>
          <w:rFonts w:ascii="Times New Roman" w:hAnsi="Times New Roman" w:cs="Times New Roman"/>
          <w:noProof/>
          <w:color w:val="000000"/>
        </w:rPr>
        <w:t>(Johnson 2008; Abdala</w:t>
      </w:r>
      <w:r w:rsidRPr="00C51D6B">
        <w:rPr>
          <w:rFonts w:ascii="OCR A Std" w:hAnsi="OCR A Std" w:cs="OCR A Std"/>
          <w:noProof/>
          <w:color w:val="000000"/>
        </w:rPr>
        <w:t>‐</w:t>
      </w:r>
      <w:r w:rsidRPr="00C51D6B">
        <w:rPr>
          <w:rFonts w:ascii="Times New Roman" w:hAnsi="Times New Roman" w:cs="Times New Roman"/>
          <w:noProof/>
          <w:color w:val="000000"/>
        </w:rPr>
        <w:t xml:space="preserve">Roberts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2012; Abdala</w:t>
      </w:r>
      <w:r w:rsidRPr="00C51D6B">
        <w:rPr>
          <w:rFonts w:ascii="OCR A Std" w:hAnsi="OCR A Std" w:cs="OCR A Std"/>
          <w:noProof/>
          <w:color w:val="000000"/>
        </w:rPr>
        <w:t>‐</w:t>
      </w:r>
      <w:r w:rsidRPr="00C51D6B">
        <w:rPr>
          <w:rFonts w:ascii="Times New Roman" w:hAnsi="Times New Roman" w:cs="Times New Roman"/>
          <w:noProof/>
          <w:color w:val="000000"/>
        </w:rPr>
        <w:t>Roberts &amp; Mooney 2013)</w:t>
      </w:r>
      <w:r>
        <w:rPr>
          <w:rFonts w:ascii="Times New Roman" w:hAnsi="Times New Roman" w:cs="Times New Roman"/>
          <w:noProof/>
          <w:color w:val="000000"/>
        </w:rPr>
        <w:t>;</w:t>
      </w:r>
      <w:r w:rsidRPr="00C51D6B">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 xml:space="preserve">still though, we have a limited understanding of the relative importance of local abiotic and biotic factors in shaping communities associated with host-plants. </w:t>
      </w:r>
    </w:p>
    <w:p w:rsidR="008B1D9B" w:rsidRDefault="008B1D9B" w:rsidP="00E72B76">
      <w:pPr>
        <w:spacing w:line="480" w:lineRule="auto"/>
        <w:rPr>
          <w:ins w:id="53" w:author="3DR" w:date="2016-04-27T12:07:00Z"/>
          <w:rFonts w:ascii="Times New Roman" w:hAnsi="Times New Roman" w:cs="Times New Roman"/>
        </w:rPr>
      </w:pPr>
    </w:p>
    <w:p w:rsidR="008B1D9B" w:rsidRDefault="008B1D9B" w:rsidP="00E72B76">
      <w:pPr>
        <w:spacing w:line="480" w:lineRule="auto"/>
        <w:rPr>
          <w:rFonts w:ascii="Times New Roman" w:hAnsi="Times New Roman" w:cs="Times New Roman"/>
        </w:rPr>
      </w:pPr>
      <w:ins w:id="54" w:author="3DR" w:date="2016-04-27T12:07:00Z">
        <w:r>
          <w:rPr>
            <w:rFonts w:ascii="Times New Roman" w:hAnsi="Times New Roman" w:cs="Times New Roman"/>
          </w:rPr>
          <w:t>I would transition here to comparisons of both biotic and abiotic factors together</w:t>
        </w:r>
        <w:r w:rsidR="00E971AB">
          <w:rPr>
            <w:rFonts w:ascii="Times New Roman" w:hAnsi="Times New Roman" w:cs="Times New Roman"/>
          </w:rPr>
          <w:t xml:space="preserve">, when and where one might be important and the other not, and why these comparisons are interesting.  Then go into the importance of </w:t>
        </w:r>
      </w:ins>
      <w:ins w:id="55" w:author="3DR" w:date="2016-04-27T12:10:00Z">
        <w:r w:rsidR="00E971AB">
          <w:rPr>
            <w:rFonts w:ascii="Times New Roman" w:hAnsi="Times New Roman" w:cs="Times New Roman"/>
          </w:rPr>
          <w:t>the traits and understanding the mechanisms.</w:t>
        </w:r>
      </w:ins>
    </w:p>
    <w:p w:rsidR="00E72B76" w:rsidRDefault="00E72B76" w:rsidP="00E72B76">
      <w:pPr>
        <w:spacing w:line="480" w:lineRule="auto"/>
        <w:rPr>
          <w:rFonts w:ascii="Times New Roman" w:hAnsi="Times New Roman" w:cs="Times New Roman"/>
        </w:rPr>
      </w:pPr>
    </w:p>
    <w:p w:rsidR="00E971AB" w:rsidRDefault="00E72B76" w:rsidP="00E72B76">
      <w:pPr>
        <w:spacing w:line="480" w:lineRule="auto"/>
        <w:rPr>
          <w:ins w:id="56" w:author="3DR" w:date="2016-04-27T12:11:00Z"/>
          <w:rFonts w:ascii="Times New Roman" w:hAnsi="Times New Roman" w:cs="Times New Roman"/>
        </w:rPr>
      </w:pPr>
      <w:r>
        <w:rPr>
          <w:rFonts w:ascii="Times New Roman" w:hAnsi="Times New Roman" w:cs="Times New Roman"/>
        </w:rPr>
        <w:t xml:space="preserve">While there have been several studies examining the joint contribution of the environment and host-plant genotype to associated communities, the processes generating community responses often remain unclear </w:t>
      </w:r>
      <w:r>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ADQALQA0ADYAMwA3AC0AOQBkAGQAOQAtAGUANwA0ADYANABkADAAOABkADQAOQBmAC8ANgAxADUA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0B517E">
        <w:rPr>
          <w:rFonts w:ascii="Times New Roman" w:hAnsi="Times New Roman" w:cs="Times New Roman"/>
          <w:noProof/>
          <w:color w:val="000000"/>
        </w:rPr>
        <w:t xml:space="preserve">(Hersch-Green </w:t>
      </w:r>
      <w:r w:rsidRPr="000B517E">
        <w:rPr>
          <w:rFonts w:ascii="Times New Roman" w:hAnsi="Times New Roman" w:cs="Times New Roman"/>
          <w:i/>
          <w:iCs/>
          <w:noProof/>
          <w:color w:val="000000"/>
        </w:rPr>
        <w:t>et al.</w:t>
      </w:r>
      <w:r w:rsidRPr="000B517E">
        <w:rPr>
          <w:rFonts w:ascii="Times New Roman" w:hAnsi="Times New Roman" w:cs="Times New Roman"/>
          <w:noProof/>
          <w:color w:val="000000"/>
        </w:rPr>
        <w:t xml:space="preserve"> 2011; Crutsinger 2015)</w:t>
      </w:r>
      <w:r>
        <w:rPr>
          <w:rFonts w:ascii="Times New Roman" w:hAnsi="Times New Roman" w:cs="Times New Roman"/>
        </w:rPr>
        <w:fldChar w:fldCharType="end"/>
      </w:r>
      <w:r>
        <w:rPr>
          <w:rFonts w:ascii="Times New Roman" w:hAnsi="Times New Roman" w:cs="Times New Roman"/>
        </w:rPr>
        <w:t xml:space="preserve">. This is because many studies do not measure the plant phenotypes mediating the interactions between plant genotype and the associated community. Identifying these key phenotypes is also crucial for teasing apart the direct and indirect (via plant traits) effects of the environment on community assembly. </w:t>
      </w:r>
    </w:p>
    <w:p w:rsidR="00E971AB" w:rsidRDefault="00E971AB" w:rsidP="00E72B76">
      <w:pPr>
        <w:spacing w:line="480" w:lineRule="auto"/>
        <w:rPr>
          <w:ins w:id="57" w:author="3DR" w:date="2016-04-27T12:11:00Z"/>
          <w:rFonts w:ascii="Times New Roman" w:hAnsi="Times New Roman" w:cs="Times New Roman"/>
        </w:rPr>
      </w:pPr>
    </w:p>
    <w:p w:rsidR="00E72B76" w:rsidRDefault="00E72B76" w:rsidP="00E72B76">
      <w:pPr>
        <w:spacing w:line="480" w:lineRule="auto"/>
        <w:rPr>
          <w:rFonts w:ascii="Times New Roman" w:hAnsi="Times New Roman" w:cs="Times New Roman"/>
        </w:rPr>
      </w:pPr>
      <w:r>
        <w:rPr>
          <w:rFonts w:ascii="Times New Roman" w:hAnsi="Times New Roman" w:cs="Times New Roman"/>
        </w:rPr>
        <w:t>Indeed, we should be able to predict which phenotypes are more likely to be influenced by the environment based on prior estimates of heritability. Heritability measures the proportion of variance in a phenotype explained by genotype</w:t>
      </w:r>
      <w:r>
        <w:rPr>
          <w:rFonts w:ascii="Times New Roman" w:hAnsi="Times New Roman" w:cs="Times New Roman"/>
        </w:rPr>
        <w:fldChar w:fldCharType="begin">
          <w:fldData xml:space="preserve">NgA5ADUAMABlADEAYwA3AC0AOABiADgANAAtADQANgAzADcALQA5AGQAZAA5AC0AZQA3ADQANgA0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0B517E">
        <w:rPr>
          <w:rFonts w:ascii="Times New Roman" w:hAnsi="Times New Roman" w:cs="Times New Roman"/>
          <w:noProof/>
          <w:color w:val="000000"/>
        </w:rPr>
        <w:t xml:space="preserve"> (Lynch &amp; Walsh 1998)</w:t>
      </w:r>
      <w:r>
        <w:rPr>
          <w:rFonts w:ascii="Times New Roman" w:hAnsi="Times New Roman" w:cs="Times New Roman"/>
        </w:rPr>
        <w:fldChar w:fldCharType="end"/>
      </w:r>
      <w:r>
        <w:rPr>
          <w:rFonts w:ascii="Times New Roman" w:hAnsi="Times New Roman" w:cs="Times New Roman"/>
        </w:rPr>
        <w:t xml:space="preserve">; therefore, we expect that traits with low heritability are more likely to be altered by the environment compared to traits that are highly heritable. This can have important consequences for predicting community assembly depending on whether species are cueing in on traits that are weakly or strongly heritable. </w:t>
      </w:r>
      <w:ins w:id="58" w:author="3DR" w:date="2016-04-27T12:12:00Z">
        <w:r w:rsidR="00E971AB">
          <w:rPr>
            <w:rFonts w:ascii="Times New Roman" w:hAnsi="Times New Roman" w:cs="Times New Roman"/>
          </w:rPr>
          <w:t xml:space="preserve"> </w:t>
        </w:r>
        <w:r w:rsidR="00E971AB">
          <w:rPr>
            <w:rFonts w:ascii="Times New Roman" w:hAnsi="Times New Roman" w:cs="Times New Roman"/>
          </w:rPr>
          <w:t>Can you give an example here of when measure the traits was important (e.g. your earlier work where some species correlate with some traits and some with others…</w:t>
        </w:r>
        <w:proofErr w:type="gramStart"/>
        <w:r w:rsidR="00E971AB">
          <w:rPr>
            <w:rFonts w:ascii="Times New Roman" w:hAnsi="Times New Roman" w:cs="Times New Roman"/>
          </w:rPr>
          <w:t>.so</w:t>
        </w:r>
        <w:proofErr w:type="gramEnd"/>
        <w:r w:rsidR="00E971AB">
          <w:rPr>
            <w:rFonts w:ascii="Times New Roman" w:hAnsi="Times New Roman" w:cs="Times New Roman"/>
          </w:rPr>
          <w:t xml:space="preserve"> G X E effects will really only be clear if we understand some of the phenotypes)</w:t>
        </w:r>
      </w:ins>
    </w:p>
    <w:p w:rsidR="00E72B76" w:rsidRDefault="00E72B76" w:rsidP="00E72B76">
      <w:pPr>
        <w:spacing w:line="480" w:lineRule="auto"/>
        <w:rPr>
          <w:rFonts w:ascii="Times New Roman" w:hAnsi="Times New Roman" w:cs="Times New Roman"/>
        </w:rPr>
      </w:pPr>
    </w:p>
    <w:p w:rsidR="00E72B76" w:rsidRDefault="00E72B76" w:rsidP="00E72B76">
      <w:pPr>
        <w:spacing w:line="480" w:lineRule="auto"/>
        <w:rPr>
          <w:rFonts w:ascii="Times New Roman" w:hAnsi="Times New Roman" w:cs="Times New Roman"/>
        </w:rPr>
      </w:pPr>
      <w:commentRangeStart w:id="59"/>
      <w:r>
        <w:rPr>
          <w:rFonts w:ascii="Times New Roman" w:hAnsi="Times New Roman" w:cs="Times New Roman"/>
        </w:rPr>
        <w:t>Host-plants are usually colonized by a diverse group of organisms, including arthropods, fungi, and bacteria; however, most studies examine the associations between host-plant genotype and a particular taxonomic group</w:t>
      </w:r>
      <w:r>
        <w:rPr>
          <w:rFonts w:ascii="Times New Roman" w:hAnsi="Times New Roman" w:cs="Times New Roman"/>
        </w:rPr>
        <w:fldChar w:fldCharType="begin">
          <w:fldData xml:space="preserve">NgA5ADUAMABlADEAYwA3AC0AOABiADgANAAtADQANgAzADcALQA5AGQAZAA5AC0AZQA3ADQANgA0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C51D6B">
        <w:rPr>
          <w:rFonts w:ascii="Times New Roman" w:hAnsi="Times New Roman" w:cs="Times New Roman"/>
          <w:noProof/>
          <w:color w:val="000000"/>
        </w:rPr>
        <w:t xml:space="preserve"> (</w:t>
      </w:r>
      <w:r>
        <w:rPr>
          <w:rFonts w:ascii="Times New Roman" w:hAnsi="Times New Roman" w:cs="Times New Roman"/>
          <w:noProof/>
          <w:color w:val="000000"/>
        </w:rPr>
        <w:t xml:space="preserve">reviewed in </w:t>
      </w:r>
      <w:r w:rsidRPr="00C51D6B">
        <w:rPr>
          <w:rFonts w:ascii="Times New Roman" w:hAnsi="Times New Roman" w:cs="Times New Roman"/>
          <w:noProof/>
          <w:color w:val="000000"/>
        </w:rPr>
        <w:t xml:space="preserve">Whitham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2012;</w:t>
      </w:r>
      <w:r>
        <w:rPr>
          <w:rFonts w:ascii="Times New Roman" w:hAnsi="Times New Roman" w:cs="Times New Roman"/>
          <w:noProof/>
          <w:color w:val="000000"/>
        </w:rPr>
        <w:t xml:space="preserve"> but see Crutsinger 2014</w:t>
      </w:r>
      <w:r w:rsidRPr="00C51D6B">
        <w:rPr>
          <w:rFonts w:ascii="Times New Roman" w:hAnsi="Times New Roman" w:cs="Times New Roman"/>
          <w:noProof/>
          <w:color w:val="000000"/>
        </w:rPr>
        <w:t xml:space="preserve">; Lamit </w:t>
      </w:r>
      <w:r w:rsidRPr="00C51D6B">
        <w:rPr>
          <w:rFonts w:ascii="Times New Roman" w:hAnsi="Times New Roman" w:cs="Times New Roman"/>
          <w:i/>
          <w:iCs/>
          <w:noProof/>
          <w:color w:val="000000"/>
        </w:rPr>
        <w:t>et al.</w:t>
      </w:r>
      <w:r w:rsidRPr="00C51D6B">
        <w:rPr>
          <w:rFonts w:ascii="Times New Roman" w:hAnsi="Times New Roman" w:cs="Times New Roman"/>
          <w:noProof/>
          <w:color w:val="000000"/>
        </w:rPr>
        <w:t xml:space="preserve"> 2015)</w:t>
      </w:r>
      <w:r>
        <w:rPr>
          <w:rFonts w:ascii="Times New Roman" w:hAnsi="Times New Roman" w:cs="Times New Roman"/>
          <w:noProof/>
          <w:color w:val="000000"/>
        </w:rPr>
        <w:t>.</w:t>
      </w:r>
      <w:r w:rsidRPr="00C51D6B">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 xml:space="preserve">In particular, the majority of studies have been conducted on aboveground arthropods, with comparatively little attention given to belowground </w:t>
      </w:r>
      <w:proofErr w:type="spellStart"/>
      <w:r>
        <w:rPr>
          <w:rFonts w:ascii="Times New Roman" w:hAnsi="Times New Roman" w:cs="Times New Roman"/>
        </w:rPr>
        <w:t>mycorrhizal</w:t>
      </w:r>
      <w:proofErr w:type="spellEnd"/>
      <w:r>
        <w:rPr>
          <w:rFonts w:ascii="Times New Roman" w:hAnsi="Times New Roman" w:cs="Times New Roman"/>
        </w:rPr>
        <w:t xml:space="preserve"> and bacteria communities. As a consequence, it is unclear whether these diverse communities exhibit similar or different responses to genetic and environmental variation. A recent meta-analysis of the well-studied introgression between </w:t>
      </w:r>
      <w:proofErr w:type="spellStart"/>
      <w:r w:rsidRPr="00D12181">
        <w:rPr>
          <w:rFonts w:ascii="Times New Roman" w:hAnsi="Times New Roman" w:cs="Times New Roman"/>
          <w:i/>
        </w:rPr>
        <w:t>Populus</w:t>
      </w:r>
      <w:proofErr w:type="spellEnd"/>
      <w:r w:rsidRPr="00D12181">
        <w:rPr>
          <w:rFonts w:ascii="Times New Roman" w:hAnsi="Times New Roman" w:cs="Times New Roman"/>
          <w:i/>
        </w:rPr>
        <w:t xml:space="preserve"> </w:t>
      </w:r>
      <w:proofErr w:type="spellStart"/>
      <w:r w:rsidRPr="00D12181">
        <w:rPr>
          <w:rFonts w:ascii="Times New Roman" w:hAnsi="Times New Roman" w:cs="Times New Roman"/>
          <w:i/>
        </w:rPr>
        <w:t>fremontii</w:t>
      </w:r>
      <w:proofErr w:type="spellEnd"/>
      <w:r>
        <w:rPr>
          <w:rFonts w:ascii="Times New Roman" w:hAnsi="Times New Roman" w:cs="Times New Roman"/>
        </w:rPr>
        <w:t xml:space="preserve"> and </w:t>
      </w:r>
      <w:proofErr w:type="spellStart"/>
      <w:r w:rsidRPr="00D12181">
        <w:rPr>
          <w:rFonts w:ascii="Times New Roman" w:hAnsi="Times New Roman" w:cs="Times New Roman"/>
          <w:i/>
        </w:rPr>
        <w:t>Populus</w:t>
      </w:r>
      <w:proofErr w:type="spellEnd"/>
      <w:r w:rsidRPr="00D12181">
        <w:rPr>
          <w:rFonts w:ascii="Times New Roman" w:hAnsi="Times New Roman" w:cs="Times New Roman"/>
          <w:i/>
        </w:rPr>
        <w:t xml:space="preserve"> </w:t>
      </w:r>
      <w:proofErr w:type="spellStart"/>
      <w:r w:rsidRPr="00D12181">
        <w:rPr>
          <w:rFonts w:ascii="Times New Roman" w:hAnsi="Times New Roman" w:cs="Times New Roman"/>
          <w:i/>
        </w:rPr>
        <w:t>angustifolia</w:t>
      </w:r>
      <w:proofErr w:type="spellEnd"/>
      <w:r>
        <w:rPr>
          <w:rFonts w:ascii="Times New Roman" w:hAnsi="Times New Roman" w:cs="Times New Roman"/>
        </w:rPr>
        <w:t xml:space="preserve"> suggests that aboveground arthropods are more tightly coupled to host-plant genotype than belowground microbes/fungi </w:t>
      </w:r>
      <w:r>
        <w:rPr>
          <w:rFonts w:ascii="Times New Roman" w:hAnsi="Times New Roman" w:cs="Times New Roman"/>
        </w:rPr>
        <w:fldChar w:fldCharType="begin">
          <w:fldData xml:space="preserve">NgA5ADUAMABlADEAYwA3AC0AOABiADgANAAtADQANgAzADcALQA5AGQAZAA5AC0AZQA3ADQANgA0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1E37BF">
        <w:rPr>
          <w:rFonts w:ascii="Times New Roman" w:hAnsi="Times New Roman" w:cs="Times New Roman"/>
          <w:noProof/>
          <w:color w:val="000000"/>
        </w:rPr>
        <w:t xml:space="preserve">(Bailey </w:t>
      </w:r>
      <w:r w:rsidRPr="001E37BF">
        <w:rPr>
          <w:rFonts w:ascii="Times New Roman" w:hAnsi="Times New Roman" w:cs="Times New Roman"/>
          <w:i/>
          <w:iCs/>
          <w:noProof/>
          <w:color w:val="000000"/>
        </w:rPr>
        <w:t>et al.</w:t>
      </w:r>
      <w:r w:rsidRPr="001E37BF">
        <w:rPr>
          <w:rFonts w:ascii="Times New Roman" w:hAnsi="Times New Roman" w:cs="Times New Roman"/>
          <w:noProof/>
          <w:color w:val="000000"/>
        </w:rPr>
        <w:t xml:space="preserve"> 2009)</w:t>
      </w:r>
      <w:r>
        <w:rPr>
          <w:rFonts w:ascii="Times New Roman" w:hAnsi="Times New Roman" w:cs="Times New Roman"/>
          <w:noProof/>
          <w:color w:val="000000"/>
        </w:rPr>
        <w:t>.</w:t>
      </w:r>
      <w:r w:rsidRPr="001E37BF">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However, there has been little work that has simultaneously examined above- and belowground community responses within genotype-by-environment studies.</w:t>
      </w:r>
      <w:commentRangeEnd w:id="59"/>
      <w:r w:rsidR="00E971AB">
        <w:rPr>
          <w:rStyle w:val="CommentReference"/>
        </w:rPr>
        <w:commentReference w:id="59"/>
      </w:r>
    </w:p>
    <w:p w:rsidR="00E72B76" w:rsidRDefault="00E72B76" w:rsidP="00E72B76">
      <w:pPr>
        <w:spacing w:line="480" w:lineRule="auto"/>
        <w:rPr>
          <w:rFonts w:ascii="Times New Roman" w:hAnsi="Times New Roman" w:cs="Times New Roman"/>
        </w:rPr>
      </w:pPr>
    </w:p>
    <w:p w:rsidR="00E72B76" w:rsidRDefault="00E72B76" w:rsidP="00E72B76">
      <w:pPr>
        <w:spacing w:line="480" w:lineRule="auto"/>
        <w:rPr>
          <w:rFonts w:ascii="Times New Roman" w:hAnsi="Times New Roman" w:cs="Times New Roman"/>
        </w:rPr>
      </w:pPr>
      <w:r>
        <w:rPr>
          <w:rFonts w:ascii="Times New Roman" w:hAnsi="Times New Roman" w:cs="Times New Roman"/>
        </w:rPr>
        <w:t xml:space="preserve">Here, we use common garden experiments to examine how host-plant genetics as well as the abiotic and biotic environment structure communities associated with the willow </w:t>
      </w:r>
      <w:r w:rsidRPr="00A74FDB">
        <w:rPr>
          <w:rFonts w:ascii="Times New Roman" w:hAnsi="Times New Roman" w:cs="Times New Roman"/>
          <w:i/>
        </w:rPr>
        <w:t xml:space="preserve">Salix </w:t>
      </w:r>
      <w:proofErr w:type="spellStart"/>
      <w:r w:rsidRPr="00A74FDB">
        <w:rPr>
          <w:rFonts w:ascii="Times New Roman" w:hAnsi="Times New Roman" w:cs="Times New Roman"/>
          <w:i/>
        </w:rPr>
        <w:t>hookeriana</w:t>
      </w:r>
      <w:proofErr w:type="spellEnd"/>
      <w:r>
        <w:rPr>
          <w:rFonts w:ascii="Times New Roman" w:hAnsi="Times New Roman" w:cs="Times New Roman"/>
          <w:i/>
        </w:rPr>
        <w:t xml:space="preserve"> </w:t>
      </w:r>
      <w:r>
        <w:rPr>
          <w:rFonts w:ascii="Times New Roman" w:hAnsi="Times New Roman" w:cs="Times New Roman"/>
        </w:rPr>
        <w:t xml:space="preserve">in a coastal dune ecosystem. Prior work in this system has shown that willow genotypes host distinct arthropod communities and that multiple plant phenotypes are important in determining community assembly </w:t>
      </w:r>
      <w:r>
        <w:rPr>
          <w:rFonts w:ascii="Times New Roman" w:hAnsi="Times New Roman" w:cs="Times New Roman"/>
        </w:rPr>
        <w:fldChar w:fldCharType="begin">
          <w:fldData xml:space="preserve">NgA5ADUAMABlADEAYwA3AC0AOABiADgANAAtADQANgAzADcALQA5AGQAZAA5AC0AZQA3ADQANgA0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</w:fldData>
        </w:fldChar>
      </w:r>
      <w:r>
        <w:rPr>
          <w:rFonts w:ascii="Times New Roman" w:hAnsi="Times New Roman" w:cs="Times New Roman"/>
        </w:rPr>
        <w:instrText>ADDIN LABTIVA_CITE \* MERGEFORMAT</w:instrText>
      </w:r>
      <w:r>
        <w:rPr>
          <w:rFonts w:ascii="Times New Roman" w:hAnsi="Times New Roman" w:cs="Times New Roman"/>
        </w:rPr>
      </w:r>
      <w:r>
        <w:rPr>
          <w:rFonts w:ascii="Times New Roman" w:hAnsi="Times New Roman" w:cs="Times New Roman"/>
        </w:rPr>
        <w:fldChar w:fldCharType="separate"/>
      </w:r>
      <w:r w:rsidRPr="001E37BF">
        <w:rPr>
          <w:rFonts w:ascii="Times New Roman" w:hAnsi="Times New Roman" w:cs="Times New Roman"/>
          <w:noProof/>
          <w:color w:val="000000"/>
        </w:rPr>
        <w:t xml:space="preserve"> (Barbour </w:t>
      </w:r>
      <w:r w:rsidRPr="001E37BF">
        <w:rPr>
          <w:rFonts w:ascii="Times New Roman" w:hAnsi="Times New Roman" w:cs="Times New Roman"/>
          <w:i/>
          <w:iCs/>
          <w:noProof/>
          <w:color w:val="000000"/>
        </w:rPr>
        <w:t>et al.</w:t>
      </w:r>
      <w:r w:rsidRPr="001E37BF">
        <w:rPr>
          <w:rFonts w:ascii="Times New Roman" w:hAnsi="Times New Roman" w:cs="Times New Roman"/>
          <w:noProof/>
          <w:color w:val="000000"/>
        </w:rPr>
        <w:t xml:space="preserve"> 2015, 2016)</w:t>
      </w:r>
      <w:r>
        <w:rPr>
          <w:rFonts w:ascii="Times New Roman" w:hAnsi="Times New Roman" w:cs="Times New Roman"/>
          <w:noProof/>
          <w:color w:val="000000"/>
        </w:rPr>
        <w:t>.</w:t>
      </w:r>
      <w:r w:rsidRPr="001E37BF">
        <w:rPr>
          <w:rFonts w:ascii="Times New Roman" w:hAnsi="Times New Roman" w:cs="Times New Roman"/>
          <w:noProof/>
          <w:color w:val="000000"/>
        </w:rPr>
        <w:t xml:space="preserve"> </w:t>
      </w:r>
      <w:r>
        <w:rPr>
          <w:rFonts w:ascii="Times New Roman" w:hAnsi="Times New Roman" w:cs="Times New Roman"/>
        </w:rPr>
        <w:fldChar w:fldCharType="end"/>
      </w:r>
      <w:r>
        <w:rPr>
          <w:rFonts w:ascii="Times New Roman" w:hAnsi="Times New Roman" w:cs="Times New Roman"/>
        </w:rPr>
        <w:t xml:space="preserve"> Importantly, these phenotypes varied substantially in the degree of heritability (plant growth, mean </w:t>
      </w:r>
      <w:r w:rsidRPr="00A54731">
        <w:rPr>
          <w:rFonts w:ascii="Times New Roman" w:hAnsi="Times New Roman" w:cs="Times New Roman"/>
          <w:i/>
        </w:rPr>
        <w:t>H</w:t>
      </w:r>
      <w:r>
        <w:rPr>
          <w:rFonts w:ascii="Times New Roman" w:hAnsi="Times New Roman" w:cs="Times New Roman"/>
          <w:vertAlign w:val="superscript"/>
        </w:rPr>
        <w:t>2</w:t>
      </w:r>
      <w:r>
        <w:rPr>
          <w:rFonts w:ascii="Times New Roman" w:hAnsi="Times New Roman" w:cs="Times New Roman"/>
        </w:rPr>
        <w:t xml:space="preserve"> = 0.26; leaf quality, mean </w:t>
      </w:r>
      <w:r w:rsidRPr="00A54731">
        <w:rPr>
          <w:rFonts w:ascii="Times New Roman" w:hAnsi="Times New Roman" w:cs="Times New Roman"/>
          <w:i/>
        </w:rPr>
        <w:t>H</w:t>
      </w:r>
      <w:r>
        <w:rPr>
          <w:rFonts w:ascii="Times New Roman" w:hAnsi="Times New Roman" w:cs="Times New Roman"/>
          <w:vertAlign w:val="superscript"/>
        </w:rPr>
        <w:t>2</w:t>
      </w:r>
      <w:r>
        <w:rPr>
          <w:rFonts w:ascii="Times New Roman" w:hAnsi="Times New Roman" w:cs="Times New Roman"/>
        </w:rPr>
        <w:t xml:space="preserve"> = 0.72), suggesting that the environment may differentially influence them. We sought to address the following questions: (1) what is the relative importance of willow genotype vs. the abiotic and biotic environment in determining willow phenotypes and associated communities? (2) What are the mechanisms by which willow genetic and environmental variation affects community responses? (3) Do host-associated arthropods, fungi, and bacteria exhibit similar or contrasting responses to willow genetic and environmental variation? </w:t>
      </w:r>
    </w:p>
    <w:p w:rsidR="00F02906" w:rsidRDefault="00F02906"/>
    <w:sectPr w:rsidR="00F02906" w:rsidSect="00F02906">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3DR" w:date="2016-04-27T11:59:00Z" w:initials="3">
    <w:p w:rsidR="008B1D9B" w:rsidRDefault="008B1D9B">
      <w:pPr>
        <w:pStyle w:val="CommentText"/>
      </w:pPr>
      <w:ins w:id="4" w:author="3DR" w:date="2016-04-27T11:59:00Z">
        <w:r>
          <w:rPr>
            <w:rStyle w:val="CommentReference"/>
          </w:rPr>
          <w:annotationRef/>
        </w:r>
      </w:ins>
      <w:r>
        <w:t>Make this about genetic variation and not about genes.  It’s the variation you manipulated (different genotypes) and not the genes.</w:t>
      </w:r>
    </w:p>
  </w:comment>
  <w:comment w:id="59" w:author="3DR" w:date="2016-04-27T12:14:00Z" w:initials="3">
    <w:p w:rsidR="00E971AB" w:rsidRDefault="00E971AB">
      <w:pPr>
        <w:pStyle w:val="CommentText"/>
      </w:pPr>
      <w:r>
        <w:rPr>
          <w:rStyle w:val="CommentReference"/>
        </w:rPr>
        <w:annotationRef/>
      </w:r>
      <w:r>
        <w:t>Seems like some of this should go before traits.  Logically:</w:t>
      </w:r>
    </w:p>
    <w:p w:rsidR="00E971AB" w:rsidRDefault="00E971AB">
      <w:pPr>
        <w:pStyle w:val="CommentText"/>
      </w:pPr>
    </w:p>
    <w:p w:rsidR="00E971AB" w:rsidRDefault="00E971AB" w:rsidP="00E971AB">
      <w:pPr>
        <w:pStyle w:val="CommentText"/>
        <w:numPr>
          <w:ilvl w:val="0"/>
          <w:numId w:val="1"/>
        </w:numPr>
      </w:pPr>
      <w:r>
        <w:t>G matters</w:t>
      </w:r>
    </w:p>
    <w:p w:rsidR="00E971AB" w:rsidRDefault="00E971AB" w:rsidP="00E971AB">
      <w:pPr>
        <w:pStyle w:val="CommentText"/>
        <w:numPr>
          <w:ilvl w:val="0"/>
          <w:numId w:val="1"/>
        </w:numPr>
      </w:pPr>
      <w:r>
        <w:t>So does E</w:t>
      </w:r>
    </w:p>
    <w:p w:rsidR="00E971AB" w:rsidRDefault="00E971AB" w:rsidP="00E971AB">
      <w:pPr>
        <w:pStyle w:val="CommentText"/>
        <w:numPr>
          <w:ilvl w:val="0"/>
          <w:numId w:val="1"/>
        </w:numPr>
      </w:pPr>
      <w:r>
        <w:t>Particularly for communities…</w:t>
      </w:r>
      <w:proofErr w:type="gramStart"/>
      <w:r>
        <w:t>.though</w:t>
      </w:r>
      <w:proofErr w:type="gramEnd"/>
      <w:r>
        <w:t xml:space="preserve"> we have focused mainly belowground</w:t>
      </w:r>
    </w:p>
    <w:p w:rsidR="00E971AB" w:rsidRDefault="00E971AB" w:rsidP="00E971AB">
      <w:pPr>
        <w:pStyle w:val="CommentText"/>
        <w:numPr>
          <w:ilvl w:val="0"/>
          <w:numId w:val="1"/>
        </w:numPr>
      </w:pPr>
      <w:r>
        <w:t xml:space="preserve">But we also need to understand the traits to really get at </w:t>
      </w:r>
      <w:r>
        <w:t>mechanisms.</w:t>
      </w:r>
    </w:p>
    <w:p w:rsidR="00E971AB" w:rsidRDefault="00E971AB" w:rsidP="00E971AB">
      <w:pPr>
        <w:pStyle w:val="CommentText"/>
      </w:pPr>
    </w:p>
    <w:p w:rsidR="00E971AB" w:rsidRDefault="00E971AB" w:rsidP="00E971AB">
      <w:pPr>
        <w:pStyle w:val="CommentText"/>
      </w:pPr>
      <w:r>
        <w:t>Make sense?</w:t>
      </w:r>
    </w:p>
    <w:p w:rsidR="00E971AB" w:rsidRDefault="00E971AB">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OCR A Std">
    <w:altName w:val="Athelas Bold Italic"/>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E3BAE"/>
    <w:multiLevelType w:val="hybridMultilevel"/>
    <w:tmpl w:val="F9A82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B76"/>
    <w:rsid w:val="00460423"/>
    <w:rsid w:val="00664C74"/>
    <w:rsid w:val="008B1D9B"/>
    <w:rsid w:val="00B264A4"/>
    <w:rsid w:val="00C717D2"/>
    <w:rsid w:val="00E72B76"/>
    <w:rsid w:val="00E971AB"/>
    <w:rsid w:val="00F0290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C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76"/>
    <w:rPr>
      <w:rFonts w:eastAsiaTheme="minorHAnsi"/>
    </w:rPr>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BalloonText">
    <w:name w:val="Balloon Text"/>
    <w:basedOn w:val="Normal"/>
    <w:link w:val="BalloonTextChar"/>
    <w:uiPriority w:val="99"/>
    <w:semiHidden/>
    <w:unhideWhenUsed/>
    <w:rsid w:val="00C717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7D2"/>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C717D2"/>
    <w:rPr>
      <w:sz w:val="18"/>
      <w:szCs w:val="18"/>
    </w:rPr>
  </w:style>
  <w:style w:type="paragraph" w:styleId="CommentText">
    <w:name w:val="annotation text"/>
    <w:basedOn w:val="Normal"/>
    <w:link w:val="CommentTextChar"/>
    <w:uiPriority w:val="99"/>
    <w:semiHidden/>
    <w:unhideWhenUsed/>
    <w:rsid w:val="00C717D2"/>
  </w:style>
  <w:style w:type="character" w:customStyle="1" w:styleId="CommentTextChar">
    <w:name w:val="Comment Text Char"/>
    <w:basedOn w:val="DefaultParagraphFont"/>
    <w:link w:val="CommentText"/>
    <w:uiPriority w:val="99"/>
    <w:semiHidden/>
    <w:rsid w:val="00C717D2"/>
    <w:rPr>
      <w:rFonts w:eastAsiaTheme="minorHAnsi"/>
    </w:rPr>
  </w:style>
  <w:style w:type="paragraph" w:styleId="CommentSubject">
    <w:name w:val="annotation subject"/>
    <w:basedOn w:val="CommentText"/>
    <w:next w:val="CommentText"/>
    <w:link w:val="CommentSubjectChar"/>
    <w:uiPriority w:val="99"/>
    <w:semiHidden/>
    <w:unhideWhenUsed/>
    <w:rsid w:val="00C717D2"/>
    <w:rPr>
      <w:b/>
      <w:bCs/>
      <w:sz w:val="20"/>
      <w:szCs w:val="20"/>
    </w:rPr>
  </w:style>
  <w:style w:type="character" w:customStyle="1" w:styleId="CommentSubjectChar">
    <w:name w:val="Comment Subject Char"/>
    <w:basedOn w:val="CommentTextChar"/>
    <w:link w:val="CommentSubject"/>
    <w:uiPriority w:val="99"/>
    <w:semiHidden/>
    <w:rsid w:val="00C717D2"/>
    <w:rPr>
      <w:rFonts w:eastAsiaTheme="min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76"/>
    <w:rPr>
      <w:rFonts w:eastAsiaTheme="minorHAnsi"/>
    </w:rPr>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BalloonText">
    <w:name w:val="Balloon Text"/>
    <w:basedOn w:val="Normal"/>
    <w:link w:val="BalloonTextChar"/>
    <w:uiPriority w:val="99"/>
    <w:semiHidden/>
    <w:unhideWhenUsed/>
    <w:rsid w:val="00C717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17D2"/>
    <w:rPr>
      <w:rFonts w:ascii="Lucida Grande" w:eastAsiaTheme="minorHAnsi" w:hAnsi="Lucida Grande" w:cs="Lucida Grande"/>
      <w:sz w:val="18"/>
      <w:szCs w:val="18"/>
    </w:rPr>
  </w:style>
  <w:style w:type="character" w:styleId="CommentReference">
    <w:name w:val="annotation reference"/>
    <w:basedOn w:val="DefaultParagraphFont"/>
    <w:uiPriority w:val="99"/>
    <w:semiHidden/>
    <w:unhideWhenUsed/>
    <w:rsid w:val="00C717D2"/>
    <w:rPr>
      <w:sz w:val="18"/>
      <w:szCs w:val="18"/>
    </w:rPr>
  </w:style>
  <w:style w:type="paragraph" w:styleId="CommentText">
    <w:name w:val="annotation text"/>
    <w:basedOn w:val="Normal"/>
    <w:link w:val="CommentTextChar"/>
    <w:uiPriority w:val="99"/>
    <w:semiHidden/>
    <w:unhideWhenUsed/>
    <w:rsid w:val="00C717D2"/>
  </w:style>
  <w:style w:type="character" w:customStyle="1" w:styleId="CommentTextChar">
    <w:name w:val="Comment Text Char"/>
    <w:basedOn w:val="DefaultParagraphFont"/>
    <w:link w:val="CommentText"/>
    <w:uiPriority w:val="99"/>
    <w:semiHidden/>
    <w:rsid w:val="00C717D2"/>
    <w:rPr>
      <w:rFonts w:eastAsiaTheme="minorHAnsi"/>
    </w:rPr>
  </w:style>
  <w:style w:type="paragraph" w:styleId="CommentSubject">
    <w:name w:val="annotation subject"/>
    <w:basedOn w:val="CommentText"/>
    <w:next w:val="CommentText"/>
    <w:link w:val="CommentSubjectChar"/>
    <w:uiPriority w:val="99"/>
    <w:semiHidden/>
    <w:unhideWhenUsed/>
    <w:rsid w:val="00C717D2"/>
    <w:rPr>
      <w:b/>
      <w:bCs/>
      <w:sz w:val="20"/>
      <w:szCs w:val="20"/>
    </w:rPr>
  </w:style>
  <w:style w:type="character" w:customStyle="1" w:styleId="CommentSubjectChar">
    <w:name w:val="Comment Subject Char"/>
    <w:basedOn w:val="CommentTextChar"/>
    <w:link w:val="CommentSubject"/>
    <w:uiPriority w:val="99"/>
    <w:semiHidden/>
    <w:rsid w:val="00C717D2"/>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986</Words>
  <Characters>5626</Characters>
  <Application>Microsoft Macintosh Word</Application>
  <DocSecurity>0</DocSecurity>
  <Lines>46</Lines>
  <Paragraphs>13</Paragraphs>
  <ScaleCrop>false</ScaleCrop>
  <Company>University of British Columbia</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3DR</cp:lastModifiedBy>
  <cp:revision>3</cp:revision>
  <dcterms:created xsi:type="dcterms:W3CDTF">2016-04-18T22:28:00Z</dcterms:created>
  <dcterms:modified xsi:type="dcterms:W3CDTF">2016-04-27T19:14:00Z</dcterms:modified>
</cp:coreProperties>
</file>