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7C1FF9" w14:textId="77777777" w:rsidR="00F67D50" w:rsidRPr="0059295B" w:rsidRDefault="00F67D50" w:rsidP="0059295B">
      <w:pPr>
        <w:spacing w:line="480" w:lineRule="auto"/>
        <w:rPr>
          <w:rFonts w:ascii="Times New Roman" w:hAnsi="Times New Roman" w:cs="Times New Roman"/>
        </w:rPr>
      </w:pPr>
      <w:bookmarkStart w:id="0" w:name="_GoBack"/>
      <w:bookmarkEnd w:id="0"/>
      <w:r w:rsidRPr="0059295B">
        <w:rPr>
          <w:rFonts w:ascii="Times New Roman" w:hAnsi="Times New Roman" w:cs="Times New Roman"/>
        </w:rPr>
        <w:t>Title</w:t>
      </w:r>
    </w:p>
    <w:p w14:paraId="58E3984E" w14:textId="77777777" w:rsidR="00F67D50" w:rsidRDefault="00F67D50" w:rsidP="0059295B">
      <w:pPr>
        <w:spacing w:line="480" w:lineRule="auto"/>
        <w:rPr>
          <w:rFonts w:ascii="Times New Roman" w:hAnsi="Times New Roman" w:cs="Times New Roman"/>
        </w:rPr>
      </w:pPr>
    </w:p>
    <w:p w14:paraId="17A6D189" w14:textId="110629F9" w:rsidR="002400A8" w:rsidRDefault="002400A8" w:rsidP="0059295B">
      <w:pPr>
        <w:spacing w:line="480" w:lineRule="auto"/>
        <w:rPr>
          <w:rFonts w:ascii="Times New Roman" w:hAnsi="Times New Roman" w:cs="Times New Roman"/>
        </w:rPr>
      </w:pPr>
      <w:r>
        <w:rPr>
          <w:rFonts w:ascii="Times New Roman" w:hAnsi="Times New Roman" w:cs="Times New Roman"/>
        </w:rPr>
        <w:t>Authors</w:t>
      </w:r>
    </w:p>
    <w:p w14:paraId="75C13B20" w14:textId="77777777" w:rsidR="002400A8" w:rsidRDefault="002400A8" w:rsidP="0059295B">
      <w:pPr>
        <w:spacing w:line="480" w:lineRule="auto"/>
        <w:rPr>
          <w:rFonts w:ascii="Times New Roman" w:hAnsi="Times New Roman" w:cs="Times New Roman"/>
        </w:rPr>
      </w:pPr>
    </w:p>
    <w:p w14:paraId="3484E5F0" w14:textId="6C7857E6" w:rsidR="002400A8" w:rsidRDefault="002400A8" w:rsidP="0059295B">
      <w:pPr>
        <w:spacing w:line="480" w:lineRule="auto"/>
        <w:rPr>
          <w:rFonts w:ascii="Times New Roman" w:hAnsi="Times New Roman" w:cs="Times New Roman"/>
        </w:rPr>
      </w:pPr>
      <w:r>
        <w:rPr>
          <w:rFonts w:ascii="Times New Roman" w:hAnsi="Times New Roman" w:cs="Times New Roman"/>
        </w:rPr>
        <w:t>Address</w:t>
      </w:r>
    </w:p>
    <w:p w14:paraId="6975EFAB" w14:textId="77777777" w:rsidR="002400A8" w:rsidRDefault="002400A8" w:rsidP="0059295B">
      <w:pPr>
        <w:spacing w:line="480" w:lineRule="auto"/>
        <w:rPr>
          <w:rFonts w:ascii="Times New Roman" w:hAnsi="Times New Roman" w:cs="Times New Roman"/>
        </w:rPr>
      </w:pPr>
    </w:p>
    <w:p w14:paraId="5FD0F828" w14:textId="48EEAA02" w:rsidR="002400A8" w:rsidRDefault="002400A8" w:rsidP="0059295B">
      <w:pPr>
        <w:spacing w:line="480" w:lineRule="auto"/>
        <w:rPr>
          <w:rFonts w:ascii="Times New Roman" w:hAnsi="Times New Roman" w:cs="Times New Roman"/>
        </w:rPr>
      </w:pPr>
      <w:r>
        <w:rPr>
          <w:rFonts w:ascii="Times New Roman" w:hAnsi="Times New Roman" w:cs="Times New Roman"/>
        </w:rPr>
        <w:t>Corresponding Author</w:t>
      </w:r>
    </w:p>
    <w:p w14:paraId="6ECCFC0E" w14:textId="77777777" w:rsidR="002400A8" w:rsidRDefault="002400A8" w:rsidP="0059295B">
      <w:pPr>
        <w:spacing w:line="480" w:lineRule="auto"/>
        <w:rPr>
          <w:rFonts w:ascii="Times New Roman" w:hAnsi="Times New Roman" w:cs="Times New Roman"/>
        </w:rPr>
      </w:pPr>
    </w:p>
    <w:p w14:paraId="06FCF190" w14:textId="144AD69B" w:rsidR="002400A8" w:rsidRDefault="002400A8" w:rsidP="0059295B">
      <w:pPr>
        <w:spacing w:line="480" w:lineRule="auto"/>
        <w:rPr>
          <w:rFonts w:ascii="Times New Roman" w:hAnsi="Times New Roman" w:cs="Times New Roman"/>
        </w:rPr>
      </w:pPr>
      <w:r>
        <w:rPr>
          <w:rFonts w:ascii="Times New Roman" w:hAnsi="Times New Roman" w:cs="Times New Roman"/>
        </w:rPr>
        <w:t>Keywords</w:t>
      </w:r>
    </w:p>
    <w:p w14:paraId="30CBC4D4" w14:textId="77777777" w:rsidR="002400A8" w:rsidRPr="0059295B" w:rsidRDefault="002400A8" w:rsidP="0059295B">
      <w:pPr>
        <w:spacing w:line="480" w:lineRule="auto"/>
        <w:rPr>
          <w:rFonts w:ascii="Times New Roman" w:hAnsi="Times New Roman" w:cs="Times New Roman"/>
        </w:rPr>
      </w:pPr>
    </w:p>
    <w:p w14:paraId="2E56C420" w14:textId="77777777" w:rsidR="00F67D50"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Abstract</w:t>
      </w:r>
    </w:p>
    <w:p w14:paraId="51AEC6A8" w14:textId="77777777" w:rsidR="00F67D50" w:rsidRPr="0059295B" w:rsidRDefault="00F67D50" w:rsidP="0059295B">
      <w:pPr>
        <w:spacing w:line="480" w:lineRule="auto"/>
        <w:rPr>
          <w:rFonts w:ascii="Times New Roman" w:hAnsi="Times New Roman" w:cs="Times New Roman"/>
        </w:rPr>
      </w:pPr>
    </w:p>
    <w:p w14:paraId="3907FC5D" w14:textId="77777777" w:rsidR="00F67D50" w:rsidRPr="001A35AA" w:rsidRDefault="00F67D50" w:rsidP="0059295B">
      <w:pPr>
        <w:spacing w:line="480" w:lineRule="auto"/>
        <w:rPr>
          <w:rFonts w:ascii="Times New Roman" w:hAnsi="Times New Roman" w:cs="Times New Roman"/>
          <w:b/>
        </w:rPr>
      </w:pPr>
      <w:r w:rsidRPr="001A35AA">
        <w:rPr>
          <w:rFonts w:ascii="Times New Roman" w:hAnsi="Times New Roman" w:cs="Times New Roman"/>
          <w:b/>
        </w:rPr>
        <w:t>Introduction</w:t>
      </w:r>
    </w:p>
    <w:p w14:paraId="026953C1" w14:textId="6DB50843" w:rsidR="00F67D50" w:rsidRDefault="001A35AA" w:rsidP="0059295B">
      <w:pPr>
        <w:spacing w:line="480" w:lineRule="auto"/>
        <w:rPr>
          <w:rFonts w:ascii="Times New Roman" w:hAnsi="Times New Roman" w:cs="Times New Roman"/>
        </w:rPr>
      </w:pPr>
      <w:r>
        <w:rPr>
          <w:rFonts w:ascii="Times New Roman" w:hAnsi="Times New Roman" w:cs="Times New Roman"/>
        </w:rPr>
        <w:t xml:space="preserve">Plant genetic effects can have important effects on plant phenotypes and associated communities. </w:t>
      </w:r>
    </w:p>
    <w:p w14:paraId="1C785951" w14:textId="77777777" w:rsidR="001A35AA" w:rsidRDefault="001A35AA" w:rsidP="0059295B">
      <w:pPr>
        <w:spacing w:line="480" w:lineRule="auto"/>
        <w:rPr>
          <w:rFonts w:ascii="Times New Roman" w:hAnsi="Times New Roman" w:cs="Times New Roman"/>
        </w:rPr>
      </w:pPr>
    </w:p>
    <w:p w14:paraId="50073B69" w14:textId="2EB76916" w:rsidR="001A35AA" w:rsidRDefault="001A35AA" w:rsidP="0059295B">
      <w:pPr>
        <w:spacing w:line="480" w:lineRule="auto"/>
        <w:rPr>
          <w:rFonts w:ascii="Times New Roman" w:hAnsi="Times New Roman" w:cs="Times New Roman"/>
        </w:rPr>
      </w:pPr>
      <w:r>
        <w:rPr>
          <w:rFonts w:ascii="Times New Roman" w:hAnsi="Times New Roman" w:cs="Times New Roman"/>
        </w:rPr>
        <w:t>While plant genotype effects have documented their importance, there is still an important call for research addressing the relative importance of plant genotype vs. the environment in shaping phenotypes and resulting community responses.</w:t>
      </w:r>
    </w:p>
    <w:p w14:paraId="4D473CAB" w14:textId="453FE370" w:rsidR="001A35AA" w:rsidRDefault="001A35AA" w:rsidP="0059295B">
      <w:pPr>
        <w:spacing w:line="480" w:lineRule="auto"/>
        <w:rPr>
          <w:rFonts w:ascii="Times New Roman" w:hAnsi="Times New Roman" w:cs="Times New Roman"/>
        </w:rPr>
      </w:pPr>
      <w:r>
        <w:rPr>
          <w:rFonts w:ascii="Times New Roman" w:hAnsi="Times New Roman" w:cs="Times New Roman"/>
        </w:rPr>
        <w:t>- Review GxE studies done at various scales? Mostly on a single arthropod species or community?</w:t>
      </w:r>
    </w:p>
    <w:p w14:paraId="38FC61C7" w14:textId="77777777" w:rsidR="001A35AA" w:rsidRDefault="001A35AA" w:rsidP="0059295B">
      <w:pPr>
        <w:spacing w:line="480" w:lineRule="auto"/>
        <w:rPr>
          <w:rFonts w:ascii="Times New Roman" w:hAnsi="Times New Roman" w:cs="Times New Roman"/>
        </w:rPr>
      </w:pPr>
    </w:p>
    <w:p w14:paraId="32DD7FD5" w14:textId="4DCE6169" w:rsidR="001236C4" w:rsidRDefault="001A35AA" w:rsidP="0059295B">
      <w:pPr>
        <w:spacing w:line="480" w:lineRule="auto"/>
        <w:rPr>
          <w:rFonts w:ascii="Times New Roman" w:hAnsi="Times New Roman" w:cs="Times New Roman"/>
        </w:rPr>
      </w:pPr>
      <w:r>
        <w:rPr>
          <w:rFonts w:ascii="Times New Roman" w:hAnsi="Times New Roman" w:cs="Times New Roman"/>
        </w:rPr>
        <w:lastRenderedPageBreak/>
        <w:t xml:space="preserve">Here, we address this knowledge gap by examining the relative importance of willow genotype vs. the environment in a coastal dune ecosystem in shaping willow phenotypes and the associated arthropod community. </w:t>
      </w:r>
      <w:r w:rsidR="001236C4">
        <w:rPr>
          <w:rFonts w:ascii="Times New Roman" w:hAnsi="Times New Roman" w:cs="Times New Roman"/>
        </w:rPr>
        <w:t>Based on prior work (Barbour et al. 2015), we expected that plant architecture would be more influenced by the environment than leaf quality, due to its tendency to have lower heritability.</w:t>
      </w:r>
    </w:p>
    <w:p w14:paraId="1B8DC789" w14:textId="77777777" w:rsidR="0066571F" w:rsidRDefault="0066571F" w:rsidP="0059295B">
      <w:pPr>
        <w:spacing w:line="480" w:lineRule="auto"/>
        <w:rPr>
          <w:rFonts w:ascii="Times New Roman" w:hAnsi="Times New Roman" w:cs="Times New Roman"/>
        </w:rPr>
      </w:pPr>
    </w:p>
    <w:p w14:paraId="6D8D29A8" w14:textId="6A9C7A0C" w:rsidR="00F67D50" w:rsidRDefault="00943E8D" w:rsidP="00943E8D">
      <w:pPr>
        <w:spacing w:line="480" w:lineRule="auto"/>
        <w:rPr>
          <w:rFonts w:ascii="Times New Roman" w:hAnsi="Times New Roman" w:cs="Times New Roman"/>
        </w:rPr>
      </w:pPr>
      <w:r>
        <w:rPr>
          <w:rFonts w:ascii="Times New Roman" w:hAnsi="Times New Roman" w:cs="Times New Roman"/>
        </w:rPr>
        <w:t>We sought to address how do plant genotype and the environment affect plant phenotypes and associated communities? W</w:t>
      </w:r>
      <w:r w:rsidR="001B52D8" w:rsidRPr="00943E8D">
        <w:rPr>
          <w:rFonts w:ascii="Times New Roman" w:hAnsi="Times New Roman" w:cs="Times New Roman"/>
        </w:rPr>
        <w:t xml:space="preserve">hich plant phenotypes are associated with </w:t>
      </w:r>
      <w:r w:rsidR="003F0C4B" w:rsidRPr="00943E8D">
        <w:rPr>
          <w:rFonts w:ascii="Times New Roman" w:hAnsi="Times New Roman" w:cs="Times New Roman"/>
        </w:rPr>
        <w:t>community responses?</w:t>
      </w:r>
    </w:p>
    <w:p w14:paraId="587B0D1E" w14:textId="77777777" w:rsidR="0074082A" w:rsidRDefault="0074082A" w:rsidP="00943E8D">
      <w:pPr>
        <w:spacing w:line="480" w:lineRule="auto"/>
        <w:rPr>
          <w:rFonts w:ascii="Times New Roman" w:hAnsi="Times New Roman" w:cs="Times New Roman"/>
        </w:rPr>
      </w:pPr>
    </w:p>
    <w:p w14:paraId="03B315A3" w14:textId="0851CA9C" w:rsidR="0074082A" w:rsidRPr="00943E8D" w:rsidRDefault="0074082A" w:rsidP="00943E8D">
      <w:pPr>
        <w:spacing w:line="480" w:lineRule="auto"/>
        <w:rPr>
          <w:rFonts w:ascii="Times New Roman" w:hAnsi="Times New Roman" w:cs="Times New Roman"/>
        </w:rPr>
      </w:pPr>
      <w:r>
        <w:rPr>
          <w:rFonts w:ascii="Times New Roman" w:hAnsi="Times New Roman" w:cs="Times New Roman"/>
        </w:rPr>
        <w:t>Predicting phenotype and community responses from common garden experiment.</w:t>
      </w:r>
    </w:p>
    <w:p w14:paraId="5B840665" w14:textId="77777777" w:rsidR="00F67D50" w:rsidRPr="0059295B" w:rsidRDefault="00F67D50" w:rsidP="0059295B">
      <w:pPr>
        <w:spacing w:line="480" w:lineRule="auto"/>
        <w:rPr>
          <w:rFonts w:ascii="Times New Roman" w:hAnsi="Times New Roman" w:cs="Times New Roman"/>
        </w:rPr>
      </w:pPr>
    </w:p>
    <w:p w14:paraId="7B27E5A7" w14:textId="208A00E6" w:rsidR="00D46272"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Methods</w:t>
      </w:r>
    </w:p>
    <w:p w14:paraId="6C04B995" w14:textId="77777777" w:rsidR="005F4DAB" w:rsidRPr="0059295B" w:rsidRDefault="005F4DAB" w:rsidP="0059295B">
      <w:pPr>
        <w:spacing w:line="480" w:lineRule="auto"/>
        <w:rPr>
          <w:rFonts w:ascii="Times New Roman" w:hAnsi="Times New Roman" w:cs="Times New Roman"/>
          <w:i/>
        </w:rPr>
      </w:pPr>
      <w:r w:rsidRPr="0059295B">
        <w:rPr>
          <w:rFonts w:ascii="Times New Roman" w:hAnsi="Times New Roman" w:cs="Times New Roman"/>
          <w:i/>
        </w:rPr>
        <w:t>Study Site</w:t>
      </w:r>
    </w:p>
    <w:p w14:paraId="0C5072B5" w14:textId="47130205" w:rsidR="005F4DAB" w:rsidRDefault="005F4DAB" w:rsidP="0059295B">
      <w:pPr>
        <w:spacing w:line="480" w:lineRule="auto"/>
        <w:rPr>
          <w:rFonts w:ascii="Times New Roman" w:hAnsi="Times New Roman" w:cs="Times New Roman"/>
        </w:rPr>
      </w:pPr>
      <w:r w:rsidRPr="0059295B">
        <w:rPr>
          <w:rFonts w:ascii="Times New Roman" w:hAnsi="Times New Roman" w:cs="Times New Roman"/>
        </w:rPr>
        <w:t>We conducted this research at Lanphere Dunes (40</w:t>
      </w:r>
      <w:r w:rsidR="0059295B" w:rsidRPr="0059295B">
        <w:rPr>
          <w:rFonts w:ascii="Times New Roman" w:hAnsi="Times New Roman" w:cs="Times New Roman"/>
          <w:b/>
          <w:color w:val="000000"/>
        </w:rPr>
        <w:t>°</w:t>
      </w:r>
      <w:r w:rsidR="0059295B" w:rsidRPr="0059295B">
        <w:rPr>
          <w:rFonts w:ascii="Times New Roman" w:hAnsi="Times New Roman" w:cs="Times New Roman"/>
        </w:rPr>
        <w:t xml:space="preserve"> </w:t>
      </w:r>
      <w:r w:rsidRPr="0059295B">
        <w:rPr>
          <w:rFonts w:ascii="Times New Roman" w:hAnsi="Times New Roman" w:cs="Times New Roman"/>
        </w:rPr>
        <w:t>53'29</w:t>
      </w:r>
      <w:proofErr w:type="gramStart"/>
      <w:r w:rsidRPr="0059295B">
        <w:rPr>
          <w:rFonts w:ascii="Times New Roman" w:hAnsi="Times New Roman" w:cs="Times New Roman"/>
        </w:rPr>
        <w:t>.85</w:t>
      </w:r>
      <w:proofErr w:type="gramEnd"/>
      <w:r w:rsidRPr="0059295B">
        <w:rPr>
          <w:rFonts w:ascii="Times New Roman" w:hAnsi="Times New Roman" w:cs="Times New Roman"/>
        </w:rPr>
        <w:t>"N, 124</w:t>
      </w:r>
      <w:r w:rsidR="0059295B" w:rsidRPr="0059295B">
        <w:rPr>
          <w:rFonts w:ascii="Times New Roman" w:hAnsi="Times New Roman" w:cs="Times New Roman"/>
          <w:b/>
          <w:color w:val="000000"/>
        </w:rPr>
        <w:t>°</w:t>
      </w:r>
      <w:r w:rsidRPr="0059295B">
        <w:rPr>
          <w:rFonts w:ascii="Times New Roman" w:hAnsi="Times New Roman" w:cs="Times New Roman"/>
        </w:rPr>
        <w:t xml:space="preserve"> 8'49.06"W), a pristine coastal dune ecosystem managed by US Fish and Wildlife service in Humboldt</w:t>
      </w:r>
      <w:r w:rsidR="0059295B">
        <w:rPr>
          <w:rFonts w:ascii="Times New Roman" w:hAnsi="Times New Roman" w:cs="Times New Roman"/>
        </w:rPr>
        <w:t xml:space="preserve"> County, California.</w:t>
      </w:r>
      <w:r w:rsidR="0059295B" w:rsidRPr="0059295B">
        <w:rPr>
          <w:rFonts w:ascii="Times New Roman" w:hAnsi="Times New Roman" w:cs="Times New Roman"/>
        </w:rPr>
        <w:t xml:space="preserve"> Coastal willow (</w:t>
      </w:r>
      <w:r w:rsidR="0059295B" w:rsidRPr="0059295B">
        <w:rPr>
          <w:rFonts w:ascii="Times New Roman" w:hAnsi="Times New Roman" w:cs="Times New Roman"/>
          <w:i/>
        </w:rPr>
        <w:t>Salix hookeriana</w:t>
      </w:r>
      <w:r w:rsidR="002400A8">
        <w:rPr>
          <w:rFonts w:ascii="Times New Roman" w:hAnsi="Times New Roman" w:cs="Times New Roman"/>
        </w:rPr>
        <w:t xml:space="preserve"> ex Barratt ex Hooker</w:t>
      </w:r>
      <w:r w:rsidR="0059295B" w:rsidRPr="0059295B">
        <w:rPr>
          <w:rFonts w:ascii="Times New Roman" w:hAnsi="Times New Roman" w:cs="Times New Roman"/>
        </w:rPr>
        <w:t>)</w:t>
      </w:r>
      <w:r w:rsidRPr="0059295B">
        <w:rPr>
          <w:rFonts w:ascii="Times New Roman" w:hAnsi="Times New Roman" w:cs="Times New Roman"/>
        </w:rPr>
        <w:t xml:space="preserve"> naturally oc</w:t>
      </w:r>
      <w:r w:rsidR="002400A8">
        <w:rPr>
          <w:rFonts w:ascii="Times New Roman" w:hAnsi="Times New Roman" w:cs="Times New Roman"/>
        </w:rPr>
        <w:t>curs in nearshore dune swales – seasonal</w:t>
      </w:r>
      <w:r w:rsidRPr="0059295B">
        <w:rPr>
          <w:rFonts w:ascii="Times New Roman" w:hAnsi="Times New Roman" w:cs="Times New Roman"/>
        </w:rPr>
        <w:t xml:space="preserve"> freshwater wetlands that form in depressions between dune ridges </w:t>
      </w:r>
      <w:r w:rsidR="0059295B" w:rsidRPr="0059295B">
        <w:rPr>
          <w:rFonts w:ascii="Times New Roman" w:hAnsi="Times New Roman" w:cs="Times New Roman"/>
        </w:rPr>
        <w:t xml:space="preserve">(Pickart 2009). </w:t>
      </w:r>
      <w:r w:rsidRPr="0059295B">
        <w:rPr>
          <w:rFonts w:ascii="Times New Roman" w:hAnsi="Times New Roman" w:cs="Times New Roman"/>
        </w:rPr>
        <w:t xml:space="preserve">Aside from </w:t>
      </w:r>
      <w:r w:rsidR="0059295B" w:rsidRPr="0059295B">
        <w:rPr>
          <w:rFonts w:ascii="Times New Roman" w:hAnsi="Times New Roman" w:cs="Times New Roman"/>
        </w:rPr>
        <w:t>coastal willow</w:t>
      </w:r>
      <w:r w:rsidR="002400A8">
        <w:rPr>
          <w:rFonts w:ascii="Times New Roman" w:hAnsi="Times New Roman" w:cs="Times New Roman"/>
        </w:rPr>
        <w:t xml:space="preserve"> (hereafter willow)</w:t>
      </w:r>
      <w:r w:rsidRPr="0059295B">
        <w:rPr>
          <w:rFonts w:ascii="Times New Roman" w:hAnsi="Times New Roman" w:cs="Times New Roman"/>
        </w:rPr>
        <w:t xml:space="preserve">, the dominant vegetation in these </w:t>
      </w:r>
      <w:r w:rsidR="0059295B" w:rsidRPr="0059295B">
        <w:rPr>
          <w:rFonts w:ascii="Times New Roman" w:hAnsi="Times New Roman" w:cs="Times New Roman"/>
        </w:rPr>
        <w:t>swales consists of beach pine (</w:t>
      </w:r>
      <w:r w:rsidRPr="0059295B">
        <w:rPr>
          <w:rFonts w:ascii="Times New Roman" w:hAnsi="Times New Roman" w:cs="Times New Roman"/>
          <w:i/>
        </w:rPr>
        <w:t>Pinus contorta</w:t>
      </w:r>
      <w:r w:rsidR="0059295B" w:rsidRPr="0059295B">
        <w:rPr>
          <w:rFonts w:ascii="Times New Roman" w:hAnsi="Times New Roman" w:cs="Times New Roman"/>
        </w:rPr>
        <w:t xml:space="preserve"> ssp. </w:t>
      </w:r>
      <w:r w:rsidRPr="0059295B">
        <w:rPr>
          <w:rFonts w:ascii="Times New Roman" w:hAnsi="Times New Roman" w:cs="Times New Roman"/>
          <w:i/>
        </w:rPr>
        <w:t>contorta</w:t>
      </w:r>
      <w:r w:rsidRPr="0059295B">
        <w:rPr>
          <w:rFonts w:ascii="Times New Roman" w:hAnsi="Times New Roman" w:cs="Times New Roman"/>
        </w:rPr>
        <w:t>)</w:t>
      </w:r>
      <w:r w:rsidR="0059295B" w:rsidRPr="0059295B">
        <w:rPr>
          <w:rFonts w:ascii="Times New Roman" w:hAnsi="Times New Roman" w:cs="Times New Roman"/>
        </w:rPr>
        <w:t xml:space="preserve"> and slough sedge (</w:t>
      </w:r>
      <w:r w:rsidR="0059295B" w:rsidRPr="0059295B">
        <w:rPr>
          <w:rFonts w:ascii="Times New Roman" w:hAnsi="Times New Roman" w:cs="Times New Roman"/>
          <w:i/>
        </w:rPr>
        <w:t>Carex obnupta</w:t>
      </w:r>
      <w:r w:rsidRPr="0059295B">
        <w:rPr>
          <w:rFonts w:ascii="Times New Roman" w:hAnsi="Times New Roman" w:cs="Times New Roman"/>
        </w:rPr>
        <w:t xml:space="preserve">).  </w:t>
      </w:r>
    </w:p>
    <w:p w14:paraId="017BE499" w14:textId="77777777" w:rsidR="001A35AA" w:rsidRDefault="001A35AA" w:rsidP="0059295B">
      <w:pPr>
        <w:spacing w:line="480" w:lineRule="auto"/>
        <w:rPr>
          <w:rFonts w:ascii="Times New Roman" w:hAnsi="Times New Roman" w:cs="Times New Roman"/>
        </w:rPr>
      </w:pPr>
    </w:p>
    <w:p w14:paraId="58CEC993" w14:textId="36B62129" w:rsidR="00C2307A" w:rsidRDefault="001A35AA" w:rsidP="0059295B">
      <w:pPr>
        <w:spacing w:line="480" w:lineRule="auto"/>
        <w:rPr>
          <w:rFonts w:ascii="Times New Roman" w:hAnsi="Times New Roman" w:cs="Times New Roman"/>
        </w:rPr>
      </w:pPr>
      <w:r>
        <w:rPr>
          <w:rFonts w:ascii="Times New Roman" w:hAnsi="Times New Roman" w:cs="Times New Roman"/>
        </w:rPr>
        <w:t xml:space="preserve">During preliminary surveys, we qualitatively identified two important sources of environmental variation in the dune swale habitat. </w:t>
      </w:r>
      <w:r w:rsidR="005334FB">
        <w:rPr>
          <w:rFonts w:ascii="Times New Roman" w:hAnsi="Times New Roman" w:cs="Times New Roman"/>
        </w:rPr>
        <w:t>First, wind exposure…</w:t>
      </w:r>
      <w:r w:rsidR="00C2307A">
        <w:rPr>
          <w:rFonts w:ascii="Times New Roman" w:hAnsi="Times New Roman" w:cs="Times New Roman"/>
        </w:rPr>
        <w:t>We often observed noticeabl</w:t>
      </w:r>
      <w:r w:rsidR="00CC5287">
        <w:rPr>
          <w:rFonts w:ascii="Times New Roman" w:hAnsi="Times New Roman" w:cs="Times New Roman"/>
        </w:rPr>
        <w:t>e reduction in willow growth in naturally occurring wind exposed willows, therefore, we hypothesized that willow growth would be reduced in wind exposed areas. Plant size was an important determinant of arthropod abundance (Barbour et al. 2016), so we expected that wind exposed willows would have a lower probability of being colonized by herbivores, due to reduced growth.</w:t>
      </w:r>
    </w:p>
    <w:p w14:paraId="11D1BFC2" w14:textId="77777777" w:rsidR="00CC5287" w:rsidRDefault="00CC5287" w:rsidP="0059295B">
      <w:pPr>
        <w:spacing w:line="480" w:lineRule="auto"/>
        <w:rPr>
          <w:rFonts w:ascii="Times New Roman" w:hAnsi="Times New Roman" w:cs="Times New Roman"/>
        </w:rPr>
      </w:pPr>
    </w:p>
    <w:p w14:paraId="08FD60D5" w14:textId="58845338" w:rsidR="001A35AA" w:rsidRPr="00C2307A" w:rsidRDefault="005334FB" w:rsidP="0059295B">
      <w:pPr>
        <w:spacing w:line="480" w:lineRule="auto"/>
        <w:rPr>
          <w:rFonts w:ascii="Times New Roman" w:hAnsi="Times New Roman" w:cs="Times New Roman"/>
        </w:rPr>
      </w:pPr>
      <w:proofErr w:type="gramStart"/>
      <w:r>
        <w:rPr>
          <w:rFonts w:ascii="Times New Roman" w:hAnsi="Times New Roman" w:cs="Times New Roman"/>
        </w:rPr>
        <w:t xml:space="preserve">Second, the presence of the aphid, </w:t>
      </w:r>
      <w:r>
        <w:rPr>
          <w:rFonts w:ascii="Times New Roman" w:hAnsi="Times New Roman" w:cs="Times New Roman"/>
          <w:i/>
        </w:rPr>
        <w:t>Aphis farinosa</w:t>
      </w:r>
      <w:r>
        <w:rPr>
          <w:rFonts w:ascii="Times New Roman" w:hAnsi="Times New Roman" w:cs="Times New Roman"/>
        </w:rPr>
        <w:t>.</w:t>
      </w:r>
      <w:proofErr w:type="gramEnd"/>
      <w:r>
        <w:rPr>
          <w:rFonts w:ascii="Times New Roman" w:hAnsi="Times New Roman" w:cs="Times New Roman"/>
        </w:rPr>
        <w:t xml:space="preserve"> When aphids feed on willow phloem they secrete honeydew, which attracts ants (citation). The dominant ant species in these coastal dune ecosystems is </w:t>
      </w:r>
      <w:r w:rsidRPr="005334FB">
        <w:rPr>
          <w:rFonts w:ascii="Times New Roman" w:hAnsi="Times New Roman" w:cs="Times New Roman"/>
          <w:i/>
        </w:rPr>
        <w:t>Formica obscuripes</w:t>
      </w:r>
      <w:r w:rsidR="002D3469">
        <w:rPr>
          <w:rFonts w:ascii="Times New Roman" w:hAnsi="Times New Roman" w:cs="Times New Roman"/>
          <w:i/>
        </w:rPr>
        <w:t xml:space="preserve"> </w:t>
      </w:r>
      <w:r w:rsidR="002D3469">
        <w:rPr>
          <w:rFonts w:ascii="Times New Roman" w:hAnsi="Times New Roman" w:cs="Times New Roman"/>
        </w:rPr>
        <w:t>(citation)</w:t>
      </w:r>
      <w:r>
        <w:rPr>
          <w:rFonts w:ascii="Times New Roman" w:hAnsi="Times New Roman" w:cs="Times New Roman"/>
        </w:rPr>
        <w:t xml:space="preserve">, which we’ve observed actively tending </w:t>
      </w:r>
      <w:r w:rsidR="002D3469" w:rsidRPr="002D3469">
        <w:rPr>
          <w:rFonts w:ascii="Times New Roman" w:hAnsi="Times New Roman" w:cs="Times New Roman"/>
          <w:i/>
        </w:rPr>
        <w:t>A. farinosa</w:t>
      </w:r>
      <w:r>
        <w:rPr>
          <w:rFonts w:ascii="Times New Roman" w:hAnsi="Times New Roman" w:cs="Times New Roman"/>
        </w:rPr>
        <w:t xml:space="preserve"> in this sy</w:t>
      </w:r>
      <w:r w:rsidR="002D3469">
        <w:rPr>
          <w:rFonts w:ascii="Times New Roman" w:hAnsi="Times New Roman" w:cs="Times New Roman"/>
        </w:rPr>
        <w:t>s</w:t>
      </w:r>
      <w:r>
        <w:rPr>
          <w:rFonts w:ascii="Times New Roman" w:hAnsi="Times New Roman" w:cs="Times New Roman"/>
        </w:rPr>
        <w:t>tem.</w:t>
      </w:r>
      <w:r w:rsidR="00A13461">
        <w:rPr>
          <w:rFonts w:ascii="Times New Roman" w:hAnsi="Times New Roman" w:cs="Times New Roman"/>
        </w:rPr>
        <w:t xml:space="preserve"> </w:t>
      </w:r>
      <w:proofErr w:type="gramStart"/>
      <w:r w:rsidR="00CC5287">
        <w:rPr>
          <w:rFonts w:ascii="Times New Roman" w:hAnsi="Times New Roman" w:cs="Times New Roman"/>
          <w:i/>
        </w:rPr>
        <w:t>Effects of aphids and/or ants on willow phenotypes?</w:t>
      </w:r>
      <w:proofErr w:type="gramEnd"/>
      <w:r w:rsidR="00CC5287">
        <w:rPr>
          <w:rFonts w:ascii="Times New Roman" w:hAnsi="Times New Roman" w:cs="Times New Roman"/>
          <w:i/>
        </w:rPr>
        <w:t xml:space="preserve"> Inducible defenses? </w:t>
      </w:r>
      <w:r w:rsidR="00A13461">
        <w:rPr>
          <w:rFonts w:ascii="Times New Roman" w:hAnsi="Times New Roman" w:cs="Times New Roman"/>
        </w:rPr>
        <w:t>We hypothesized th</w:t>
      </w:r>
      <w:r w:rsidR="00C2307A">
        <w:rPr>
          <w:rFonts w:ascii="Times New Roman" w:hAnsi="Times New Roman" w:cs="Times New Roman"/>
        </w:rPr>
        <w:t xml:space="preserve">at this ant-aphid interaction could affect the associated arthropod community in two ways. First, aphids may present a source of competition </w:t>
      </w:r>
      <w:r w:rsidR="0091063D">
        <w:rPr>
          <w:rFonts w:ascii="Times New Roman" w:hAnsi="Times New Roman" w:cs="Times New Roman"/>
        </w:rPr>
        <w:t xml:space="preserve">(either through induced defenses or reduction in available resources for other herbivores). Both of these mechanisms of competition we would expect to </w:t>
      </w:r>
      <w:r w:rsidR="00C2307A">
        <w:rPr>
          <w:rFonts w:ascii="Times New Roman" w:hAnsi="Times New Roman" w:cs="Times New Roman"/>
        </w:rPr>
        <w:t xml:space="preserve">reduce the probability of colonization by other herbivores. Second, aphids may present a reliable resource for other predators and therefore attract them. In contrast, we expected the presence of </w:t>
      </w:r>
      <w:r w:rsidR="00C2307A" w:rsidRPr="00C2307A">
        <w:rPr>
          <w:rFonts w:ascii="Times New Roman" w:hAnsi="Times New Roman" w:cs="Times New Roman"/>
          <w:i/>
        </w:rPr>
        <w:t>F. obscuripes</w:t>
      </w:r>
      <w:r w:rsidR="00C2307A">
        <w:rPr>
          <w:rFonts w:ascii="Times New Roman" w:hAnsi="Times New Roman" w:cs="Times New Roman"/>
        </w:rPr>
        <w:t>, since they are also large generalist predators on the willows,</w:t>
      </w:r>
      <w:r w:rsidR="00C2307A">
        <w:rPr>
          <w:rFonts w:ascii="Times New Roman" w:hAnsi="Times New Roman" w:cs="Times New Roman"/>
          <w:i/>
        </w:rPr>
        <w:t xml:space="preserve"> </w:t>
      </w:r>
      <w:r w:rsidR="00C2307A">
        <w:rPr>
          <w:rFonts w:ascii="Times New Roman" w:hAnsi="Times New Roman" w:cs="Times New Roman"/>
        </w:rPr>
        <w:t>would reduce the probability of colonization from both herbivores and predators.</w:t>
      </w:r>
    </w:p>
    <w:p w14:paraId="054D3AB0" w14:textId="77777777" w:rsidR="005F4DAB" w:rsidRPr="0059295B" w:rsidRDefault="005F4DAB" w:rsidP="0059295B">
      <w:pPr>
        <w:spacing w:line="480" w:lineRule="auto"/>
        <w:rPr>
          <w:rFonts w:ascii="Times New Roman" w:hAnsi="Times New Roman" w:cs="Times New Roman"/>
        </w:rPr>
      </w:pPr>
    </w:p>
    <w:p w14:paraId="7ED11680" w14:textId="77777777" w:rsidR="005F4DAB" w:rsidRPr="0059295B" w:rsidRDefault="005F4DAB" w:rsidP="0059295B">
      <w:pPr>
        <w:spacing w:line="480" w:lineRule="auto"/>
        <w:rPr>
          <w:rFonts w:ascii="Times New Roman" w:hAnsi="Times New Roman" w:cs="Times New Roman"/>
          <w:i/>
        </w:rPr>
      </w:pPr>
      <w:r w:rsidRPr="0059295B">
        <w:rPr>
          <w:rFonts w:ascii="Times New Roman" w:hAnsi="Times New Roman" w:cs="Times New Roman"/>
          <w:i/>
        </w:rPr>
        <w:t>Experimental Design</w:t>
      </w:r>
    </w:p>
    <w:p w14:paraId="36591EEB" w14:textId="5F29BBF1" w:rsidR="005F4DAB" w:rsidRPr="0059295B" w:rsidRDefault="005F4DAB" w:rsidP="0059295B">
      <w:pPr>
        <w:spacing w:line="480" w:lineRule="auto"/>
        <w:rPr>
          <w:rFonts w:ascii="Times New Roman" w:hAnsi="Times New Roman" w:cs="Times New Roman"/>
        </w:rPr>
      </w:pPr>
      <w:r w:rsidRPr="0059295B">
        <w:rPr>
          <w:rFonts w:ascii="Times New Roman" w:hAnsi="Times New Roman" w:cs="Times New Roman"/>
        </w:rPr>
        <w:t xml:space="preserve">Prior to bud burst in February 2012, we took shoot cuttings (40 cm length &amp; ~0.5 cm diameter) from one to </w:t>
      </w:r>
      <w:r w:rsidR="0059295B">
        <w:rPr>
          <w:rFonts w:ascii="Times New Roman" w:hAnsi="Times New Roman" w:cs="Times New Roman"/>
        </w:rPr>
        <w:t xml:space="preserve">two replicates of 10 different </w:t>
      </w:r>
      <w:r w:rsidR="002400A8">
        <w:rPr>
          <w:rFonts w:ascii="Times New Roman" w:hAnsi="Times New Roman" w:cs="Times New Roman"/>
        </w:rPr>
        <w:t xml:space="preserve">willow </w:t>
      </w:r>
      <w:r w:rsidRPr="0059295B">
        <w:rPr>
          <w:rFonts w:ascii="Times New Roman" w:hAnsi="Times New Roman" w:cs="Times New Roman"/>
        </w:rPr>
        <w:t xml:space="preserve">genotypes from a pool of 26 </w:t>
      </w:r>
      <w:r w:rsidR="0059295B">
        <w:rPr>
          <w:rFonts w:ascii="Times New Roman" w:hAnsi="Times New Roman" w:cs="Times New Roman"/>
        </w:rPr>
        <w:t>locally collected willow</w:t>
      </w:r>
      <w:r w:rsidRPr="0059295B">
        <w:rPr>
          <w:rFonts w:ascii="Times New Roman" w:hAnsi="Times New Roman" w:cs="Times New Roman"/>
        </w:rPr>
        <w:t xml:space="preserve"> genotypes planted in a large common garden experiment. Details about the establishment of this common garden are given in </w:t>
      </w:r>
      <w:r w:rsidR="0059295B">
        <w:rPr>
          <w:rFonts w:ascii="Times New Roman" w:hAnsi="Times New Roman" w:cs="Times New Roman"/>
        </w:rPr>
        <w:t>Barbour et al. (2015)</w:t>
      </w:r>
      <w:r w:rsidRPr="0059295B">
        <w:rPr>
          <w:rFonts w:ascii="Times New Roman" w:hAnsi="Times New Roman" w:cs="Times New Roman"/>
        </w:rPr>
        <w:t xml:space="preserve">. These 10 genotypes displayed substantial variation in </w:t>
      </w:r>
      <w:r w:rsidR="002400A8">
        <w:rPr>
          <w:rFonts w:ascii="Times New Roman" w:hAnsi="Times New Roman" w:cs="Times New Roman"/>
        </w:rPr>
        <w:t>both leaf quality and plant architectural traits (Barbour et al. 2015).</w:t>
      </w:r>
      <w:r w:rsidRPr="0059295B">
        <w:rPr>
          <w:rFonts w:ascii="Times New Roman" w:hAnsi="Times New Roman" w:cs="Times New Roman"/>
        </w:rPr>
        <w:t xml:space="preserve"> Shoot cuttings were soaked in water overnight and then planted in a mixture of 80% perlite, 20% peat moss and ___ dolomite lime inside 'cone-tainers'. We grew cuttings under ambient weather conditions outside the greenhouse at Humboldt State University.</w:t>
      </w:r>
    </w:p>
    <w:p w14:paraId="1403DEF0" w14:textId="77777777" w:rsidR="005F4DAB" w:rsidRPr="0059295B" w:rsidRDefault="005F4DAB" w:rsidP="0059295B">
      <w:pPr>
        <w:spacing w:line="480" w:lineRule="auto"/>
        <w:rPr>
          <w:rFonts w:ascii="Times New Roman" w:hAnsi="Times New Roman" w:cs="Times New Roman"/>
        </w:rPr>
      </w:pPr>
    </w:p>
    <w:p w14:paraId="738C4E30" w14:textId="420FCC2E" w:rsidR="005F4DAB" w:rsidRPr="0059295B" w:rsidRDefault="002400A8" w:rsidP="0059295B">
      <w:pPr>
        <w:spacing w:line="480" w:lineRule="auto"/>
        <w:rPr>
          <w:rFonts w:ascii="Times New Roman" w:hAnsi="Times New Roman" w:cs="Times New Roman"/>
        </w:rPr>
      </w:pPr>
      <w:r w:rsidRPr="002400A8">
        <w:rPr>
          <w:rFonts w:ascii="Times New Roman" w:hAnsi="Times New Roman" w:cs="Times New Roman"/>
          <w:u w:val="single"/>
        </w:rPr>
        <w:t>Wind experiment</w:t>
      </w:r>
      <w:r>
        <w:rPr>
          <w:rFonts w:ascii="Times New Roman" w:hAnsi="Times New Roman" w:cs="Times New Roman"/>
        </w:rPr>
        <w:t xml:space="preserve"> – In</w:t>
      </w:r>
      <w:r w:rsidR="005F4DAB" w:rsidRPr="0059295B">
        <w:rPr>
          <w:rFonts w:ascii="Times New Roman" w:hAnsi="Times New Roman" w:cs="Times New Roman"/>
        </w:rPr>
        <w:t xml:space="preserve"> late May 2012, we planted 200 willow cuttings in a split-plot experimental design at Lanphere Dunes.  At 10 different willow patches (blocks), we established </w:t>
      </w:r>
      <w:proofErr w:type="gramStart"/>
      <w:r w:rsidR="005F4DAB" w:rsidRPr="0059295B">
        <w:rPr>
          <w:rFonts w:ascii="Times New Roman" w:hAnsi="Times New Roman" w:cs="Times New Roman"/>
        </w:rPr>
        <w:t>an 'exposed'</w:t>
      </w:r>
      <w:proofErr w:type="gramEnd"/>
      <w:r w:rsidR="005F4DAB" w:rsidRPr="0059295B">
        <w:rPr>
          <w:rFonts w:ascii="Times New Roman" w:hAnsi="Times New Roman" w:cs="Times New Roman"/>
        </w:rPr>
        <w:t xml:space="preserve"> and 'unexposed' common garden. Each garden consisted of one replicate cutting of each of 10 genotypes randoml</w:t>
      </w:r>
      <w:r>
        <w:rPr>
          <w:rFonts w:ascii="Times New Roman" w:hAnsi="Times New Roman" w:cs="Times New Roman"/>
        </w:rPr>
        <w:t xml:space="preserve">y planted in 2 m by 0.5 m grid with 0.5 </w:t>
      </w:r>
      <w:r w:rsidR="005F4DAB" w:rsidRPr="0059295B">
        <w:rPr>
          <w:rFonts w:ascii="Times New Roman" w:hAnsi="Times New Roman" w:cs="Times New Roman"/>
        </w:rPr>
        <w:t>m spacing between plants. The center of exposed and unexposed gardens within each b</w:t>
      </w:r>
      <w:r>
        <w:rPr>
          <w:rFonts w:ascii="Times New Roman" w:hAnsi="Times New Roman" w:cs="Times New Roman"/>
        </w:rPr>
        <w:t>lock were the same distance (2 m</w:t>
      </w:r>
      <w:r w:rsidR="005F4DAB" w:rsidRPr="0059295B">
        <w:rPr>
          <w:rFonts w:ascii="Times New Roman" w:hAnsi="Times New Roman" w:cs="Times New Roman"/>
        </w:rPr>
        <w:t xml:space="preserve">) from the edge of the willow patch to control for insect </w:t>
      </w:r>
      <w:r w:rsidRPr="0059295B">
        <w:rPr>
          <w:rFonts w:ascii="Times New Roman" w:hAnsi="Times New Roman" w:cs="Times New Roman"/>
        </w:rPr>
        <w:t>accessibility</w:t>
      </w:r>
      <w:r w:rsidR="005F4DAB" w:rsidRPr="0059295B">
        <w:rPr>
          <w:rFonts w:ascii="Times New Roman" w:hAnsi="Times New Roman" w:cs="Times New Roman"/>
        </w:rPr>
        <w:t>; however, exposed gardens faced prevailing winds during the growing season.</w:t>
      </w:r>
      <w:r w:rsidR="001363E4">
        <w:rPr>
          <w:rFonts w:ascii="Times New Roman" w:hAnsi="Times New Roman" w:cs="Times New Roman"/>
        </w:rPr>
        <w:t xml:space="preserve"> </w:t>
      </w:r>
      <w:r w:rsidR="002D1413">
        <w:rPr>
          <w:rFonts w:ascii="Times New Roman" w:hAnsi="Times New Roman" w:cs="Times New Roman"/>
        </w:rPr>
        <w:t>To estimate the maximum amount of wind speed</w:t>
      </w:r>
      <w:r w:rsidR="00E41F3D">
        <w:rPr>
          <w:rFonts w:ascii="Times New Roman" w:hAnsi="Times New Roman" w:cs="Times New Roman"/>
        </w:rPr>
        <w:t xml:space="preserve"> (</w:t>
      </w:r>
      <w:r w:rsidR="00837052">
        <w:rPr>
          <w:rFonts w:ascii="Times New Roman" w:hAnsi="Times New Roman" w:cs="Times New Roman"/>
        </w:rPr>
        <w:t>km/h</w:t>
      </w:r>
      <w:r w:rsidR="00E41F3D">
        <w:rPr>
          <w:rFonts w:ascii="Times New Roman" w:hAnsi="Times New Roman" w:cs="Times New Roman"/>
        </w:rPr>
        <w:t>)</w:t>
      </w:r>
      <w:r w:rsidR="002D1413">
        <w:rPr>
          <w:rFonts w:ascii="Times New Roman" w:hAnsi="Times New Roman" w:cs="Times New Roman"/>
        </w:rPr>
        <w:t xml:space="preserve"> experienced by exposed vs. unexposed plants, </w:t>
      </w:r>
      <w:r w:rsidR="00837052">
        <w:rPr>
          <w:rFonts w:ascii="Times New Roman" w:hAnsi="Times New Roman" w:cs="Times New Roman"/>
        </w:rPr>
        <w:t>we went out on a windy afternoon</w:t>
      </w:r>
      <w:r w:rsidR="009F566F">
        <w:rPr>
          <w:rFonts w:ascii="Times New Roman" w:hAnsi="Times New Roman" w:cs="Times New Roman"/>
        </w:rPr>
        <w:t xml:space="preserve"> in September 2012</w:t>
      </w:r>
      <w:r w:rsidR="00837052">
        <w:rPr>
          <w:rFonts w:ascii="Times New Roman" w:hAnsi="Times New Roman" w:cs="Times New Roman"/>
        </w:rPr>
        <w:t xml:space="preserve"> (weather station estimated wind speeds of 22 km/h during this period)</w:t>
      </w:r>
      <w:r w:rsidR="009F566F">
        <w:rPr>
          <w:rFonts w:ascii="Times New Roman" w:hAnsi="Times New Roman" w:cs="Times New Roman"/>
        </w:rPr>
        <w:t xml:space="preserve"> and </w:t>
      </w:r>
      <w:r w:rsidR="002D1413">
        <w:rPr>
          <w:rFonts w:ascii="Times New Roman" w:hAnsi="Times New Roman" w:cs="Times New Roman"/>
        </w:rPr>
        <w:t>used an anemometer</w:t>
      </w:r>
      <w:r w:rsidR="00E41F3D">
        <w:rPr>
          <w:rFonts w:ascii="Times New Roman" w:hAnsi="Times New Roman" w:cs="Times New Roman"/>
        </w:rPr>
        <w:t xml:space="preserve"> (MAKE and MODEL) </w:t>
      </w:r>
      <w:r w:rsidR="009F566F">
        <w:rPr>
          <w:rFonts w:ascii="Times New Roman" w:hAnsi="Times New Roman" w:cs="Times New Roman"/>
        </w:rPr>
        <w:t xml:space="preserve">to measure wind speed </w:t>
      </w:r>
      <w:r w:rsidR="002D1413">
        <w:rPr>
          <w:rFonts w:ascii="Times New Roman" w:hAnsi="Times New Roman" w:cs="Times New Roman"/>
        </w:rPr>
        <w:t>at a height of 37 cm aboveground (approximate height of tallest plants in the garden)</w:t>
      </w:r>
      <w:r w:rsidR="009F566F">
        <w:rPr>
          <w:rFonts w:ascii="Times New Roman" w:hAnsi="Times New Roman" w:cs="Times New Roman"/>
        </w:rPr>
        <w:t xml:space="preserve"> in each plot of</w:t>
      </w:r>
      <w:r w:rsidR="00837052">
        <w:rPr>
          <w:rFonts w:ascii="Times New Roman" w:hAnsi="Times New Roman" w:cs="Times New Roman"/>
        </w:rPr>
        <w:t xml:space="preserve"> our experiment</w:t>
      </w:r>
      <w:r w:rsidR="002D1413">
        <w:rPr>
          <w:rFonts w:ascii="Times New Roman" w:hAnsi="Times New Roman" w:cs="Times New Roman"/>
        </w:rPr>
        <w:t xml:space="preserve">. </w:t>
      </w:r>
      <w:r w:rsidR="002D1413" w:rsidRPr="002D1413">
        <w:rPr>
          <w:rFonts w:ascii="Times New Roman" w:hAnsi="Times New Roman" w:cs="Times New Roman"/>
        </w:rPr>
        <w:t>Max</w:t>
      </w:r>
      <w:r w:rsidR="002D1413">
        <w:rPr>
          <w:rFonts w:ascii="Times New Roman" w:hAnsi="Times New Roman" w:cs="Times New Roman"/>
        </w:rPr>
        <w:t>imum</w:t>
      </w:r>
      <w:r w:rsidR="009F566F">
        <w:rPr>
          <w:rFonts w:ascii="Times New Roman" w:hAnsi="Times New Roman" w:cs="Times New Roman"/>
        </w:rPr>
        <w:t xml:space="preserve"> </w:t>
      </w:r>
      <w:r w:rsidR="002D1413">
        <w:rPr>
          <w:rFonts w:ascii="Times New Roman" w:hAnsi="Times New Roman" w:cs="Times New Roman"/>
        </w:rPr>
        <w:t xml:space="preserve">wind speed </w:t>
      </w:r>
      <w:r w:rsidR="002D1413" w:rsidRPr="002D1413">
        <w:rPr>
          <w:rFonts w:ascii="Times New Roman" w:hAnsi="Times New Roman" w:cs="Times New Roman"/>
        </w:rPr>
        <w:t>measurement</w:t>
      </w:r>
      <w:r w:rsidR="002D1413">
        <w:rPr>
          <w:rFonts w:ascii="Times New Roman" w:hAnsi="Times New Roman" w:cs="Times New Roman"/>
        </w:rPr>
        <w:t>s</w:t>
      </w:r>
      <w:r w:rsidR="002D1413" w:rsidRPr="002D1413">
        <w:rPr>
          <w:rFonts w:ascii="Times New Roman" w:hAnsi="Times New Roman" w:cs="Times New Roman"/>
        </w:rPr>
        <w:t xml:space="preserve"> </w:t>
      </w:r>
      <w:r w:rsidR="002D1413">
        <w:rPr>
          <w:rFonts w:ascii="Times New Roman" w:hAnsi="Times New Roman" w:cs="Times New Roman"/>
        </w:rPr>
        <w:t>were taken over a 30 s</w:t>
      </w:r>
      <w:r w:rsidR="002D1413" w:rsidRPr="002D1413">
        <w:rPr>
          <w:rFonts w:ascii="Times New Roman" w:hAnsi="Times New Roman" w:cs="Times New Roman"/>
        </w:rPr>
        <w:t xml:space="preserve"> period and haphazardly started on either an</w:t>
      </w:r>
      <w:r w:rsidR="002D1413">
        <w:rPr>
          <w:rFonts w:ascii="Times New Roman" w:hAnsi="Times New Roman" w:cs="Times New Roman"/>
        </w:rPr>
        <w:t xml:space="preserve"> exposed or unexposed site</w:t>
      </w:r>
      <w:r w:rsidR="002D1413" w:rsidRPr="002D1413">
        <w:rPr>
          <w:rFonts w:ascii="Times New Roman" w:hAnsi="Times New Roman" w:cs="Times New Roman"/>
        </w:rPr>
        <w:t>.</w:t>
      </w:r>
      <w:r w:rsidR="002D1413">
        <w:rPr>
          <w:rFonts w:ascii="Times New Roman" w:hAnsi="Times New Roman" w:cs="Times New Roman"/>
        </w:rPr>
        <w:t xml:space="preserve"> </w:t>
      </w:r>
      <w:r w:rsidR="00246261">
        <w:rPr>
          <w:rFonts w:ascii="Times New Roman" w:hAnsi="Times New Roman" w:cs="Times New Roman"/>
        </w:rPr>
        <w:t>On this windy day, e</w:t>
      </w:r>
      <w:r w:rsidR="001363E4">
        <w:rPr>
          <w:rFonts w:ascii="Times New Roman" w:hAnsi="Times New Roman" w:cs="Times New Roman"/>
        </w:rPr>
        <w:t>xposed treatments</w:t>
      </w:r>
      <w:r w:rsidR="00246261">
        <w:rPr>
          <w:rFonts w:ascii="Times New Roman" w:hAnsi="Times New Roman" w:cs="Times New Roman"/>
        </w:rPr>
        <w:t xml:space="preserve"> experienced </w:t>
      </w:r>
      <w:r w:rsidR="002D1413">
        <w:rPr>
          <w:rFonts w:ascii="Times New Roman" w:hAnsi="Times New Roman" w:cs="Times New Roman"/>
        </w:rPr>
        <w:t>5-fold higher wind</w:t>
      </w:r>
      <w:r w:rsidR="001363E4">
        <w:rPr>
          <w:rFonts w:ascii="Times New Roman" w:hAnsi="Times New Roman" w:cs="Times New Roman"/>
        </w:rPr>
        <w:t xml:space="preserve"> </w:t>
      </w:r>
      <w:r w:rsidR="00246261">
        <w:rPr>
          <w:rFonts w:ascii="Times New Roman" w:hAnsi="Times New Roman" w:cs="Times New Roman"/>
        </w:rPr>
        <w:t>speeds on average</w:t>
      </w:r>
      <w:r w:rsidR="002D1413">
        <w:rPr>
          <w:rFonts w:ascii="Times New Roman" w:hAnsi="Times New Roman" w:cs="Times New Roman"/>
        </w:rPr>
        <w:t xml:space="preserve"> compared to unexposed treatments (</w:t>
      </w:r>
      <w:r w:rsidR="00743363">
        <w:rPr>
          <w:rFonts w:ascii="Times New Roman" w:hAnsi="Times New Roman" w:cs="Times New Roman"/>
        </w:rPr>
        <w:t xml:space="preserve">paired t-test: </w:t>
      </w:r>
      <w:r w:rsidR="00743363" w:rsidRPr="00743363">
        <w:rPr>
          <w:rFonts w:ascii="Times New Roman" w:hAnsi="Times New Roman" w:cs="Times New Roman"/>
          <w:i/>
        </w:rPr>
        <w:t>t</w:t>
      </w:r>
      <w:r w:rsidR="00743363" w:rsidRPr="00743363">
        <w:rPr>
          <w:rFonts w:ascii="Times New Roman" w:hAnsi="Times New Roman" w:cs="Times New Roman"/>
          <w:i/>
          <w:vertAlign w:val="subscript"/>
        </w:rPr>
        <w:t>9</w:t>
      </w:r>
      <w:r w:rsidR="00743363">
        <w:rPr>
          <w:rFonts w:ascii="Times New Roman" w:hAnsi="Times New Roman" w:cs="Times New Roman"/>
          <w:i/>
          <w:vertAlign w:val="subscript"/>
        </w:rPr>
        <w:t xml:space="preserve"> </w:t>
      </w:r>
      <w:r w:rsidR="00743363">
        <w:rPr>
          <w:rFonts w:ascii="Times New Roman" w:hAnsi="Times New Roman" w:cs="Times New Roman"/>
        </w:rPr>
        <w:t xml:space="preserve">= 13.7, </w:t>
      </w:r>
      <w:r w:rsidR="00743363" w:rsidRPr="00743363">
        <w:rPr>
          <w:rFonts w:ascii="Times New Roman" w:hAnsi="Times New Roman" w:cs="Times New Roman"/>
          <w:i/>
        </w:rPr>
        <w:t>P</w:t>
      </w:r>
      <w:r w:rsidR="00743363">
        <w:rPr>
          <w:rFonts w:ascii="Times New Roman" w:hAnsi="Times New Roman" w:cs="Times New Roman"/>
        </w:rPr>
        <w:t xml:space="preserve"> &lt; 0.001</w:t>
      </w:r>
      <w:r w:rsidR="002D1413">
        <w:rPr>
          <w:rFonts w:ascii="Times New Roman" w:hAnsi="Times New Roman" w:cs="Times New Roman"/>
        </w:rPr>
        <w:t>).</w:t>
      </w:r>
      <w:r w:rsidR="00730B36">
        <w:rPr>
          <w:rFonts w:ascii="Times New Roman" w:hAnsi="Times New Roman" w:cs="Times New Roman"/>
        </w:rPr>
        <w:t xml:space="preserve"> </w:t>
      </w:r>
    </w:p>
    <w:p w14:paraId="68A07FB2" w14:textId="77777777" w:rsidR="005F4DAB" w:rsidRDefault="005F4DAB" w:rsidP="0059295B">
      <w:pPr>
        <w:spacing w:line="480" w:lineRule="auto"/>
        <w:rPr>
          <w:rFonts w:ascii="Times New Roman" w:hAnsi="Times New Roman" w:cs="Times New Roman"/>
        </w:rPr>
      </w:pPr>
    </w:p>
    <w:p w14:paraId="1CA5B1BF" w14:textId="7318C9C3" w:rsidR="0042442C" w:rsidRPr="0059295B" w:rsidRDefault="002400A8" w:rsidP="002400A8">
      <w:pPr>
        <w:spacing w:line="480" w:lineRule="auto"/>
        <w:rPr>
          <w:rFonts w:ascii="Times New Roman" w:hAnsi="Times New Roman" w:cs="Times New Roman"/>
        </w:rPr>
      </w:pPr>
      <w:r w:rsidRPr="002400A8">
        <w:rPr>
          <w:rFonts w:ascii="Times New Roman" w:hAnsi="Times New Roman" w:cs="Times New Roman"/>
          <w:u w:val="single"/>
        </w:rPr>
        <w:t>Ant-aphid experiment</w:t>
      </w:r>
      <w:r>
        <w:rPr>
          <w:rFonts w:ascii="Times New Roman" w:hAnsi="Times New Roman" w:cs="Times New Roman"/>
        </w:rPr>
        <w:t xml:space="preserve"> – We established common gardens </w:t>
      </w:r>
      <w:r w:rsidRPr="0059295B">
        <w:rPr>
          <w:rFonts w:ascii="Times New Roman" w:hAnsi="Times New Roman" w:cs="Times New Roman"/>
        </w:rPr>
        <w:t>around 5 dif</w:t>
      </w:r>
      <w:r>
        <w:rPr>
          <w:rFonts w:ascii="Times New Roman" w:hAnsi="Times New Roman" w:cs="Times New Roman"/>
        </w:rPr>
        <w:t>ferent ant mounds (</w:t>
      </w:r>
      <w:r w:rsidRPr="0059295B">
        <w:rPr>
          <w:rFonts w:ascii="Times New Roman" w:hAnsi="Times New Roman" w:cs="Times New Roman"/>
        </w:rPr>
        <w:t>blocks)</w:t>
      </w:r>
      <w:r w:rsidR="0042442C">
        <w:rPr>
          <w:rFonts w:ascii="Times New Roman" w:hAnsi="Times New Roman" w:cs="Times New Roman"/>
        </w:rPr>
        <w:t xml:space="preserve"> in late May of 2012</w:t>
      </w:r>
      <w:r w:rsidRPr="0059295B">
        <w:rPr>
          <w:rFonts w:ascii="Times New Roman" w:hAnsi="Times New Roman" w:cs="Times New Roman"/>
        </w:rPr>
        <w:t xml:space="preserve">.  </w:t>
      </w:r>
      <w:r>
        <w:rPr>
          <w:rFonts w:ascii="Times New Roman" w:hAnsi="Times New Roman" w:cs="Times New Roman"/>
        </w:rPr>
        <w:t>Within each block, w</w:t>
      </w:r>
      <w:r w:rsidRPr="0059295B">
        <w:rPr>
          <w:rFonts w:ascii="Times New Roman" w:hAnsi="Times New Roman" w:cs="Times New Roman"/>
        </w:rPr>
        <w:t xml:space="preserve">e </w:t>
      </w:r>
      <w:r>
        <w:rPr>
          <w:rFonts w:ascii="Times New Roman" w:hAnsi="Times New Roman" w:cs="Times New Roman"/>
        </w:rPr>
        <w:t xml:space="preserve">randomly </w:t>
      </w:r>
      <w:r w:rsidRPr="0059295B">
        <w:rPr>
          <w:rFonts w:ascii="Times New Roman" w:hAnsi="Times New Roman" w:cs="Times New Roman"/>
        </w:rPr>
        <w:t>planted 20 cuttings (aphid and control treatment of each of 10 ge</w:t>
      </w:r>
      <w:r>
        <w:rPr>
          <w:rFonts w:ascii="Times New Roman" w:hAnsi="Times New Roman" w:cs="Times New Roman"/>
        </w:rPr>
        <w:t>notypes) with 0.5 m spacing at each distance of 1, 6, and 12</w:t>
      </w:r>
      <w:r w:rsidRPr="0059295B">
        <w:rPr>
          <w:rFonts w:ascii="Times New Roman" w:hAnsi="Times New Roman" w:cs="Times New Roman"/>
        </w:rPr>
        <w:t xml:space="preserve"> meters from the edge of the ant mound, for a total of 60 cuttings per ant mou</w:t>
      </w:r>
      <w:r>
        <w:rPr>
          <w:rFonts w:ascii="Times New Roman" w:hAnsi="Times New Roman" w:cs="Times New Roman"/>
        </w:rPr>
        <w:t xml:space="preserve">nd (300 cuttings for entire experiment). </w:t>
      </w:r>
      <w:r w:rsidR="0042442C" w:rsidRPr="0059295B">
        <w:rPr>
          <w:rFonts w:ascii="Times New Roman" w:hAnsi="Times New Roman" w:cs="Times New Roman"/>
        </w:rPr>
        <w:t>We removed all arthropods on the wi</w:t>
      </w:r>
      <w:r w:rsidR="0042442C">
        <w:rPr>
          <w:rFonts w:ascii="Times New Roman" w:hAnsi="Times New Roman" w:cs="Times New Roman"/>
        </w:rPr>
        <w:t xml:space="preserve">llows at the time of planting. </w:t>
      </w:r>
      <w:r w:rsidR="0042442C" w:rsidRPr="0059295B">
        <w:rPr>
          <w:rFonts w:ascii="Times New Roman" w:hAnsi="Times New Roman" w:cs="Times New Roman"/>
        </w:rPr>
        <w:t>On May 22, we collected aphids (</w:t>
      </w:r>
      <w:r w:rsidR="0042442C" w:rsidRPr="0042442C">
        <w:rPr>
          <w:rFonts w:ascii="Times New Roman" w:hAnsi="Times New Roman" w:cs="Times New Roman"/>
          <w:i/>
        </w:rPr>
        <w:t>Aphis farinosa</w:t>
      </w:r>
      <w:r w:rsidR="0042442C">
        <w:rPr>
          <w:rFonts w:ascii="Times New Roman" w:hAnsi="Times New Roman" w:cs="Times New Roman"/>
        </w:rPr>
        <w:t>)</w:t>
      </w:r>
      <w:r w:rsidR="0042442C" w:rsidRPr="0059295B">
        <w:rPr>
          <w:rFonts w:ascii="Times New Roman" w:hAnsi="Times New Roman" w:cs="Times New Roman"/>
        </w:rPr>
        <w:t xml:space="preserve"> and placed 5 adult apterate aphids on willow cuttings in the aphid treatment.  We bagged aphids onto the apical shoots of cuttings using organza bags to promote aphid establishment in spite of oncoming inclement weather (wind and rain).  We also placed organza bags on all control plants as well.  On May 27, we checked aphid treatments to ensure there were 5 adult aphids and removed bags from all cuttings.  If necessary, we added aphids to these treatments until there were 5 adults and we removed any aphid nymphs that were produced since initial establishment.</w:t>
      </w:r>
      <w:r w:rsidR="003120F6">
        <w:rPr>
          <w:rFonts w:ascii="Times New Roman" w:hAnsi="Times New Roman" w:cs="Times New Roman"/>
        </w:rPr>
        <w:t xml:space="preserve"> We checked plants for aphids on June 6, June 13, June 24, July 4, July 14, and July 20, 2012. </w:t>
      </w:r>
      <w:r w:rsidR="0042442C" w:rsidRPr="0059295B">
        <w:rPr>
          <w:rFonts w:ascii="Times New Roman" w:hAnsi="Times New Roman" w:cs="Times New Roman"/>
        </w:rPr>
        <w:t>On May 27, we double-checked willows to ensure that all arthropods (spiders and leaf rollers; except for a couple of stem galls) were removed.  Up until May 27, we supplemented planted cuttings with water to promote the survival of cuttings.</w:t>
      </w:r>
      <w:r w:rsidR="003120F6">
        <w:rPr>
          <w:rFonts w:ascii="Times New Roman" w:hAnsi="Times New Roman" w:cs="Times New Roman"/>
        </w:rPr>
        <w:t xml:space="preserve"> The ant-aphid experiment was restricted to the summer of 2012, because in the summer of 2013 there was high wi</w:t>
      </w:r>
      <w:r w:rsidR="00DE5EAD">
        <w:rPr>
          <w:rFonts w:ascii="Times New Roman" w:hAnsi="Times New Roman" w:cs="Times New Roman"/>
        </w:rPr>
        <w:t xml:space="preserve">llow mortality (_% of plants died by DATE) and </w:t>
      </w:r>
      <w:r w:rsidR="00DE5EAD" w:rsidRPr="00DE5EAD">
        <w:rPr>
          <w:rFonts w:ascii="Times New Roman" w:hAnsi="Times New Roman" w:cs="Times New Roman"/>
          <w:i/>
        </w:rPr>
        <w:t>Aphis farinosa</w:t>
      </w:r>
      <w:r w:rsidR="00DE5EAD">
        <w:rPr>
          <w:rFonts w:ascii="Times New Roman" w:hAnsi="Times New Roman" w:cs="Times New Roman"/>
        </w:rPr>
        <w:t xml:space="preserve"> was not in high enough abundance on naturally occurring willows to repeat the aphid treatment.</w:t>
      </w:r>
    </w:p>
    <w:p w14:paraId="10E942E8" w14:textId="77777777" w:rsidR="002400A8" w:rsidRDefault="002400A8" w:rsidP="0059295B">
      <w:pPr>
        <w:spacing w:line="480" w:lineRule="auto"/>
        <w:rPr>
          <w:rFonts w:ascii="Times New Roman" w:hAnsi="Times New Roman" w:cs="Times New Roman"/>
        </w:rPr>
      </w:pPr>
    </w:p>
    <w:p w14:paraId="75406BD3" w14:textId="0EAFF0EE" w:rsidR="001B4C0B" w:rsidRPr="0059295B" w:rsidRDefault="001B4C0B" w:rsidP="001B4C0B">
      <w:pPr>
        <w:spacing w:line="480" w:lineRule="auto"/>
        <w:rPr>
          <w:rFonts w:ascii="Times New Roman" w:hAnsi="Times New Roman" w:cs="Times New Roman"/>
          <w:i/>
        </w:rPr>
      </w:pPr>
      <w:r>
        <w:rPr>
          <w:rFonts w:ascii="Times New Roman" w:hAnsi="Times New Roman" w:cs="Times New Roman"/>
          <w:i/>
        </w:rPr>
        <w:t>Measuring willow phenotypes</w:t>
      </w:r>
    </w:p>
    <w:p w14:paraId="4375656E" w14:textId="72077B45" w:rsidR="001B4C0B" w:rsidRPr="0059295B" w:rsidRDefault="00BA248A" w:rsidP="00B37669">
      <w:pPr>
        <w:spacing w:line="480" w:lineRule="auto"/>
        <w:rPr>
          <w:rFonts w:ascii="Times New Roman" w:hAnsi="Times New Roman" w:cs="Times New Roman"/>
        </w:rPr>
      </w:pPr>
      <w:r w:rsidRPr="00BA248A">
        <w:rPr>
          <w:rFonts w:ascii="Times New Roman" w:hAnsi="Times New Roman" w:cs="Times New Roman"/>
          <w:u w:val="single"/>
        </w:rPr>
        <w:t>Plant architecture</w:t>
      </w:r>
      <w:r>
        <w:rPr>
          <w:rFonts w:ascii="Times New Roman" w:hAnsi="Times New Roman" w:cs="Times New Roman"/>
        </w:rPr>
        <w:t xml:space="preserve"> – To</w:t>
      </w:r>
      <w:r w:rsidR="001B4C0B" w:rsidRPr="0059295B">
        <w:rPr>
          <w:rFonts w:ascii="Times New Roman" w:hAnsi="Times New Roman" w:cs="Times New Roman"/>
        </w:rPr>
        <w:t xml:space="preserve"> </w:t>
      </w:r>
      <w:r>
        <w:rPr>
          <w:rFonts w:ascii="Times New Roman" w:hAnsi="Times New Roman" w:cs="Times New Roman"/>
        </w:rPr>
        <w:t xml:space="preserve">measure plant architecture, we measured plant height, the number of shoots produced, and </w:t>
      </w:r>
      <w:r w:rsidR="00B37669">
        <w:rPr>
          <w:rFonts w:ascii="Times New Roman" w:hAnsi="Times New Roman" w:cs="Times New Roman"/>
        </w:rPr>
        <w:t>total shoot growth at the end of each growing season (__ 2011 and __ 2012)</w:t>
      </w:r>
      <w:r>
        <w:rPr>
          <w:rFonts w:ascii="Times New Roman" w:hAnsi="Times New Roman" w:cs="Times New Roman"/>
        </w:rPr>
        <w:t xml:space="preserve">. </w:t>
      </w:r>
      <w:r w:rsidRPr="0059295B">
        <w:rPr>
          <w:rFonts w:ascii="Times New Roman" w:hAnsi="Times New Roman" w:cs="Times New Roman"/>
        </w:rPr>
        <w:t>We quantified plant height as the dis</w:t>
      </w:r>
      <w:r w:rsidR="00B37669">
        <w:rPr>
          <w:rFonts w:ascii="Times New Roman" w:hAnsi="Times New Roman" w:cs="Times New Roman"/>
        </w:rPr>
        <w:t>tance (mm) from the ground to the tip</w:t>
      </w:r>
      <w:r w:rsidRPr="0059295B">
        <w:rPr>
          <w:rFonts w:ascii="Times New Roman" w:hAnsi="Times New Roman" w:cs="Times New Roman"/>
        </w:rPr>
        <w:t xml:space="preserve"> of the tallest shoot.</w:t>
      </w:r>
      <w:r w:rsidR="001B4C0B" w:rsidRPr="0059295B">
        <w:rPr>
          <w:rFonts w:ascii="Times New Roman" w:hAnsi="Times New Roman" w:cs="Times New Roman"/>
        </w:rPr>
        <w:t xml:space="preserve"> We quantified total shoot growth by measuring every shoot on each plant to the nearest millimeter and summing the total shoot growth for each plan</w:t>
      </w:r>
      <w:r w:rsidR="00B37669">
        <w:rPr>
          <w:rFonts w:ascii="Times New Roman" w:hAnsi="Times New Roman" w:cs="Times New Roman"/>
        </w:rPr>
        <w:t>t</w:t>
      </w:r>
      <w:r w:rsidR="001B4C0B" w:rsidRPr="0059295B">
        <w:rPr>
          <w:rFonts w:ascii="Times New Roman" w:hAnsi="Times New Roman" w:cs="Times New Roman"/>
        </w:rPr>
        <w:t xml:space="preserve">. </w:t>
      </w:r>
    </w:p>
    <w:p w14:paraId="2C6510AB" w14:textId="77777777" w:rsidR="001B4C0B" w:rsidRDefault="001B4C0B" w:rsidP="001B4C0B">
      <w:pPr>
        <w:spacing w:line="480" w:lineRule="auto"/>
        <w:rPr>
          <w:rFonts w:ascii="Times New Roman" w:hAnsi="Times New Roman" w:cs="Times New Roman"/>
        </w:rPr>
      </w:pPr>
    </w:p>
    <w:p w14:paraId="2410F5B6" w14:textId="1C9EE3E4" w:rsidR="00B37669" w:rsidRPr="0059295B" w:rsidRDefault="00B37669" w:rsidP="001B4C0B">
      <w:pPr>
        <w:spacing w:line="480" w:lineRule="auto"/>
        <w:rPr>
          <w:rFonts w:ascii="Times New Roman" w:hAnsi="Times New Roman" w:cs="Times New Roman"/>
        </w:rPr>
      </w:pPr>
      <w:r w:rsidRPr="00B37669">
        <w:rPr>
          <w:rFonts w:ascii="Times New Roman" w:hAnsi="Times New Roman" w:cs="Times New Roman"/>
          <w:u w:val="single"/>
        </w:rPr>
        <w:t>Leaf quality</w:t>
      </w:r>
      <w:r>
        <w:rPr>
          <w:rFonts w:ascii="Times New Roman" w:hAnsi="Times New Roman" w:cs="Times New Roman"/>
        </w:rPr>
        <w:t xml:space="preserve"> – We measured leaf quality in several ways.</w:t>
      </w:r>
    </w:p>
    <w:p w14:paraId="3C3D3967" w14:textId="5058CB5B" w:rsidR="001B4C0B" w:rsidRPr="0059295B" w:rsidRDefault="001B4C0B" w:rsidP="001B4C0B">
      <w:pPr>
        <w:spacing w:line="480" w:lineRule="auto"/>
        <w:rPr>
          <w:rFonts w:ascii="Times New Roman" w:hAnsi="Times New Roman" w:cs="Times New Roman"/>
        </w:rPr>
      </w:pPr>
      <w:commentRangeStart w:id="1"/>
      <w:r w:rsidRPr="0059295B">
        <w:rPr>
          <w:rFonts w:ascii="Times New Roman" w:hAnsi="Times New Roman" w:cs="Times New Roman"/>
        </w:rPr>
        <w:t>We</w:t>
      </w:r>
      <w:commentRangeEnd w:id="1"/>
      <w:r w:rsidR="001B52D8">
        <w:rPr>
          <w:rStyle w:val="CommentReference"/>
        </w:rPr>
        <w:commentReference w:id="1"/>
      </w:r>
      <w:r w:rsidRPr="0059295B">
        <w:rPr>
          <w:rFonts w:ascii="Times New Roman" w:hAnsi="Times New Roman" w:cs="Times New Roman"/>
        </w:rPr>
        <w:t xml:space="preserve"> measured plant quality in several ways.  First, we have correlational data on the concentration of 29 phenolic glycosides, total condensed tannins and carbon</w:t>
      </w:r>
      <w:proofErr w:type="gramStart"/>
      <w:r w:rsidRPr="0059295B">
        <w:rPr>
          <w:rFonts w:ascii="Times New Roman" w:hAnsi="Times New Roman" w:cs="Times New Roman"/>
        </w:rPr>
        <w:t>:nitrogen</w:t>
      </w:r>
      <w:proofErr w:type="gramEnd"/>
      <w:r w:rsidRPr="0059295B">
        <w:rPr>
          <w:rFonts w:ascii="Times New Roman" w:hAnsi="Times New Roman" w:cs="Times New Roman"/>
        </w:rPr>
        <w:t xml:space="preserve"> ratios and the abundance of one of a dominant herbivore Caloptilia pruniella that specializes on willows from the willow common garden in which we took cuttings from.  We knew that *Caloptilia pruniella* abundance varied across these genotypes [NEED TO CONTROL FOR PLANT SIZE AND CONVERT TO DENSITY] so we looked for correlations between these plant traits and the abundance of this herbivore.  Furthermore, we examined whether</w:t>
      </w:r>
      <w:r>
        <w:rPr>
          <w:rFonts w:ascii="Times New Roman" w:hAnsi="Times New Roman" w:cs="Times New Roman"/>
        </w:rPr>
        <w:t xml:space="preserve"> the rank average abundance of </w:t>
      </w:r>
      <w:r w:rsidRPr="0059295B">
        <w:rPr>
          <w:rFonts w:ascii="Times New Roman" w:hAnsi="Times New Roman" w:cs="Times New Roman"/>
          <w:i/>
        </w:rPr>
        <w:t xml:space="preserve">C. pruniella </w:t>
      </w:r>
      <w:r w:rsidRPr="0059295B">
        <w:rPr>
          <w:rFonts w:ascii="Times New Roman" w:hAnsi="Times New Roman" w:cs="Times New Roman"/>
        </w:rPr>
        <w:t>on these 10 genotypes in the common garden matched ou</w:t>
      </w:r>
      <w:r>
        <w:rPr>
          <w:rFonts w:ascii="Times New Roman" w:hAnsi="Times New Roman" w:cs="Times New Roman"/>
        </w:rPr>
        <w:t xml:space="preserve">r observed variation in </w:t>
      </w:r>
      <w:r w:rsidRPr="0059295B">
        <w:rPr>
          <w:rFonts w:ascii="Times New Roman" w:hAnsi="Times New Roman" w:cs="Times New Roman"/>
          <w:i/>
        </w:rPr>
        <w:t>C. pruniella</w:t>
      </w:r>
      <w:r w:rsidRPr="0059295B">
        <w:rPr>
          <w:rFonts w:ascii="Times New Roman" w:hAnsi="Times New Roman" w:cs="Times New Roman"/>
        </w:rPr>
        <w:t xml:space="preserve"> abundance on genotypes in unexposed plots.</w:t>
      </w:r>
    </w:p>
    <w:p w14:paraId="13CFF0A0" w14:textId="77777777" w:rsidR="001B4C0B" w:rsidRPr="0059295B" w:rsidRDefault="001B4C0B" w:rsidP="001B4C0B">
      <w:pPr>
        <w:spacing w:line="480" w:lineRule="auto"/>
        <w:rPr>
          <w:rFonts w:ascii="Times New Roman" w:hAnsi="Times New Roman" w:cs="Times New Roman"/>
        </w:rPr>
      </w:pPr>
    </w:p>
    <w:p w14:paraId="2B4ED330" w14:textId="1C5C6658" w:rsidR="001B4C0B" w:rsidRPr="0059295B" w:rsidRDefault="001B4C0B" w:rsidP="00605C7E">
      <w:pPr>
        <w:spacing w:line="480" w:lineRule="auto"/>
        <w:rPr>
          <w:rFonts w:ascii="Times New Roman" w:hAnsi="Times New Roman" w:cs="Times New Roman"/>
        </w:rPr>
      </w:pPr>
      <w:r w:rsidRPr="0059295B">
        <w:rPr>
          <w:rFonts w:ascii="Times New Roman" w:hAnsi="Times New Roman" w:cs="Times New Roman"/>
        </w:rPr>
        <w:t>Second, we conducted leaf quality assays using Spodoptera exigua.</w:t>
      </w:r>
      <w:r w:rsidR="00605C7E">
        <w:rPr>
          <w:rFonts w:ascii="Times New Roman" w:hAnsi="Times New Roman" w:cs="Times New Roman"/>
        </w:rPr>
        <w:t xml:space="preserve"> We replicated this experiment twice, once with late first instars (4 day duration) and another with 2</w:t>
      </w:r>
      <w:r w:rsidR="00605C7E" w:rsidRPr="00605C7E">
        <w:rPr>
          <w:rFonts w:ascii="Times New Roman" w:hAnsi="Times New Roman" w:cs="Times New Roman"/>
          <w:vertAlign w:val="superscript"/>
        </w:rPr>
        <w:t>nd</w:t>
      </w:r>
      <w:r w:rsidR="00605C7E">
        <w:rPr>
          <w:rFonts w:ascii="Times New Roman" w:hAnsi="Times New Roman" w:cs="Times New Roman"/>
        </w:rPr>
        <w:t xml:space="preserve"> instar larva (3 day duration). For both experiments, we added a single freshly collected leaf to a 30 mL plastic transport vials (loosely capped at end) with moist cotton ball, and then we added one, randomly selected larva to each vial using a small paintbrush. </w:t>
      </w:r>
      <w:r w:rsidR="00605C7E" w:rsidRPr="0059295B">
        <w:rPr>
          <w:rFonts w:ascii="Times New Roman" w:hAnsi="Times New Roman" w:cs="Times New Roman"/>
        </w:rPr>
        <w:t xml:space="preserve">We used wet body mass at the end of </w:t>
      </w:r>
      <w:r w:rsidR="00605C7E">
        <w:rPr>
          <w:rFonts w:ascii="Times New Roman" w:hAnsi="Times New Roman" w:cs="Times New Roman"/>
        </w:rPr>
        <w:t xml:space="preserve">each experiment </w:t>
      </w:r>
      <w:r w:rsidR="00605C7E" w:rsidRPr="0059295B">
        <w:rPr>
          <w:rFonts w:ascii="Times New Roman" w:hAnsi="Times New Roman" w:cs="Times New Roman"/>
        </w:rPr>
        <w:t>as our measure of la</w:t>
      </w:r>
      <w:r w:rsidR="00605C7E">
        <w:rPr>
          <w:rFonts w:ascii="Times New Roman" w:hAnsi="Times New Roman" w:cs="Times New Roman"/>
        </w:rPr>
        <w:t>rva performance and therefore leaf</w:t>
      </w:r>
      <w:r w:rsidR="00605C7E" w:rsidRPr="0059295B">
        <w:rPr>
          <w:rFonts w:ascii="Times New Roman" w:hAnsi="Times New Roman" w:cs="Times New Roman"/>
        </w:rPr>
        <w:t xml:space="preserve"> quality (i.e. small larva = low quality plant tissue</w:t>
      </w:r>
      <w:r w:rsidRPr="0059295B">
        <w:rPr>
          <w:rFonts w:ascii="Times New Roman" w:hAnsi="Times New Roman" w:cs="Times New Roman"/>
        </w:rPr>
        <w:t xml:space="preserve"> </w:t>
      </w:r>
    </w:p>
    <w:p w14:paraId="0A08A099" w14:textId="77777777" w:rsidR="001B4C0B" w:rsidRPr="0059295B" w:rsidRDefault="001B4C0B" w:rsidP="001B4C0B">
      <w:pPr>
        <w:spacing w:line="480" w:lineRule="auto"/>
        <w:rPr>
          <w:rFonts w:ascii="Times New Roman" w:hAnsi="Times New Roman" w:cs="Times New Roman"/>
        </w:rPr>
      </w:pPr>
    </w:p>
    <w:p w14:paraId="69D38FA9" w14:textId="3F93A2BD" w:rsidR="008116B9" w:rsidRPr="00B37669" w:rsidRDefault="00B37669" w:rsidP="008116B9">
      <w:pPr>
        <w:spacing w:line="480" w:lineRule="auto"/>
        <w:rPr>
          <w:rFonts w:ascii="Times New Roman" w:hAnsi="Times New Roman" w:cs="Times New Roman"/>
        </w:rPr>
      </w:pPr>
      <w:r>
        <w:rPr>
          <w:rFonts w:ascii="Times New Roman" w:hAnsi="Times New Roman" w:cs="Times New Roman"/>
        </w:rPr>
        <w:t xml:space="preserve">We measure </w:t>
      </w:r>
      <w:r w:rsidR="00D1356C">
        <w:rPr>
          <w:rFonts w:ascii="Times New Roman" w:hAnsi="Times New Roman" w:cs="Times New Roman"/>
        </w:rPr>
        <w:t xml:space="preserve">several putatively important traits that could shape leaf quality for herbivores, including water content, trichome density, percentage carbon (C) and nitrogen (N), and </w:t>
      </w:r>
      <w:proofErr w:type="gramStart"/>
      <w:r w:rsidR="00D1356C">
        <w:rPr>
          <w:rFonts w:ascii="Times New Roman" w:hAnsi="Times New Roman" w:cs="Times New Roman"/>
        </w:rPr>
        <w:t>C :</w:t>
      </w:r>
      <w:proofErr w:type="gramEnd"/>
      <w:r w:rsidR="00D1356C">
        <w:rPr>
          <w:rFonts w:ascii="Times New Roman" w:hAnsi="Times New Roman" w:cs="Times New Roman"/>
        </w:rPr>
        <w:t xml:space="preserve"> N. For water content and trichome density</w:t>
      </w:r>
      <w:r w:rsidRPr="00B37669">
        <w:rPr>
          <w:rFonts w:ascii="Times New Roman" w:hAnsi="Times New Roman" w:cs="Times New Roman"/>
        </w:rPr>
        <w:t>, we excised a single fully</w:t>
      </w:r>
      <w:r w:rsidR="00D1356C">
        <w:rPr>
          <w:rFonts w:ascii="Times New Roman" w:hAnsi="Times New Roman" w:cs="Times New Roman"/>
        </w:rPr>
        <w:t xml:space="preserve"> </w:t>
      </w:r>
      <w:r w:rsidRPr="00B37669">
        <w:rPr>
          <w:rFonts w:ascii="Times New Roman" w:hAnsi="Times New Roman" w:cs="Times New Roman"/>
        </w:rPr>
        <w:t xml:space="preserve">expanded and undamaged leaf from </w:t>
      </w:r>
      <w:r w:rsidR="00D1356C">
        <w:rPr>
          <w:rFonts w:ascii="Times New Roman" w:hAnsi="Times New Roman" w:cs="Times New Roman"/>
        </w:rPr>
        <w:t xml:space="preserve">each plant in MONTH YEAR. </w:t>
      </w:r>
      <w:r w:rsidRPr="00B37669">
        <w:rPr>
          <w:rFonts w:ascii="Times New Roman" w:hAnsi="Times New Roman" w:cs="Times New Roman"/>
        </w:rPr>
        <w:t>We placed</w:t>
      </w:r>
      <w:r w:rsidR="00D1356C">
        <w:rPr>
          <w:rFonts w:ascii="Times New Roman" w:hAnsi="Times New Roman" w:cs="Times New Roman"/>
        </w:rPr>
        <w:t xml:space="preserve"> </w:t>
      </w:r>
      <w:r w:rsidRPr="00B37669">
        <w:rPr>
          <w:rFonts w:ascii="Times New Roman" w:hAnsi="Times New Roman" w:cs="Times New Roman"/>
        </w:rPr>
        <w:t>leaf samples into separate plastic bags</w:t>
      </w:r>
      <w:r w:rsidR="00D1356C">
        <w:rPr>
          <w:rFonts w:ascii="Times New Roman" w:hAnsi="Times New Roman" w:cs="Times New Roman"/>
        </w:rPr>
        <w:t xml:space="preserve"> with a moist paper towel, </w:t>
      </w:r>
      <w:r w:rsidRPr="00B37669">
        <w:rPr>
          <w:rFonts w:ascii="Times New Roman" w:hAnsi="Times New Roman" w:cs="Times New Roman"/>
        </w:rPr>
        <w:t>within a cooler and immediately</w:t>
      </w:r>
      <w:r w:rsidR="00D1356C">
        <w:rPr>
          <w:rFonts w:ascii="Times New Roman" w:hAnsi="Times New Roman" w:cs="Times New Roman"/>
        </w:rPr>
        <w:t xml:space="preserve"> </w:t>
      </w:r>
      <w:r w:rsidRPr="00B37669">
        <w:rPr>
          <w:rFonts w:ascii="Times New Roman" w:hAnsi="Times New Roman" w:cs="Times New Roman"/>
        </w:rPr>
        <w:t>brought them back to the laboratory. We then weighed</w:t>
      </w:r>
      <w:r w:rsidR="00D1356C">
        <w:rPr>
          <w:rFonts w:ascii="Times New Roman" w:hAnsi="Times New Roman" w:cs="Times New Roman"/>
        </w:rPr>
        <w:t xml:space="preserve"> </w:t>
      </w:r>
      <w:r w:rsidRPr="00B37669">
        <w:rPr>
          <w:rFonts w:ascii="Times New Roman" w:hAnsi="Times New Roman" w:cs="Times New Roman"/>
        </w:rPr>
        <w:t>leaves to obtain fresh mass (g), and oven-dried them at 60 °C fo</w:t>
      </w:r>
      <w:r w:rsidR="00D1356C">
        <w:rPr>
          <w:rFonts w:ascii="Times New Roman" w:hAnsi="Times New Roman" w:cs="Times New Roman"/>
        </w:rPr>
        <w:t xml:space="preserve">r 72 h to obtain dry weight (g) </w:t>
      </w:r>
      <w:r w:rsidRPr="00B37669">
        <w:rPr>
          <w:rFonts w:ascii="Times New Roman" w:hAnsi="Times New Roman" w:cs="Times New Roman"/>
        </w:rPr>
        <w:t xml:space="preserve">(Cornelissen et al. 2003). We calculated </w:t>
      </w:r>
      <w:r w:rsidR="00D1356C">
        <w:rPr>
          <w:rFonts w:ascii="Times New Roman" w:hAnsi="Times New Roman" w:cs="Times New Roman"/>
        </w:rPr>
        <w:t>l</w:t>
      </w:r>
      <w:r w:rsidRPr="00B37669">
        <w:rPr>
          <w:rFonts w:ascii="Times New Roman" w:hAnsi="Times New Roman" w:cs="Times New Roman"/>
        </w:rPr>
        <w:t>eaf water content as t</w:t>
      </w:r>
      <w:r w:rsidR="00D1356C">
        <w:rPr>
          <w:rFonts w:ascii="Times New Roman" w:hAnsi="Times New Roman" w:cs="Times New Roman"/>
        </w:rPr>
        <w:t xml:space="preserve">he </w:t>
      </w:r>
      <m:oMath>
        <m:f>
          <m:fPr>
            <m:ctrlPr>
              <w:rPr>
                <w:rFonts w:ascii="Cambria Math" w:hAnsi="Cambria Math" w:cs="Times New Roman"/>
                <w:i/>
              </w:rPr>
            </m:ctrlPr>
          </m:fPr>
          <m:num>
            <m:r>
              <w:rPr>
                <w:rFonts w:ascii="Cambria Math" w:hAnsi="Cambria Math" w:cs="Times New Roman"/>
              </w:rPr>
              <m:t>(fresh mass-dry mass)</m:t>
            </m:r>
          </m:num>
          <m:den>
            <m:r>
              <w:rPr>
                <w:rFonts w:ascii="Cambria Math" w:hAnsi="Cambria Math" w:cs="Times New Roman"/>
              </w:rPr>
              <m:t>dry mass</m:t>
            </m:r>
          </m:den>
        </m:f>
      </m:oMath>
      <w:r w:rsidRPr="00B37669">
        <w:rPr>
          <w:rFonts w:ascii="Times New Roman" w:hAnsi="Times New Roman" w:cs="Times New Roman"/>
        </w:rPr>
        <w:t xml:space="preserve"> (Munns &amp;</w:t>
      </w:r>
      <w:r w:rsidR="00D1356C">
        <w:rPr>
          <w:rFonts w:ascii="Times New Roman" w:hAnsi="Times New Roman" w:cs="Times New Roman"/>
        </w:rPr>
        <w:t xml:space="preserve"> </w:t>
      </w:r>
      <w:r w:rsidRPr="00B37669">
        <w:rPr>
          <w:rFonts w:ascii="Times New Roman" w:hAnsi="Times New Roman" w:cs="Times New Roman"/>
        </w:rPr>
        <w:t>PrometheusWiki Contributors 2010). To measure trichome density,</w:t>
      </w:r>
      <w:r w:rsidR="00D1356C">
        <w:rPr>
          <w:rFonts w:ascii="Times New Roman" w:hAnsi="Times New Roman" w:cs="Times New Roman"/>
        </w:rPr>
        <w:t xml:space="preserve"> </w:t>
      </w:r>
      <w:r w:rsidRPr="00B37669">
        <w:rPr>
          <w:rFonts w:ascii="Times New Roman" w:hAnsi="Times New Roman" w:cs="Times New Roman"/>
        </w:rPr>
        <w:t>we counted the number of trichomes along an</w:t>
      </w:r>
      <w:r w:rsidR="00D1356C">
        <w:rPr>
          <w:rFonts w:ascii="Times New Roman" w:hAnsi="Times New Roman" w:cs="Times New Roman"/>
        </w:rPr>
        <w:t xml:space="preserve"> 11 mm by</w:t>
      </w:r>
      <w:r w:rsidRPr="00B37669">
        <w:rPr>
          <w:rFonts w:ascii="Times New Roman" w:hAnsi="Times New Roman" w:cs="Times New Roman"/>
        </w:rPr>
        <w:t xml:space="preserve"> 1 mm transect in the centre of the leaf, halfway between</w:t>
      </w:r>
      <w:r w:rsidR="00D1356C">
        <w:rPr>
          <w:rFonts w:ascii="Times New Roman" w:hAnsi="Times New Roman" w:cs="Times New Roman"/>
        </w:rPr>
        <w:t xml:space="preserve"> </w:t>
      </w:r>
      <w:r w:rsidRPr="00B37669">
        <w:rPr>
          <w:rFonts w:ascii="Times New Roman" w:hAnsi="Times New Roman" w:cs="Times New Roman"/>
        </w:rPr>
        <w:t>the leaf edge and the mid-vein, under a dissecting scope. To measure</w:t>
      </w:r>
      <w:r w:rsidR="00D1356C">
        <w:rPr>
          <w:rFonts w:ascii="Times New Roman" w:hAnsi="Times New Roman" w:cs="Times New Roman"/>
        </w:rPr>
        <w:t xml:space="preserve"> </w:t>
      </w:r>
      <w:r w:rsidRPr="00B37669">
        <w:rPr>
          <w:rFonts w:ascii="Times New Roman" w:hAnsi="Times New Roman" w:cs="Times New Roman"/>
        </w:rPr>
        <w:t>per</w:t>
      </w:r>
      <w:r w:rsidR="008116B9">
        <w:rPr>
          <w:rFonts w:ascii="Times New Roman" w:hAnsi="Times New Roman" w:cs="Times New Roman"/>
        </w:rPr>
        <w:t>centage C and N, we collected up to 3</w:t>
      </w:r>
      <w:r w:rsidRPr="00B37669">
        <w:rPr>
          <w:rFonts w:ascii="Times New Roman" w:hAnsi="Times New Roman" w:cs="Times New Roman"/>
        </w:rPr>
        <w:t xml:space="preserve"> fully expanded and</w:t>
      </w:r>
      <w:r w:rsidR="00D1356C">
        <w:rPr>
          <w:rFonts w:ascii="Times New Roman" w:hAnsi="Times New Roman" w:cs="Times New Roman"/>
        </w:rPr>
        <w:t xml:space="preserve"> </w:t>
      </w:r>
      <w:r w:rsidRPr="00B37669">
        <w:rPr>
          <w:rFonts w:ascii="Times New Roman" w:hAnsi="Times New Roman" w:cs="Times New Roman"/>
        </w:rPr>
        <w:t xml:space="preserve">undamaged leaves from </w:t>
      </w:r>
      <w:r w:rsidR="008116B9">
        <w:rPr>
          <w:rFonts w:ascii="Times New Roman" w:hAnsi="Times New Roman" w:cs="Times New Roman"/>
        </w:rPr>
        <w:t>each plant.</w:t>
      </w:r>
    </w:p>
    <w:p w14:paraId="05F0C63E" w14:textId="46091A96" w:rsidR="00D1356C" w:rsidRPr="00B37669" w:rsidRDefault="00B37669" w:rsidP="00D1356C">
      <w:pPr>
        <w:widowControl w:val="0"/>
        <w:autoSpaceDE w:val="0"/>
        <w:autoSpaceDN w:val="0"/>
        <w:adjustRightInd w:val="0"/>
        <w:spacing w:line="480" w:lineRule="auto"/>
        <w:rPr>
          <w:rFonts w:ascii="Times New Roman" w:hAnsi="Times New Roman" w:cs="Times New Roman"/>
        </w:rPr>
      </w:pPr>
      <w:r w:rsidRPr="00B37669">
        <w:rPr>
          <w:rFonts w:ascii="Times New Roman" w:hAnsi="Times New Roman" w:cs="Times New Roman"/>
        </w:rPr>
        <w:t>Leaves were air-dried and groun</w:t>
      </w:r>
      <w:r w:rsidR="00D1356C">
        <w:rPr>
          <w:rFonts w:ascii="Times New Roman" w:hAnsi="Times New Roman" w:cs="Times New Roman"/>
        </w:rPr>
        <w:t xml:space="preserve">ded to a fine powder using a </w:t>
      </w:r>
      <w:r w:rsidRPr="00B37669">
        <w:rPr>
          <w:rFonts w:ascii="Times New Roman" w:hAnsi="Times New Roman" w:cs="Times New Roman"/>
        </w:rPr>
        <w:t>ball mill (Mixer/Mill 8000D, SPEX SamplePrep; Metuchen, NJ,</w:t>
      </w:r>
      <w:r w:rsidR="00D1356C">
        <w:rPr>
          <w:rFonts w:ascii="Times New Roman" w:hAnsi="Times New Roman" w:cs="Times New Roman"/>
        </w:rPr>
        <w:t xml:space="preserve"> </w:t>
      </w:r>
      <w:r w:rsidRPr="00B37669">
        <w:rPr>
          <w:rFonts w:ascii="Times New Roman" w:hAnsi="Times New Roman" w:cs="Times New Roman"/>
        </w:rPr>
        <w:t>USA). Subsamples of each material were then analysed for percentage</w:t>
      </w:r>
      <w:r w:rsidR="00D1356C">
        <w:rPr>
          <w:rFonts w:ascii="Times New Roman" w:hAnsi="Times New Roman" w:cs="Times New Roman"/>
        </w:rPr>
        <w:t xml:space="preserve"> </w:t>
      </w:r>
      <w:r w:rsidRPr="00B37669">
        <w:rPr>
          <w:rFonts w:ascii="Times New Roman" w:hAnsi="Times New Roman" w:cs="Times New Roman"/>
        </w:rPr>
        <w:t>C and N on an elemental analyser (</w:t>
      </w:r>
      <w:r w:rsidR="00D57C48">
        <w:rPr>
          <w:rFonts w:ascii="Times New Roman" w:hAnsi="Times New Roman" w:cs="Times New Roman"/>
        </w:rPr>
        <w:t>ECS 4010; Costech Analytical Technologies, Valencia, California, USA)</w:t>
      </w:r>
      <w:r w:rsidR="00D1356C">
        <w:rPr>
          <w:rFonts w:ascii="Times New Roman" w:hAnsi="Times New Roman" w:cs="Times New Roman"/>
        </w:rPr>
        <w:t xml:space="preserve"> using </w:t>
      </w:r>
      <w:r w:rsidR="00D57C48">
        <w:rPr>
          <w:rFonts w:ascii="Times New Roman" w:hAnsi="Times New Roman" w:cs="Times New Roman"/>
        </w:rPr>
        <w:t>atropine (4.84</w:t>
      </w:r>
      <w:r w:rsidRPr="00B37669">
        <w:rPr>
          <w:rFonts w:ascii="Times New Roman" w:hAnsi="Times New Roman" w:cs="Times New Roman"/>
        </w:rPr>
        <w:t>% N an</w:t>
      </w:r>
      <w:r w:rsidR="00D57C48">
        <w:rPr>
          <w:rFonts w:ascii="Times New Roman" w:hAnsi="Times New Roman" w:cs="Times New Roman"/>
        </w:rPr>
        <w:t>d 70.56</w:t>
      </w:r>
      <w:r w:rsidRPr="00B37669">
        <w:rPr>
          <w:rFonts w:ascii="Times New Roman" w:hAnsi="Times New Roman" w:cs="Times New Roman"/>
        </w:rPr>
        <w:t>% C) as a reference</w:t>
      </w:r>
      <w:r w:rsidR="00D1356C">
        <w:rPr>
          <w:rFonts w:ascii="Times New Roman" w:hAnsi="Times New Roman" w:cs="Times New Roman"/>
        </w:rPr>
        <w:t xml:space="preserve"> </w:t>
      </w:r>
      <w:r w:rsidRPr="00B37669">
        <w:rPr>
          <w:rFonts w:ascii="Times New Roman" w:hAnsi="Times New Roman" w:cs="Times New Roman"/>
        </w:rPr>
        <w:t xml:space="preserve">standard. </w:t>
      </w:r>
    </w:p>
    <w:p w14:paraId="4941E094" w14:textId="77777777" w:rsidR="001B4C0B" w:rsidRPr="0059295B" w:rsidRDefault="001B4C0B" w:rsidP="001B4C0B">
      <w:pPr>
        <w:spacing w:line="480" w:lineRule="auto"/>
        <w:rPr>
          <w:rFonts w:ascii="Times New Roman" w:hAnsi="Times New Roman" w:cs="Times New Roman"/>
        </w:rPr>
      </w:pPr>
    </w:p>
    <w:p w14:paraId="7F5176D0" w14:textId="190141DE" w:rsidR="001B4C0B" w:rsidRPr="0059295B" w:rsidRDefault="00730B36" w:rsidP="001B4C0B">
      <w:pPr>
        <w:spacing w:line="480" w:lineRule="auto"/>
        <w:rPr>
          <w:rFonts w:ascii="Times New Roman" w:hAnsi="Times New Roman" w:cs="Times New Roman"/>
          <w:i/>
        </w:rPr>
      </w:pPr>
      <w:r>
        <w:rPr>
          <w:rFonts w:ascii="Times New Roman" w:hAnsi="Times New Roman" w:cs="Times New Roman"/>
          <w:i/>
        </w:rPr>
        <w:t xml:space="preserve">Quantifying </w:t>
      </w:r>
      <w:r w:rsidR="001B4C0B" w:rsidRPr="0059295B">
        <w:rPr>
          <w:rFonts w:ascii="Times New Roman" w:hAnsi="Times New Roman" w:cs="Times New Roman"/>
          <w:i/>
        </w:rPr>
        <w:t>A</w:t>
      </w:r>
      <w:r w:rsidR="00BA248A">
        <w:rPr>
          <w:rFonts w:ascii="Times New Roman" w:hAnsi="Times New Roman" w:cs="Times New Roman"/>
          <w:i/>
        </w:rPr>
        <w:t>boveground</w:t>
      </w:r>
      <w:r w:rsidR="001B4C0B" w:rsidRPr="0059295B">
        <w:rPr>
          <w:rFonts w:ascii="Times New Roman" w:hAnsi="Times New Roman" w:cs="Times New Roman"/>
          <w:i/>
        </w:rPr>
        <w:t xml:space="preserve"> </w:t>
      </w:r>
      <w:r w:rsidR="00BA248A">
        <w:rPr>
          <w:rFonts w:ascii="Times New Roman" w:hAnsi="Times New Roman" w:cs="Times New Roman"/>
          <w:i/>
        </w:rPr>
        <w:t>Community</w:t>
      </w:r>
    </w:p>
    <w:p w14:paraId="31FCD2BC" w14:textId="52AE3F67" w:rsidR="001B4C0B" w:rsidRPr="0059295B" w:rsidRDefault="00FE109A" w:rsidP="001B4C0B">
      <w:pPr>
        <w:spacing w:line="480" w:lineRule="auto"/>
        <w:rPr>
          <w:rFonts w:ascii="Times New Roman" w:hAnsi="Times New Roman" w:cs="Times New Roman"/>
        </w:rPr>
      </w:pPr>
      <w:r>
        <w:rPr>
          <w:rFonts w:ascii="Times New Roman" w:hAnsi="Times New Roman" w:cs="Times New Roman"/>
        </w:rPr>
        <w:t>Given the small size of our plants (max plant height = __ cm) and to avoid sampling arthropods on surrounding vegetation, we visuall</w:t>
      </w:r>
      <w:r w:rsidR="001B4C0B" w:rsidRPr="0059295B">
        <w:rPr>
          <w:rFonts w:ascii="Times New Roman" w:hAnsi="Times New Roman" w:cs="Times New Roman"/>
        </w:rPr>
        <w:t>y su</w:t>
      </w:r>
      <w:r>
        <w:rPr>
          <w:rFonts w:ascii="Times New Roman" w:hAnsi="Times New Roman" w:cs="Times New Roman"/>
        </w:rPr>
        <w:t>rveyed plants for arthropods to determine the abundances of different (</w:t>
      </w:r>
      <w:proofErr w:type="gramStart"/>
      <w:r>
        <w:rPr>
          <w:rFonts w:ascii="Times New Roman" w:hAnsi="Times New Roman" w:cs="Times New Roman"/>
        </w:rPr>
        <w:t>morpho)species</w:t>
      </w:r>
      <w:proofErr w:type="gramEnd"/>
      <w:r>
        <w:rPr>
          <w:rFonts w:ascii="Times New Roman" w:hAnsi="Times New Roman" w:cs="Times New Roman"/>
        </w:rPr>
        <w:t xml:space="preserve">. </w:t>
      </w:r>
      <w:r w:rsidR="00C62817">
        <w:rPr>
          <w:rFonts w:ascii="Times New Roman" w:hAnsi="Times New Roman" w:cs="Times New Roman"/>
        </w:rPr>
        <w:t>Given the relatively low abundances of individual morphospecies</w:t>
      </w:r>
      <w:r w:rsidR="00485AB3">
        <w:rPr>
          <w:rFonts w:ascii="Times New Roman" w:hAnsi="Times New Roman" w:cs="Times New Roman"/>
        </w:rPr>
        <w:t>, we grouped arthropods at the F</w:t>
      </w:r>
      <w:r w:rsidR="00C62817">
        <w:rPr>
          <w:rFonts w:ascii="Times New Roman" w:hAnsi="Times New Roman" w:cs="Times New Roman"/>
        </w:rPr>
        <w:t xml:space="preserve">amily-level for insects and at the Order-level for other arthropods. </w:t>
      </w:r>
      <w:r w:rsidR="00485AB3">
        <w:rPr>
          <w:rFonts w:ascii="Times New Roman" w:hAnsi="Times New Roman" w:cs="Times New Roman"/>
        </w:rPr>
        <w:t xml:space="preserve">JUSTIFY GROUPINGS. </w:t>
      </w:r>
      <w:r>
        <w:rPr>
          <w:rFonts w:ascii="Times New Roman" w:hAnsi="Times New Roman" w:cs="Times New Roman"/>
        </w:rPr>
        <w:t>For the wind experiment,</w:t>
      </w:r>
      <w:r w:rsidR="0004103B">
        <w:rPr>
          <w:rFonts w:ascii="Times New Roman" w:hAnsi="Times New Roman" w:cs="Times New Roman"/>
        </w:rPr>
        <w:t xml:space="preserve"> we surveyed arthropods once at the end of July 2012 and then once a month in May, June, and July of 2013. For the ant-aphid experiment, we surveyed arthropods on 5 different occasions between early June and late July 2012. </w:t>
      </w:r>
      <w:r w:rsidR="00317F0E">
        <w:rPr>
          <w:rFonts w:ascii="Times New Roman" w:hAnsi="Times New Roman" w:cs="Times New Roman"/>
        </w:rPr>
        <w:t>ALSO MENTION HOW I’M TAKING THE MAXIMUM OBSERVED ABUNDANCE OF EACH ARTHROPOD SAMPLED OVER THE COURSE OF EACH YEAR.</w:t>
      </w:r>
    </w:p>
    <w:p w14:paraId="4B2D52E8" w14:textId="77777777" w:rsidR="001B4C0B" w:rsidRPr="0059295B" w:rsidRDefault="001B4C0B" w:rsidP="001B4C0B">
      <w:pPr>
        <w:spacing w:line="480" w:lineRule="auto"/>
        <w:rPr>
          <w:rFonts w:ascii="Times New Roman" w:hAnsi="Times New Roman" w:cs="Times New Roman"/>
        </w:rPr>
      </w:pPr>
    </w:p>
    <w:p w14:paraId="24D27B9B" w14:textId="7BF89CB1" w:rsidR="001B4C0B" w:rsidRPr="00730B36" w:rsidRDefault="00730B36" w:rsidP="001B4C0B">
      <w:pPr>
        <w:spacing w:line="480" w:lineRule="auto"/>
        <w:rPr>
          <w:rFonts w:ascii="Times New Roman" w:hAnsi="Times New Roman" w:cs="Times New Roman"/>
          <w:i/>
        </w:rPr>
      </w:pPr>
      <w:r>
        <w:rPr>
          <w:rFonts w:ascii="Times New Roman" w:hAnsi="Times New Roman" w:cs="Times New Roman"/>
          <w:i/>
        </w:rPr>
        <w:t>Quantifying Belowground C</w:t>
      </w:r>
      <w:r w:rsidR="00BA248A" w:rsidRPr="00730B36">
        <w:rPr>
          <w:rFonts w:ascii="Times New Roman" w:hAnsi="Times New Roman" w:cs="Times New Roman"/>
          <w:i/>
        </w:rPr>
        <w:t>ommunity</w:t>
      </w:r>
    </w:p>
    <w:p w14:paraId="5B09C252" w14:textId="77777777" w:rsidR="00282961" w:rsidRDefault="00730B36" w:rsidP="001B4C0B">
      <w:pPr>
        <w:spacing w:line="480" w:lineRule="auto"/>
        <w:rPr>
          <w:rFonts w:ascii="Times New Roman" w:hAnsi="Times New Roman" w:cs="Times New Roman"/>
        </w:rPr>
      </w:pPr>
      <w:r>
        <w:rPr>
          <w:rFonts w:ascii="Times New Roman" w:hAnsi="Times New Roman" w:cs="Times New Roman"/>
        </w:rPr>
        <w:t>At the end of the growing season in 2013, we dug up the willows from the wind experiment in order to sample the mychorrizal and bacterial communities associated with the willow roots. We did not sample the belowground communities of plants in the ant-aphid experiment due to the high mortality of plants in 2013. To sample these belowground communities, we carefully removed dirt until we found all of the living root tissue. We then placed the root tissue of each plant into separate plastic bags that went into a cooler, which were immediately transporte</w:t>
      </w:r>
      <w:r w:rsidR="00282961">
        <w:rPr>
          <w:rFonts w:ascii="Times New Roman" w:hAnsi="Times New Roman" w:cs="Times New Roman"/>
        </w:rPr>
        <w:t>d back to the lab and kept at TEMPERATURE until further processing.</w:t>
      </w:r>
    </w:p>
    <w:p w14:paraId="39DC9D4F" w14:textId="54F3BBE3" w:rsidR="001B4C0B" w:rsidRPr="0059295B" w:rsidRDefault="00282961" w:rsidP="001B4C0B">
      <w:pPr>
        <w:spacing w:line="480" w:lineRule="auto"/>
        <w:rPr>
          <w:rFonts w:ascii="Times New Roman" w:hAnsi="Times New Roman" w:cs="Times New Roman"/>
        </w:rPr>
      </w:pPr>
      <w:r>
        <w:rPr>
          <w:rFonts w:ascii="Times New Roman" w:hAnsi="Times New Roman" w:cs="Times New Roman"/>
        </w:rPr>
        <w:t>ASK SONYA FOR DETAILS ON QUANTIFYING THE BELOWGROUND COMMUNTIES.</w:t>
      </w:r>
    </w:p>
    <w:p w14:paraId="6031E58E" w14:textId="77777777" w:rsidR="001B4C0B" w:rsidRPr="0059295B" w:rsidRDefault="001B4C0B" w:rsidP="0059295B">
      <w:pPr>
        <w:spacing w:line="480" w:lineRule="auto"/>
        <w:rPr>
          <w:rFonts w:ascii="Times New Roman" w:hAnsi="Times New Roman" w:cs="Times New Roman"/>
        </w:rPr>
      </w:pPr>
    </w:p>
    <w:p w14:paraId="704FBE08" w14:textId="15141A33" w:rsidR="005F4DAB" w:rsidRPr="0059295B" w:rsidRDefault="00124834" w:rsidP="0059295B">
      <w:pPr>
        <w:spacing w:line="480" w:lineRule="auto"/>
        <w:rPr>
          <w:rFonts w:ascii="Times New Roman" w:hAnsi="Times New Roman" w:cs="Times New Roman"/>
          <w:i/>
        </w:rPr>
      </w:pPr>
      <w:r>
        <w:rPr>
          <w:rFonts w:ascii="Times New Roman" w:hAnsi="Times New Roman" w:cs="Times New Roman"/>
          <w:i/>
        </w:rPr>
        <w:t>Soil characteristics</w:t>
      </w:r>
    </w:p>
    <w:p w14:paraId="362623F9" w14:textId="77777777" w:rsidR="009F405D" w:rsidRDefault="00124834" w:rsidP="00124834">
      <w:pPr>
        <w:spacing w:line="480" w:lineRule="auto"/>
        <w:rPr>
          <w:rFonts w:ascii="Times New Roman" w:hAnsi="Times New Roman" w:cs="Times New Roman"/>
        </w:rPr>
      </w:pPr>
      <w:r>
        <w:rPr>
          <w:rFonts w:ascii="Times New Roman" w:hAnsi="Times New Roman" w:cs="Times New Roman"/>
        </w:rPr>
        <w:t>Soil nutrients, total organic matter, and moisture may all influence the assembly of mychorizzal and bacterial communities on plant roots (cite). Moreover, we expected that w</w:t>
      </w:r>
      <w:r w:rsidR="005F4DAB" w:rsidRPr="0059295B">
        <w:rPr>
          <w:rFonts w:ascii="Times New Roman" w:hAnsi="Times New Roman" w:cs="Times New Roman"/>
        </w:rPr>
        <w:t xml:space="preserve">ind exposure </w:t>
      </w:r>
      <w:r>
        <w:rPr>
          <w:rFonts w:ascii="Times New Roman" w:hAnsi="Times New Roman" w:cs="Times New Roman"/>
        </w:rPr>
        <w:t>to</w:t>
      </w:r>
      <w:r w:rsidR="005F4DAB" w:rsidRPr="0059295B">
        <w:rPr>
          <w:rFonts w:ascii="Times New Roman" w:hAnsi="Times New Roman" w:cs="Times New Roman"/>
        </w:rPr>
        <w:t xml:space="preserve"> </w:t>
      </w:r>
      <w:r>
        <w:rPr>
          <w:rFonts w:ascii="Times New Roman" w:hAnsi="Times New Roman" w:cs="Times New Roman"/>
        </w:rPr>
        <w:t>affect</w:t>
      </w:r>
      <w:r w:rsidR="005F4DAB" w:rsidRPr="0059295B">
        <w:rPr>
          <w:rFonts w:ascii="Times New Roman" w:hAnsi="Times New Roman" w:cs="Times New Roman"/>
        </w:rPr>
        <w:t xml:space="preserve"> </w:t>
      </w:r>
      <w:r>
        <w:rPr>
          <w:rFonts w:ascii="Times New Roman" w:hAnsi="Times New Roman" w:cs="Times New Roman"/>
        </w:rPr>
        <w:t xml:space="preserve">these soil characteristics (cite); therefore, we measured soil nutrients, total organic matter, and moisture within each replicate common garden. </w:t>
      </w:r>
    </w:p>
    <w:p w14:paraId="33A15CF6" w14:textId="77777777" w:rsidR="009F405D" w:rsidRDefault="009F405D" w:rsidP="00124834">
      <w:pPr>
        <w:spacing w:line="480" w:lineRule="auto"/>
        <w:rPr>
          <w:rFonts w:ascii="Times New Roman" w:hAnsi="Times New Roman" w:cs="Times New Roman"/>
        </w:rPr>
      </w:pPr>
    </w:p>
    <w:p w14:paraId="31D67149" w14:textId="2CC115B3" w:rsidR="00124834" w:rsidRDefault="009F405D" w:rsidP="00124834">
      <w:pPr>
        <w:spacing w:line="480" w:lineRule="auto"/>
        <w:rPr>
          <w:rFonts w:ascii="Times New Roman" w:hAnsi="Times New Roman" w:cs="Times New Roman"/>
        </w:rPr>
      </w:pPr>
      <w:r>
        <w:rPr>
          <w:rFonts w:ascii="Times New Roman" w:hAnsi="Times New Roman" w:cs="Times New Roman"/>
        </w:rPr>
        <w:t xml:space="preserve">To </w:t>
      </w:r>
      <w:r w:rsidR="00124834">
        <w:rPr>
          <w:rFonts w:ascii="Times New Roman" w:hAnsi="Times New Roman" w:cs="Times New Roman"/>
        </w:rPr>
        <w:t>estimate</w:t>
      </w:r>
      <w:r w:rsidR="00124834" w:rsidRPr="0059295B">
        <w:rPr>
          <w:rFonts w:ascii="Times New Roman" w:hAnsi="Times New Roman" w:cs="Times New Roman"/>
        </w:rPr>
        <w:t xml:space="preserve"> </w:t>
      </w:r>
      <w:r w:rsidR="00124834">
        <w:rPr>
          <w:rFonts w:ascii="Times New Roman" w:hAnsi="Times New Roman" w:cs="Times New Roman"/>
        </w:rPr>
        <w:t xml:space="preserve">soil </w:t>
      </w:r>
      <w:r w:rsidR="00124834" w:rsidRPr="0059295B">
        <w:rPr>
          <w:rFonts w:ascii="Times New Roman" w:hAnsi="Times New Roman" w:cs="Times New Roman"/>
        </w:rPr>
        <w:t>n</w:t>
      </w:r>
      <w:r w:rsidR="00124834">
        <w:rPr>
          <w:rFonts w:ascii="Times New Roman" w:hAnsi="Times New Roman" w:cs="Times New Roman"/>
        </w:rPr>
        <w:t xml:space="preserve">utrient uptake </w:t>
      </w:r>
      <w:r>
        <w:rPr>
          <w:rFonts w:ascii="Times New Roman" w:hAnsi="Times New Roman" w:cs="Times New Roman"/>
        </w:rPr>
        <w:t xml:space="preserve">by </w:t>
      </w:r>
      <w:r w:rsidR="00124834">
        <w:rPr>
          <w:rFonts w:ascii="Times New Roman" w:hAnsi="Times New Roman" w:cs="Times New Roman"/>
        </w:rPr>
        <w:t>willows</w:t>
      </w:r>
      <w:r w:rsidR="00124834" w:rsidRPr="0059295B">
        <w:rPr>
          <w:rFonts w:ascii="Times New Roman" w:hAnsi="Times New Roman" w:cs="Times New Roman"/>
        </w:rPr>
        <w:t>, w</w:t>
      </w:r>
      <w:r w:rsidR="00124834">
        <w:rPr>
          <w:rFonts w:ascii="Times New Roman" w:hAnsi="Times New Roman" w:cs="Times New Roman"/>
        </w:rPr>
        <w:t>e installed</w:t>
      </w:r>
      <w:r w:rsidR="00124834" w:rsidRPr="0059295B">
        <w:rPr>
          <w:rFonts w:ascii="Times New Roman" w:hAnsi="Times New Roman" w:cs="Times New Roman"/>
        </w:rPr>
        <w:t xml:space="preserve"> Plant Root Simulator (PRS) Probes (Western Ag Innov</w:t>
      </w:r>
      <w:r w:rsidR="00124834">
        <w:rPr>
          <w:rFonts w:ascii="Times New Roman" w:hAnsi="Times New Roman" w:cs="Times New Roman"/>
        </w:rPr>
        <w:t>ations, Saskatchewan, Canada) at three</w:t>
      </w:r>
      <w:r w:rsidR="00124834" w:rsidRPr="0059295B">
        <w:rPr>
          <w:rFonts w:ascii="Times New Roman" w:hAnsi="Times New Roman" w:cs="Times New Roman"/>
        </w:rPr>
        <w:t xml:space="preserve"> randomly sel</w:t>
      </w:r>
      <w:r w:rsidR="00124834">
        <w:rPr>
          <w:rFonts w:ascii="Times New Roman" w:hAnsi="Times New Roman" w:cs="Times New Roman"/>
        </w:rPr>
        <w:t>ected locations within each garden</w:t>
      </w:r>
      <w:r w:rsidR="00124834" w:rsidRPr="0059295B">
        <w:rPr>
          <w:rFonts w:ascii="Times New Roman" w:hAnsi="Times New Roman" w:cs="Times New Roman"/>
        </w:rPr>
        <w:t xml:space="preserve"> for 11 days</w:t>
      </w:r>
      <w:r w:rsidR="00124834">
        <w:rPr>
          <w:rFonts w:ascii="Times New Roman" w:hAnsi="Times New Roman" w:cs="Times New Roman"/>
        </w:rPr>
        <w:t xml:space="preserve"> in September 2012</w:t>
      </w:r>
      <w:r w:rsidR="00124834" w:rsidRPr="0059295B">
        <w:rPr>
          <w:rFonts w:ascii="Times New Roman" w:hAnsi="Times New Roman" w:cs="Times New Roman"/>
        </w:rPr>
        <w:t>.</w:t>
      </w:r>
      <w:r w:rsidR="00124834">
        <w:rPr>
          <w:rFonts w:ascii="Times New Roman" w:hAnsi="Times New Roman" w:cs="Times New Roman"/>
        </w:rPr>
        <w:t xml:space="preserve"> PRS Probes</w:t>
      </w:r>
      <w:r w:rsidR="00D440B0">
        <w:rPr>
          <w:rFonts w:ascii="Times New Roman" w:hAnsi="Times New Roman" w:cs="Times New Roman"/>
        </w:rPr>
        <w:t xml:space="preserve"> estimate nutrient supply rates</w:t>
      </w:r>
      <w:r w:rsidR="00471E44">
        <w:rPr>
          <w:rFonts w:ascii="Times New Roman" w:hAnsi="Times New Roman" w:cs="Times New Roman"/>
        </w:rPr>
        <w:t xml:space="preserve"> to roots</w:t>
      </w:r>
      <w:r w:rsidR="00D440B0">
        <w:rPr>
          <w:rFonts w:ascii="Times New Roman" w:hAnsi="Times New Roman" w:cs="Times New Roman"/>
        </w:rPr>
        <w:t xml:space="preserve"> by continuously</w:t>
      </w:r>
      <w:r w:rsidR="00471E44">
        <w:rPr>
          <w:rFonts w:ascii="Times New Roman" w:hAnsi="Times New Roman" w:cs="Times New Roman"/>
        </w:rPr>
        <w:t xml:space="preserve"> adsorbing charged ionic elements</w:t>
      </w:r>
      <w:r w:rsidR="00D440B0">
        <w:rPr>
          <w:rFonts w:ascii="Times New Roman" w:hAnsi="Times New Roman" w:cs="Times New Roman"/>
        </w:rPr>
        <w:t xml:space="preserve"> over the burial period. </w:t>
      </w:r>
      <w:r w:rsidR="00471E44">
        <w:rPr>
          <w:rFonts w:ascii="Times New Roman" w:hAnsi="Times New Roman" w:cs="Times New Roman"/>
        </w:rPr>
        <w:t xml:space="preserve">For our study, we </w:t>
      </w:r>
      <w:r w:rsidR="00D440B0">
        <w:rPr>
          <w:rFonts w:ascii="Times New Roman" w:hAnsi="Times New Roman" w:cs="Times New Roman"/>
        </w:rPr>
        <w:t>estimate</w:t>
      </w:r>
      <w:r w:rsidR="00471E44">
        <w:rPr>
          <w:rFonts w:ascii="Times New Roman" w:hAnsi="Times New Roman" w:cs="Times New Roman"/>
        </w:rPr>
        <w:t>d</w:t>
      </w:r>
      <w:r w:rsidR="00D440B0">
        <w:rPr>
          <w:rFonts w:ascii="Times New Roman" w:hAnsi="Times New Roman" w:cs="Times New Roman"/>
        </w:rPr>
        <w:t xml:space="preserve"> potential root uptake of total N, NO</w:t>
      </w:r>
      <w:r w:rsidR="00D440B0" w:rsidRPr="00D440B0">
        <w:rPr>
          <w:rFonts w:ascii="Times New Roman" w:hAnsi="Times New Roman" w:cs="Times New Roman"/>
          <w:vertAlign w:val="subscript"/>
        </w:rPr>
        <w:t>3</w:t>
      </w:r>
      <w:r w:rsidR="00D440B0">
        <w:rPr>
          <w:rFonts w:ascii="Times New Roman" w:hAnsi="Times New Roman" w:cs="Times New Roman"/>
          <w:vertAlign w:val="superscript"/>
        </w:rPr>
        <w:t>+</w:t>
      </w:r>
      <w:r w:rsidR="00D440B0">
        <w:rPr>
          <w:rFonts w:ascii="Times New Roman" w:hAnsi="Times New Roman" w:cs="Times New Roman"/>
        </w:rPr>
        <w:t>, NH</w:t>
      </w:r>
      <w:r w:rsidR="00D440B0" w:rsidRPr="00D440B0">
        <w:rPr>
          <w:rFonts w:ascii="Times New Roman" w:hAnsi="Times New Roman" w:cs="Times New Roman"/>
          <w:vertAlign w:val="subscript"/>
        </w:rPr>
        <w:t>4</w:t>
      </w:r>
      <w:r w:rsidR="00D440B0">
        <w:rPr>
          <w:rFonts w:ascii="Times New Roman" w:hAnsi="Times New Roman" w:cs="Times New Roman"/>
          <w:vertAlign w:val="superscript"/>
        </w:rPr>
        <w:t>-</w:t>
      </w:r>
      <w:r w:rsidR="00D440B0">
        <w:rPr>
          <w:rFonts w:ascii="Times New Roman" w:hAnsi="Times New Roman" w:cs="Times New Roman"/>
        </w:rPr>
        <w:t xml:space="preserve">, Ca, Mg, K, P, Fe, Mn, Cu, Zn, B, S, Pb, Al, and Cd. </w:t>
      </w:r>
    </w:p>
    <w:p w14:paraId="747A31F9" w14:textId="65B29A70" w:rsidR="009F405D" w:rsidRPr="0059295B" w:rsidRDefault="009F405D" w:rsidP="009F405D">
      <w:pPr>
        <w:spacing w:line="480" w:lineRule="auto"/>
        <w:rPr>
          <w:rFonts w:ascii="Times New Roman" w:hAnsi="Times New Roman" w:cs="Times New Roman"/>
        </w:rPr>
      </w:pPr>
      <w:r w:rsidRPr="0059295B">
        <w:rPr>
          <w:rFonts w:ascii="Times New Roman" w:hAnsi="Times New Roman" w:cs="Times New Roman"/>
        </w:rPr>
        <w:t xml:space="preserve">To measure total organic matter content (TOM), we used a trowel to collect soil </w:t>
      </w:r>
      <w:r>
        <w:rPr>
          <w:rFonts w:ascii="Times New Roman" w:hAnsi="Times New Roman" w:cs="Times New Roman"/>
        </w:rPr>
        <w:t xml:space="preserve">(depth = 0 – 15 cm) </w:t>
      </w:r>
      <w:r w:rsidRPr="0059295B">
        <w:rPr>
          <w:rFonts w:ascii="Times New Roman" w:hAnsi="Times New Roman" w:cs="Times New Roman"/>
        </w:rPr>
        <w:t xml:space="preserve">adjacent to the randomly positioned PRS probes </w:t>
      </w:r>
      <w:r>
        <w:rPr>
          <w:rFonts w:ascii="Times New Roman" w:hAnsi="Times New Roman" w:cs="Times New Roman"/>
        </w:rPr>
        <w:t xml:space="preserve">in September 2012. </w:t>
      </w:r>
      <w:r w:rsidRPr="0059295B">
        <w:rPr>
          <w:rFonts w:ascii="Times New Roman" w:hAnsi="Times New Roman" w:cs="Times New Roman"/>
        </w:rPr>
        <w:t>Soils were transported back to the lab in plastic bags, sieved into fragments less than 2 mm, randomly subsampled usin</w:t>
      </w:r>
      <w:r w:rsidR="0017482F">
        <w:rPr>
          <w:rFonts w:ascii="Times New Roman" w:hAnsi="Times New Roman" w:cs="Times New Roman"/>
        </w:rPr>
        <w:t xml:space="preserve">g a soil splitter, and dried at </w:t>
      </w:r>
      <w:r>
        <w:rPr>
          <w:rFonts w:ascii="Times New Roman" w:hAnsi="Times New Roman" w:cs="Times New Roman"/>
        </w:rPr>
        <w:t xml:space="preserve">105 </w:t>
      </w:r>
      <w:r w:rsidR="0017482F" w:rsidRPr="003C4D5C">
        <w:rPr>
          <w:rFonts w:ascii="Lucida Grande" w:hAnsi="Lucida Grande" w:cs="Lucida Grande"/>
          <w:b/>
          <w:color w:val="000000"/>
        </w:rPr>
        <w:t>°</w:t>
      </w:r>
      <w:r w:rsidR="0017482F">
        <w:rPr>
          <w:rFonts w:ascii="Times New Roman" w:hAnsi="Times New Roman" w:cs="Times New Roman"/>
        </w:rPr>
        <w:t xml:space="preserve">C </w:t>
      </w:r>
      <w:r>
        <w:rPr>
          <w:rFonts w:ascii="Times New Roman" w:hAnsi="Times New Roman" w:cs="Times New Roman"/>
        </w:rPr>
        <w:t xml:space="preserve">for 72 hours. </w:t>
      </w:r>
      <w:r w:rsidRPr="0059295B">
        <w:rPr>
          <w:rFonts w:ascii="Times New Roman" w:hAnsi="Times New Roman" w:cs="Times New Roman"/>
        </w:rPr>
        <w:t>We then weighed a subsample of the oven dried soil into an oven dried crucible and placed the crucible and soil into</w:t>
      </w:r>
      <w:r w:rsidR="0017482F">
        <w:rPr>
          <w:rFonts w:ascii="Times New Roman" w:hAnsi="Times New Roman" w:cs="Times New Roman"/>
        </w:rPr>
        <w:t xml:space="preserve"> a furnace to be combusted at 375 </w:t>
      </w:r>
      <w:r w:rsidR="0017482F" w:rsidRPr="003C4D5C">
        <w:rPr>
          <w:rFonts w:ascii="Lucida Grande" w:hAnsi="Lucida Grande" w:cs="Lucida Grande"/>
          <w:b/>
          <w:color w:val="000000"/>
        </w:rPr>
        <w:t>°</w:t>
      </w:r>
      <w:r w:rsidR="0017482F">
        <w:rPr>
          <w:rFonts w:ascii="Times New Roman" w:hAnsi="Times New Roman" w:cs="Times New Roman"/>
        </w:rPr>
        <w:t>C for 16 hours</w:t>
      </w:r>
      <w:r w:rsidRPr="0059295B">
        <w:rPr>
          <w:rFonts w:ascii="Times New Roman" w:hAnsi="Times New Roman" w:cs="Times New Roman"/>
        </w:rPr>
        <w:t>.  We then weighed the combusted samples, placed them</w:t>
      </w:r>
      <w:r>
        <w:rPr>
          <w:rFonts w:ascii="Times New Roman" w:hAnsi="Times New Roman" w:cs="Times New Roman"/>
        </w:rPr>
        <w:t xml:space="preserve"> in a desiccator for 20 minutes, and </w:t>
      </w:r>
      <w:r w:rsidRPr="0059295B">
        <w:rPr>
          <w:rFonts w:ascii="Times New Roman" w:hAnsi="Times New Roman" w:cs="Times New Roman"/>
        </w:rPr>
        <w:t>weighed them</w:t>
      </w:r>
      <w:r>
        <w:rPr>
          <w:rFonts w:ascii="Times New Roman" w:hAnsi="Times New Roman" w:cs="Times New Roman"/>
        </w:rPr>
        <w:t xml:space="preserve"> again. We </w:t>
      </w:r>
      <w:r w:rsidRPr="0059295B">
        <w:rPr>
          <w:rFonts w:ascii="Times New Roman" w:hAnsi="Times New Roman" w:cs="Times New Roman"/>
        </w:rPr>
        <w:t>c</w:t>
      </w:r>
      <w:r w:rsidR="0017482F">
        <w:rPr>
          <w:rFonts w:ascii="Times New Roman" w:hAnsi="Times New Roman" w:cs="Times New Roman"/>
        </w:rPr>
        <w:t>alculated percent</w:t>
      </w:r>
      <w:r>
        <w:rPr>
          <w:rFonts w:ascii="Times New Roman" w:hAnsi="Times New Roman" w:cs="Times New Roman"/>
        </w:rPr>
        <w:t xml:space="preserve"> organic matter as</w:t>
      </w:r>
      <w:r w:rsidR="0017482F">
        <w:rPr>
          <w:rFonts w:ascii="Times New Roman" w:hAnsi="Times New Roman" w:cs="Times New Roman"/>
        </w:rPr>
        <w:t xml:space="preserve"> </w:t>
      </w:r>
      <m:oMath>
        <m:r>
          <w:rPr>
            <w:rFonts w:ascii="Cambria Math" w:hAnsi="Cambria Math" w:cs="Times New Roman"/>
          </w:rPr>
          <m:t xml:space="preserve">%OM= </m:t>
        </m:r>
        <m:f>
          <m:fPr>
            <m:ctrlPr>
              <w:rPr>
                <w:rFonts w:ascii="Cambria Math" w:hAnsi="Cambria Math" w:cs="Times New Roman"/>
                <w:i/>
              </w:rPr>
            </m:ctrlPr>
          </m:fPr>
          <m:num>
            <m:r>
              <w:rPr>
                <w:rFonts w:ascii="Cambria Math" w:hAnsi="Cambria Math" w:cs="Times New Roman"/>
              </w:rPr>
              <m:t xml:space="preserve">Oven dry mass </m:t>
            </m:r>
            <m:d>
              <m:dPr>
                <m:ctrlPr>
                  <w:rPr>
                    <w:rFonts w:ascii="Cambria Math" w:hAnsi="Cambria Math" w:cs="Times New Roman"/>
                    <w:i/>
                  </w:rPr>
                </m:ctrlPr>
              </m:dPr>
              <m:e>
                <m:r>
                  <w:rPr>
                    <w:rFonts w:ascii="Cambria Math" w:hAnsi="Cambria Math" w:cs="Times New Roman"/>
                  </w:rPr>
                  <m:t>g</m:t>
                </m:r>
              </m:e>
            </m:d>
            <m:r>
              <w:rPr>
                <w:rFonts w:ascii="Cambria Math" w:hAnsi="Cambria Math" w:cs="Times New Roman"/>
              </w:rPr>
              <m:t xml:space="preserve"> - Combusted Mass (g)</m:t>
            </m:r>
          </m:num>
          <m:den>
            <m:r>
              <w:rPr>
                <w:rFonts w:ascii="Cambria Math" w:hAnsi="Cambria Math" w:cs="Times New Roman"/>
              </w:rPr>
              <m:t>Oven Dry Mass (g)</m:t>
            </m:r>
          </m:den>
        </m:f>
        <m:r>
          <w:rPr>
            <w:rFonts w:ascii="Cambria Math" w:hAnsi="Cambria Math" w:cs="Times New Roman"/>
          </w:rPr>
          <m:t>×100</m:t>
        </m:r>
      </m:oMath>
      <w:r>
        <w:rPr>
          <w:rFonts w:ascii="Times New Roman" w:eastAsiaTheme="minorEastAsia" w:hAnsi="Times New Roman" w:cs="Times New Roman"/>
        </w:rPr>
        <w:t>.</w:t>
      </w:r>
    </w:p>
    <w:p w14:paraId="28AF9F2C" w14:textId="77777777" w:rsidR="009F405D" w:rsidRDefault="009F405D" w:rsidP="00124834">
      <w:pPr>
        <w:spacing w:line="480" w:lineRule="auto"/>
        <w:rPr>
          <w:rFonts w:ascii="Times New Roman" w:hAnsi="Times New Roman" w:cs="Times New Roman"/>
        </w:rPr>
      </w:pPr>
    </w:p>
    <w:p w14:paraId="0D292AAE" w14:textId="6538313A" w:rsidR="005F4DAB" w:rsidRPr="0059295B" w:rsidRDefault="003B6729" w:rsidP="0059295B">
      <w:pPr>
        <w:spacing w:line="480" w:lineRule="auto"/>
        <w:rPr>
          <w:rFonts w:ascii="Times New Roman" w:hAnsi="Times New Roman" w:cs="Times New Roman"/>
        </w:rPr>
      </w:pPr>
      <w:r>
        <w:rPr>
          <w:rFonts w:ascii="Times New Roman" w:hAnsi="Times New Roman" w:cs="Times New Roman"/>
        </w:rPr>
        <w:t>To measure soil moisture</w:t>
      </w:r>
      <w:r w:rsidR="002000D0">
        <w:rPr>
          <w:rFonts w:ascii="Times New Roman" w:hAnsi="Times New Roman" w:cs="Times New Roman"/>
        </w:rPr>
        <w:t xml:space="preserve"> (volumetric water content, </w:t>
      </w:r>
      <w:r w:rsidR="002000D0" w:rsidRPr="0059295B">
        <w:rPr>
          <w:rFonts w:ascii="Times New Roman" w:hAnsi="Times New Roman" w:cs="Times New Roman"/>
        </w:rPr>
        <w:t>m</w:t>
      </w:r>
      <w:r w:rsidR="002000D0">
        <w:rPr>
          <w:rFonts w:ascii="Times New Roman" w:hAnsi="Times New Roman" w:cs="Times New Roman"/>
          <w:vertAlign w:val="superscript"/>
        </w:rPr>
        <w:t>3</w:t>
      </w:r>
      <w:r w:rsidR="002000D0" w:rsidRPr="0059295B">
        <w:rPr>
          <w:rFonts w:ascii="Times New Roman" w:hAnsi="Times New Roman" w:cs="Times New Roman"/>
        </w:rPr>
        <w:t>/m</w:t>
      </w:r>
      <w:r w:rsidR="002000D0">
        <w:rPr>
          <w:rFonts w:ascii="Times New Roman" w:hAnsi="Times New Roman" w:cs="Times New Roman"/>
          <w:vertAlign w:val="superscript"/>
        </w:rPr>
        <w:t>3</w:t>
      </w:r>
      <w:r w:rsidR="002000D0">
        <w:rPr>
          <w:rFonts w:ascii="Times New Roman" w:hAnsi="Times New Roman" w:cs="Times New Roman"/>
        </w:rPr>
        <w:t>)</w:t>
      </w:r>
      <w:r>
        <w:rPr>
          <w:rFonts w:ascii="Times New Roman" w:hAnsi="Times New Roman" w:cs="Times New Roman"/>
        </w:rPr>
        <w:t>, w</w:t>
      </w:r>
      <w:r w:rsidR="002000D0">
        <w:rPr>
          <w:rFonts w:ascii="Times New Roman" w:hAnsi="Times New Roman" w:cs="Times New Roman"/>
        </w:rPr>
        <w:t xml:space="preserve">e used </w:t>
      </w:r>
      <w:r w:rsidR="005F4DAB" w:rsidRPr="0059295B">
        <w:rPr>
          <w:rFonts w:ascii="Times New Roman" w:hAnsi="Times New Roman" w:cs="Times New Roman"/>
        </w:rPr>
        <w:t>a 5T</w:t>
      </w:r>
      <w:r>
        <w:rPr>
          <w:rFonts w:ascii="Times New Roman" w:hAnsi="Times New Roman" w:cs="Times New Roman"/>
        </w:rPr>
        <w:t>E soil sensor coupled to a</w:t>
      </w:r>
      <w:r w:rsidR="002000D0">
        <w:rPr>
          <w:rFonts w:ascii="Times New Roman" w:hAnsi="Times New Roman" w:cs="Times New Roman"/>
        </w:rPr>
        <w:t>n</w:t>
      </w:r>
      <w:r>
        <w:rPr>
          <w:rFonts w:ascii="Times New Roman" w:hAnsi="Times New Roman" w:cs="Times New Roman"/>
        </w:rPr>
        <w:t xml:space="preserve"> </w:t>
      </w:r>
      <w:r w:rsidRPr="0059295B">
        <w:rPr>
          <w:rFonts w:ascii="Times New Roman" w:hAnsi="Times New Roman" w:cs="Times New Roman"/>
        </w:rPr>
        <w:t xml:space="preserve">EM50 Digital/Analog Data Logger </w:t>
      </w:r>
      <w:r>
        <w:rPr>
          <w:rFonts w:ascii="Times New Roman" w:hAnsi="Times New Roman" w:cs="Times New Roman"/>
        </w:rPr>
        <w:t>(Decagon Devices,</w:t>
      </w:r>
      <w:r w:rsidR="005F4DAB" w:rsidRPr="0059295B">
        <w:rPr>
          <w:rFonts w:ascii="Times New Roman" w:hAnsi="Times New Roman" w:cs="Times New Roman"/>
        </w:rPr>
        <w:t xml:space="preserve"> Pullman, Washington, USA)</w:t>
      </w:r>
      <w:r w:rsidR="00905B6A">
        <w:rPr>
          <w:rFonts w:ascii="Times New Roman" w:hAnsi="Times New Roman" w:cs="Times New Roman"/>
        </w:rPr>
        <w:t xml:space="preserve">. </w:t>
      </w:r>
      <w:r w:rsidR="002000D0">
        <w:rPr>
          <w:rFonts w:ascii="Times New Roman" w:hAnsi="Times New Roman" w:cs="Times New Roman"/>
        </w:rPr>
        <w:t>In September 2012, while PRS probes were in the ground, w</w:t>
      </w:r>
      <w:r w:rsidR="00905B6A" w:rsidRPr="0059295B">
        <w:rPr>
          <w:rFonts w:ascii="Times New Roman" w:hAnsi="Times New Roman" w:cs="Times New Roman"/>
        </w:rPr>
        <w:t>e measured soil moisture at</w:t>
      </w:r>
      <w:r w:rsidR="002000D0">
        <w:rPr>
          <w:rFonts w:ascii="Times New Roman" w:hAnsi="Times New Roman" w:cs="Times New Roman"/>
        </w:rPr>
        <w:t xml:space="preserve"> a depth of 5 cm in three</w:t>
      </w:r>
      <w:r w:rsidR="00905B6A" w:rsidRPr="0059295B">
        <w:rPr>
          <w:rFonts w:ascii="Times New Roman" w:hAnsi="Times New Roman" w:cs="Times New Roman"/>
        </w:rPr>
        <w:t xml:space="preserve"> r</w:t>
      </w:r>
      <w:r w:rsidR="00905B6A">
        <w:rPr>
          <w:rFonts w:ascii="Times New Roman" w:hAnsi="Times New Roman" w:cs="Times New Roman"/>
        </w:rPr>
        <w:t>andom locations within each garden</w:t>
      </w:r>
      <w:r w:rsidR="00827F94">
        <w:rPr>
          <w:rFonts w:ascii="Times New Roman" w:hAnsi="Times New Roman" w:cs="Times New Roman"/>
        </w:rPr>
        <w:t xml:space="preserve"> on three different </w:t>
      </w:r>
      <w:r w:rsidR="00905B6A" w:rsidRPr="0059295B">
        <w:rPr>
          <w:rFonts w:ascii="Times New Roman" w:hAnsi="Times New Roman" w:cs="Times New Roman"/>
        </w:rPr>
        <w:t>days</w:t>
      </w:r>
      <w:r w:rsidR="008013A5">
        <w:rPr>
          <w:rFonts w:ascii="Times New Roman" w:hAnsi="Times New Roman" w:cs="Times New Roman"/>
        </w:rPr>
        <w:t xml:space="preserve"> between 110</w:t>
      </w:r>
      <w:r w:rsidR="00905B6A">
        <w:rPr>
          <w:rFonts w:ascii="Times New Roman" w:hAnsi="Times New Roman" w:cs="Times New Roman"/>
        </w:rPr>
        <w:t xml:space="preserve">0 – 1500 hours. We repeated this same sampling scheme in early July 2013. </w:t>
      </w:r>
    </w:p>
    <w:p w14:paraId="4E95F2D8" w14:textId="77777777" w:rsidR="005F4DAB" w:rsidRPr="0059295B" w:rsidRDefault="005F4DAB" w:rsidP="0059295B">
      <w:pPr>
        <w:spacing w:line="480" w:lineRule="auto"/>
        <w:rPr>
          <w:rFonts w:ascii="Times New Roman" w:hAnsi="Times New Roman" w:cs="Times New Roman"/>
        </w:rPr>
      </w:pPr>
    </w:p>
    <w:p w14:paraId="699222AE" w14:textId="6D7BDA94" w:rsidR="005F4DAB" w:rsidRDefault="001B4C0B" w:rsidP="0059295B">
      <w:pPr>
        <w:spacing w:line="480" w:lineRule="auto"/>
        <w:rPr>
          <w:rFonts w:ascii="Times New Roman" w:hAnsi="Times New Roman" w:cs="Times New Roman"/>
          <w:i/>
        </w:rPr>
      </w:pPr>
      <w:r>
        <w:rPr>
          <w:rFonts w:ascii="Times New Roman" w:hAnsi="Times New Roman" w:cs="Times New Roman"/>
          <w:i/>
        </w:rPr>
        <w:t>Statistical Analyses</w:t>
      </w:r>
    </w:p>
    <w:p w14:paraId="1B632473" w14:textId="583BAFD3" w:rsidR="00371E17" w:rsidRDefault="00B943D6" w:rsidP="001B4C0B">
      <w:pPr>
        <w:spacing w:line="480" w:lineRule="auto"/>
        <w:rPr>
          <w:rFonts w:ascii="Times New Roman" w:hAnsi="Times New Roman" w:cs="Times New Roman"/>
        </w:rPr>
      </w:pPr>
      <w:r>
        <w:rPr>
          <w:rFonts w:ascii="Times New Roman" w:hAnsi="Times New Roman" w:cs="Times New Roman"/>
        </w:rPr>
        <w:t>For both experiments, we used mixed-effect models to analyze</w:t>
      </w:r>
      <w:r w:rsidR="00371E17">
        <w:rPr>
          <w:rFonts w:ascii="Times New Roman" w:hAnsi="Times New Roman" w:cs="Times New Roman"/>
        </w:rPr>
        <w:t xml:space="preserve"> responses </w:t>
      </w:r>
      <w:r>
        <w:rPr>
          <w:rFonts w:ascii="Times New Roman" w:hAnsi="Times New Roman" w:cs="Times New Roman"/>
        </w:rPr>
        <w:t xml:space="preserve">measured </w:t>
      </w:r>
      <w:r w:rsidR="00371E17">
        <w:rPr>
          <w:rFonts w:ascii="Times New Roman" w:hAnsi="Times New Roman" w:cs="Times New Roman"/>
        </w:rPr>
        <w:t>at the plant level (e.g. willow phenotypes, above- and below-ground communities)</w:t>
      </w:r>
      <w:r>
        <w:rPr>
          <w:rFonts w:ascii="Times New Roman" w:hAnsi="Times New Roman" w:cs="Times New Roman"/>
        </w:rPr>
        <w:t xml:space="preserve">. </w:t>
      </w:r>
      <w:r w:rsidR="00371E17">
        <w:rPr>
          <w:rFonts w:ascii="Times New Roman" w:hAnsi="Times New Roman" w:cs="Times New Roman"/>
        </w:rPr>
        <w:t>For the wi</w:t>
      </w:r>
      <w:r>
        <w:rPr>
          <w:rFonts w:ascii="Times New Roman" w:hAnsi="Times New Roman" w:cs="Times New Roman"/>
        </w:rPr>
        <w:t>nd experiment, wind exposure,</w:t>
      </w:r>
      <w:r w:rsidR="00371E17">
        <w:rPr>
          <w:rFonts w:ascii="Times New Roman" w:hAnsi="Times New Roman" w:cs="Times New Roman"/>
        </w:rPr>
        <w:t xml:space="preserve"> willow genotype</w:t>
      </w:r>
      <w:r>
        <w:rPr>
          <w:rFonts w:ascii="Times New Roman" w:hAnsi="Times New Roman" w:cs="Times New Roman"/>
        </w:rPr>
        <w:t>, and their interaction</w:t>
      </w:r>
      <w:r w:rsidR="00371E17">
        <w:rPr>
          <w:rFonts w:ascii="Times New Roman" w:hAnsi="Times New Roman" w:cs="Times New Roman"/>
        </w:rPr>
        <w:t xml:space="preserve"> were set as fixed effects, whereas block and wind exposure nested within block were set as random effects. For the ant-aphid experiment, aphid pres</w:t>
      </w:r>
      <w:r w:rsidR="007F6748">
        <w:rPr>
          <w:rFonts w:ascii="Times New Roman" w:hAnsi="Times New Roman" w:cs="Times New Roman"/>
        </w:rPr>
        <w:t>ence, distance to ant mound,</w:t>
      </w:r>
      <w:r w:rsidR="00371E17">
        <w:rPr>
          <w:rFonts w:ascii="Times New Roman" w:hAnsi="Times New Roman" w:cs="Times New Roman"/>
        </w:rPr>
        <w:t xml:space="preserve"> willow genotype</w:t>
      </w:r>
      <w:r w:rsidR="007F6748">
        <w:rPr>
          <w:rFonts w:ascii="Times New Roman" w:hAnsi="Times New Roman" w:cs="Times New Roman"/>
        </w:rPr>
        <w:t>, and all possible interactions</w:t>
      </w:r>
      <w:r w:rsidR="00371E17">
        <w:rPr>
          <w:rFonts w:ascii="Times New Roman" w:hAnsi="Times New Roman" w:cs="Times New Roman"/>
        </w:rPr>
        <w:t xml:space="preserve"> were treated as fixed effects, whereas block and distance to ant mound nested within block were treated as random effects.</w:t>
      </w:r>
    </w:p>
    <w:p w14:paraId="74F05C3A" w14:textId="77777777" w:rsidR="0084029A" w:rsidRDefault="0084029A" w:rsidP="001B4C0B">
      <w:pPr>
        <w:spacing w:line="480" w:lineRule="auto"/>
        <w:rPr>
          <w:rFonts w:ascii="Times New Roman" w:hAnsi="Times New Roman" w:cs="Times New Roman"/>
          <w:u w:val="single"/>
        </w:rPr>
      </w:pPr>
    </w:p>
    <w:p w14:paraId="257BCC1B" w14:textId="5280344C" w:rsidR="00282961" w:rsidRDefault="00282961" w:rsidP="001B4C0B">
      <w:pPr>
        <w:spacing w:line="480" w:lineRule="auto"/>
        <w:rPr>
          <w:rFonts w:ascii="Times New Roman" w:hAnsi="Times New Roman" w:cs="Times New Roman"/>
        </w:rPr>
      </w:pPr>
      <w:r w:rsidRPr="00282961">
        <w:rPr>
          <w:rFonts w:ascii="Times New Roman" w:hAnsi="Times New Roman" w:cs="Times New Roman"/>
          <w:u w:val="single"/>
        </w:rPr>
        <w:t>Willow phenotypes</w:t>
      </w:r>
      <w:r>
        <w:rPr>
          <w:rFonts w:ascii="Times New Roman" w:hAnsi="Times New Roman" w:cs="Times New Roman"/>
        </w:rPr>
        <w:t xml:space="preserve"> – To examine how wind exposure and willow genotype affected plant architecture and leaf quality, we used permutational ANOVA (PERMANOVA) (Anderson 2001). </w:t>
      </w:r>
      <w:r w:rsidR="00371E17">
        <w:rPr>
          <w:rFonts w:ascii="Times New Roman" w:hAnsi="Times New Roman" w:cs="Times New Roman"/>
        </w:rPr>
        <w:t xml:space="preserve">We standardized traits (mean = 0, SD = 1) to give them the same weight in our analyses. We then conducted separate PERMANOVAs on the pairwise Euclidean distances of traits associated with plant architecture (X traits) and leaf quality (Y traits). </w:t>
      </w:r>
    </w:p>
    <w:p w14:paraId="6AB32070" w14:textId="77777777" w:rsidR="0084029A" w:rsidRDefault="0084029A" w:rsidP="001B4C0B">
      <w:pPr>
        <w:spacing w:line="480" w:lineRule="auto"/>
        <w:rPr>
          <w:rFonts w:ascii="Times New Roman" w:hAnsi="Times New Roman" w:cs="Times New Roman"/>
        </w:rPr>
      </w:pPr>
    </w:p>
    <w:p w14:paraId="2710EFD8" w14:textId="4483BF29" w:rsidR="00B943D6" w:rsidRPr="00282961" w:rsidRDefault="00B943D6" w:rsidP="001B4C0B">
      <w:pPr>
        <w:spacing w:line="480" w:lineRule="auto"/>
        <w:rPr>
          <w:rFonts w:ascii="Times New Roman" w:hAnsi="Times New Roman" w:cs="Times New Roman"/>
        </w:rPr>
      </w:pPr>
      <w:r w:rsidRPr="0084029A">
        <w:rPr>
          <w:rFonts w:ascii="Times New Roman" w:hAnsi="Times New Roman" w:cs="Times New Roman"/>
          <w:u w:val="single"/>
        </w:rPr>
        <w:t>Above- and below-ground communities</w:t>
      </w:r>
      <w:r>
        <w:rPr>
          <w:rFonts w:ascii="Times New Roman" w:hAnsi="Times New Roman" w:cs="Times New Roman"/>
        </w:rPr>
        <w:t xml:space="preserve"> – As with the willow phenotypes, we used PERMANOVA. Specifically, we conducted separate PERMANOVAs on the pairwise Bray-Curtis dissimilarities of the composition of arthropod, myrchorrizal, and bacterial communities.</w:t>
      </w:r>
    </w:p>
    <w:p w14:paraId="785DC078" w14:textId="77777777" w:rsidR="00F67D50" w:rsidRDefault="00F67D50" w:rsidP="0059295B">
      <w:pPr>
        <w:spacing w:line="480" w:lineRule="auto"/>
        <w:rPr>
          <w:rFonts w:ascii="Times New Roman" w:hAnsi="Times New Roman" w:cs="Times New Roman"/>
        </w:rPr>
      </w:pPr>
    </w:p>
    <w:p w14:paraId="4576CD8F" w14:textId="77777777" w:rsidR="0084029A" w:rsidRDefault="0084029A" w:rsidP="0059295B">
      <w:pPr>
        <w:spacing w:line="480" w:lineRule="auto"/>
        <w:rPr>
          <w:rFonts w:ascii="Times New Roman" w:hAnsi="Times New Roman" w:cs="Times New Roman"/>
        </w:rPr>
      </w:pPr>
      <w:r>
        <w:rPr>
          <w:rFonts w:ascii="Times New Roman" w:hAnsi="Times New Roman" w:cs="Times New Roman"/>
        </w:rPr>
        <w:t>To examine the effect of wind exposure on soil nutrients, we first standardized nutrients (mean = 0, SD = 1) to give them equal weight in the analysis. We then performed a PERMANOVA on pairwise Euclidean distances, where wind exposure was a fixed effect and ‘block’ was a random effect. To test for an effect of wind exposure on soil organic matter and moisture, we used separate paired t-tests (paired by block).</w:t>
      </w:r>
    </w:p>
    <w:p w14:paraId="4291B6FB" w14:textId="77777777" w:rsidR="0084029A" w:rsidRDefault="0084029A" w:rsidP="0059295B">
      <w:pPr>
        <w:spacing w:line="480" w:lineRule="auto"/>
        <w:rPr>
          <w:rFonts w:ascii="Times New Roman" w:hAnsi="Times New Roman" w:cs="Times New Roman"/>
        </w:rPr>
      </w:pPr>
    </w:p>
    <w:p w14:paraId="440F115C" w14:textId="6B25A282" w:rsidR="0084029A" w:rsidRPr="0059295B" w:rsidRDefault="0084029A" w:rsidP="0059295B">
      <w:pPr>
        <w:spacing w:line="480" w:lineRule="auto"/>
        <w:rPr>
          <w:rFonts w:ascii="Times New Roman" w:hAnsi="Times New Roman" w:cs="Times New Roman"/>
        </w:rPr>
      </w:pPr>
      <w:r>
        <w:rPr>
          <w:rFonts w:ascii="Times New Roman" w:hAnsi="Times New Roman" w:cs="Times New Roman"/>
        </w:rPr>
        <w:t xml:space="preserve">All analyses were conducted in R version __ (R Core Team YEAR). </w:t>
      </w:r>
    </w:p>
    <w:p w14:paraId="5D0EEF80" w14:textId="77777777" w:rsidR="00C64D69" w:rsidRDefault="00C64D69" w:rsidP="0059295B">
      <w:pPr>
        <w:spacing w:line="480" w:lineRule="auto"/>
        <w:rPr>
          <w:rFonts w:ascii="Times New Roman" w:hAnsi="Times New Roman" w:cs="Times New Roman"/>
          <w:b/>
        </w:rPr>
      </w:pPr>
    </w:p>
    <w:p w14:paraId="3FADB368" w14:textId="77777777" w:rsidR="00F67D50" w:rsidRPr="00C64D69" w:rsidRDefault="00F67D50" w:rsidP="0059295B">
      <w:pPr>
        <w:spacing w:line="480" w:lineRule="auto"/>
        <w:rPr>
          <w:rFonts w:ascii="Times New Roman" w:hAnsi="Times New Roman" w:cs="Times New Roman"/>
          <w:b/>
        </w:rPr>
      </w:pPr>
      <w:r w:rsidRPr="00C64D69">
        <w:rPr>
          <w:rFonts w:ascii="Times New Roman" w:hAnsi="Times New Roman" w:cs="Times New Roman"/>
          <w:b/>
        </w:rPr>
        <w:t>Results</w:t>
      </w:r>
    </w:p>
    <w:p w14:paraId="509EF3AD" w14:textId="10CEB9D0" w:rsidR="00DA360F" w:rsidRPr="00635FFD" w:rsidRDefault="00635FFD" w:rsidP="0059295B">
      <w:pPr>
        <w:spacing w:line="480" w:lineRule="auto"/>
        <w:rPr>
          <w:rFonts w:ascii="Times New Roman" w:hAnsi="Times New Roman" w:cs="Times New Roman"/>
          <w:i/>
        </w:rPr>
      </w:pPr>
      <w:r w:rsidRPr="00635FFD">
        <w:rPr>
          <w:rFonts w:ascii="Times New Roman" w:hAnsi="Times New Roman" w:cs="Times New Roman"/>
          <w:i/>
        </w:rPr>
        <w:t>Wind experiment</w:t>
      </w:r>
    </w:p>
    <w:p w14:paraId="491F4AC3" w14:textId="414D0306" w:rsidR="007B13B4" w:rsidRDefault="00DA360F" w:rsidP="0059295B">
      <w:pPr>
        <w:spacing w:line="480" w:lineRule="auto"/>
        <w:rPr>
          <w:rFonts w:ascii="Times New Roman" w:hAnsi="Times New Roman" w:cs="Times New Roman"/>
          <w:iCs/>
        </w:rPr>
      </w:pPr>
      <w:r w:rsidRPr="00635FFD">
        <w:rPr>
          <w:rFonts w:ascii="Times New Roman" w:hAnsi="Times New Roman" w:cs="Times New Roman"/>
          <w:u w:val="single"/>
        </w:rPr>
        <w:t>Phenotype</w:t>
      </w:r>
      <w:r w:rsidR="00635FFD">
        <w:rPr>
          <w:rFonts w:ascii="Times New Roman" w:hAnsi="Times New Roman" w:cs="Times New Roman"/>
          <w:u w:val="single"/>
        </w:rPr>
        <w:t>s</w:t>
      </w:r>
      <w:r w:rsidR="00635FFD">
        <w:rPr>
          <w:rFonts w:ascii="Times New Roman" w:hAnsi="Times New Roman" w:cs="Times New Roman"/>
        </w:rPr>
        <w:t>:</w:t>
      </w:r>
      <w:r>
        <w:rPr>
          <w:rFonts w:ascii="Times New Roman" w:hAnsi="Times New Roman" w:cs="Times New Roman"/>
          <w:i/>
        </w:rPr>
        <w:t xml:space="preserve"> </w:t>
      </w:r>
      <w:r w:rsidR="00635E02">
        <w:rPr>
          <w:rFonts w:ascii="Times New Roman" w:hAnsi="Times New Roman" w:cs="Times New Roman"/>
        </w:rPr>
        <w:t>W</w:t>
      </w:r>
      <w:r w:rsidR="007B13B4">
        <w:rPr>
          <w:rFonts w:ascii="Times New Roman" w:hAnsi="Times New Roman" w:cs="Times New Roman"/>
        </w:rPr>
        <w:t>e found that plant architecture was influen</w:t>
      </w:r>
      <w:r w:rsidR="006F61DA">
        <w:rPr>
          <w:rFonts w:ascii="Times New Roman" w:hAnsi="Times New Roman" w:cs="Times New Roman"/>
        </w:rPr>
        <w:t xml:space="preserve">ced by </w:t>
      </w:r>
      <w:r w:rsidR="001F7D4A">
        <w:rPr>
          <w:rFonts w:ascii="Times New Roman" w:hAnsi="Times New Roman" w:cs="Times New Roman"/>
        </w:rPr>
        <w:t xml:space="preserve">willow genotype, </w:t>
      </w:r>
      <w:r w:rsidR="007B13B4">
        <w:rPr>
          <w:rFonts w:ascii="Times New Roman" w:hAnsi="Times New Roman" w:cs="Times New Roman"/>
        </w:rPr>
        <w:t>wind exposure</w:t>
      </w:r>
      <w:r w:rsidR="004A0F30">
        <w:rPr>
          <w:rFonts w:ascii="Times New Roman" w:hAnsi="Times New Roman" w:cs="Times New Roman"/>
        </w:rPr>
        <w:t>,</w:t>
      </w:r>
      <w:r w:rsidR="001F7D4A">
        <w:rPr>
          <w:rFonts w:ascii="Times New Roman" w:hAnsi="Times New Roman" w:cs="Times New Roman"/>
        </w:rPr>
        <w:t xml:space="preserve"> and </w:t>
      </w:r>
      <w:r w:rsidR="006F61DA">
        <w:rPr>
          <w:rFonts w:ascii="Times New Roman" w:hAnsi="Times New Roman" w:cs="Times New Roman"/>
          <w:iCs/>
        </w:rPr>
        <w:t>G</w:t>
      </w:r>
      <m:oMath>
        <m:r>
          <w:rPr>
            <w:rFonts w:ascii="Cambria Math" w:hAnsi="Cambria Math" w:cs="Times New Roman"/>
          </w:rPr>
          <m:t>×</m:t>
        </m:r>
      </m:oMath>
      <w:r w:rsidR="006F61DA">
        <w:rPr>
          <w:rFonts w:ascii="Times New Roman" w:hAnsi="Times New Roman" w:cs="Times New Roman"/>
          <w:iCs/>
        </w:rPr>
        <w:t>E</w:t>
      </w:r>
      <w:r w:rsidR="006F61DA">
        <w:rPr>
          <w:rFonts w:ascii="Times New Roman" w:hAnsi="Times New Roman" w:cs="Times New Roman"/>
        </w:rPr>
        <w:t xml:space="preserve"> </w:t>
      </w:r>
      <w:commentRangeStart w:id="2"/>
      <w:r w:rsidR="007B13B4">
        <w:rPr>
          <w:rFonts w:ascii="Times New Roman" w:hAnsi="Times New Roman" w:cs="Times New Roman"/>
        </w:rPr>
        <w:t>(Table _</w:t>
      </w:r>
      <w:r w:rsidR="007B13B4" w:rsidRPr="007B13B4">
        <w:rPr>
          <w:rFonts w:ascii="Times New Roman" w:hAnsi="Times New Roman" w:cs="Times New Roman"/>
          <w:iCs/>
        </w:rPr>
        <w:t>)</w:t>
      </w:r>
      <w:commentRangeEnd w:id="2"/>
      <w:r w:rsidR="007B13B4">
        <w:rPr>
          <w:rStyle w:val="CommentReference"/>
        </w:rPr>
        <w:commentReference w:id="2"/>
      </w:r>
      <w:r w:rsidR="007B13B4" w:rsidRPr="007B13B4">
        <w:rPr>
          <w:rFonts w:ascii="Times New Roman" w:hAnsi="Times New Roman" w:cs="Times New Roman"/>
          <w:iCs/>
        </w:rPr>
        <w:t>.</w:t>
      </w:r>
      <w:r w:rsidR="007B13B4">
        <w:rPr>
          <w:rFonts w:ascii="Times New Roman" w:hAnsi="Times New Roman" w:cs="Times New Roman"/>
          <w:iCs/>
        </w:rPr>
        <w:t xml:space="preserve"> By the end of the experiment</w:t>
      </w:r>
      <w:r w:rsidR="007B13B4" w:rsidRPr="007B13B4">
        <w:rPr>
          <w:rFonts w:ascii="Times New Roman" w:hAnsi="Times New Roman" w:cs="Times New Roman"/>
          <w:iCs/>
        </w:rPr>
        <w:t xml:space="preserve">, willows </w:t>
      </w:r>
      <w:r w:rsidR="00CD4D44">
        <w:rPr>
          <w:rFonts w:ascii="Times New Roman" w:hAnsi="Times New Roman" w:cs="Times New Roman"/>
          <w:iCs/>
        </w:rPr>
        <w:t xml:space="preserve">in wind-exposed plots </w:t>
      </w:r>
      <w:r w:rsidR="007B13B4">
        <w:rPr>
          <w:rFonts w:ascii="Times New Roman" w:hAnsi="Times New Roman" w:cs="Times New Roman"/>
          <w:iCs/>
        </w:rPr>
        <w:t xml:space="preserve">were </w:t>
      </w:r>
      <w:r w:rsidR="00DD67B9">
        <w:rPr>
          <w:rFonts w:ascii="Times New Roman" w:hAnsi="Times New Roman" w:cs="Times New Roman"/>
          <w:iCs/>
        </w:rPr>
        <w:t>49</w:t>
      </w:r>
      <w:r w:rsidR="000556D9">
        <w:rPr>
          <w:rFonts w:ascii="Times New Roman" w:hAnsi="Times New Roman" w:cs="Times New Roman"/>
          <w:iCs/>
        </w:rPr>
        <w:t xml:space="preserve">% </w:t>
      </w:r>
      <w:r w:rsidR="007B13B4">
        <w:rPr>
          <w:rFonts w:ascii="Times New Roman" w:hAnsi="Times New Roman" w:cs="Times New Roman"/>
          <w:iCs/>
        </w:rPr>
        <w:t>shorter in height</w:t>
      </w:r>
      <w:r w:rsidR="00DD67B9">
        <w:rPr>
          <w:rFonts w:ascii="Times New Roman" w:hAnsi="Times New Roman" w:cs="Times New Roman"/>
          <w:iCs/>
        </w:rPr>
        <w:t xml:space="preserve"> (F</w:t>
      </w:r>
      <w:r w:rsidR="00DD67B9">
        <w:rPr>
          <w:rFonts w:ascii="Times New Roman" w:hAnsi="Times New Roman" w:cs="Times New Roman"/>
          <w:iCs/>
          <w:vertAlign w:val="subscript"/>
        </w:rPr>
        <w:t>1</w:t>
      </w:r>
      <w:proofErr w:type="gramStart"/>
      <w:r w:rsidR="00DD67B9">
        <w:rPr>
          <w:rFonts w:ascii="Times New Roman" w:hAnsi="Times New Roman" w:cs="Times New Roman"/>
          <w:iCs/>
          <w:vertAlign w:val="subscript"/>
        </w:rPr>
        <w:t>,11.92</w:t>
      </w:r>
      <w:proofErr w:type="gramEnd"/>
      <w:r w:rsidR="00DD67B9">
        <w:rPr>
          <w:rFonts w:ascii="Times New Roman" w:hAnsi="Times New Roman" w:cs="Times New Roman"/>
          <w:iCs/>
          <w:vertAlign w:val="subscript"/>
        </w:rPr>
        <w:t xml:space="preserve"> </w:t>
      </w:r>
      <w:r w:rsidR="00DD67B9">
        <w:rPr>
          <w:rFonts w:ascii="Times New Roman" w:hAnsi="Times New Roman" w:cs="Times New Roman"/>
          <w:iCs/>
        </w:rPr>
        <w:t>= 15.53, P = 0.002)</w:t>
      </w:r>
      <w:r w:rsidR="007B13B4">
        <w:rPr>
          <w:rFonts w:ascii="Times New Roman" w:hAnsi="Times New Roman" w:cs="Times New Roman"/>
          <w:iCs/>
        </w:rPr>
        <w:t xml:space="preserve">, produced </w:t>
      </w:r>
      <w:r w:rsidR="00CD4D44">
        <w:rPr>
          <w:rFonts w:ascii="Times New Roman" w:hAnsi="Times New Roman" w:cs="Times New Roman"/>
          <w:iCs/>
        </w:rPr>
        <w:t>40% fewer</w:t>
      </w:r>
      <w:r w:rsidR="00025AD5">
        <w:rPr>
          <w:rFonts w:ascii="Times New Roman" w:hAnsi="Times New Roman" w:cs="Times New Roman"/>
          <w:iCs/>
        </w:rPr>
        <w:t xml:space="preserve"> shoots (F</w:t>
      </w:r>
      <w:r w:rsidR="00025AD5">
        <w:rPr>
          <w:rFonts w:ascii="Times New Roman" w:hAnsi="Times New Roman" w:cs="Times New Roman"/>
          <w:iCs/>
          <w:vertAlign w:val="subscript"/>
        </w:rPr>
        <w:t xml:space="preserve">1,9.96 </w:t>
      </w:r>
      <w:r w:rsidR="00025AD5">
        <w:rPr>
          <w:rFonts w:ascii="Times New Roman" w:hAnsi="Times New Roman" w:cs="Times New Roman"/>
          <w:iCs/>
        </w:rPr>
        <w:t>= 7.63, P = 0.020</w:t>
      </w:r>
      <w:r w:rsidR="007B13B4">
        <w:rPr>
          <w:rFonts w:ascii="Times New Roman" w:hAnsi="Times New Roman" w:cs="Times New Roman"/>
          <w:iCs/>
        </w:rPr>
        <w:t xml:space="preserve">), and </w:t>
      </w:r>
      <w:r w:rsidR="00635E02">
        <w:rPr>
          <w:rFonts w:ascii="Times New Roman" w:hAnsi="Times New Roman" w:cs="Times New Roman"/>
          <w:iCs/>
        </w:rPr>
        <w:t>tended to grow</w:t>
      </w:r>
      <w:r w:rsidR="00CD4D44">
        <w:rPr>
          <w:rFonts w:ascii="Times New Roman" w:hAnsi="Times New Roman" w:cs="Times New Roman"/>
          <w:iCs/>
        </w:rPr>
        <w:t xml:space="preserve"> </w:t>
      </w:r>
      <w:r w:rsidR="007B13B4">
        <w:rPr>
          <w:rFonts w:ascii="Times New Roman" w:hAnsi="Times New Roman" w:cs="Times New Roman"/>
          <w:iCs/>
        </w:rPr>
        <w:t xml:space="preserve">shorter shoots </w:t>
      </w:r>
      <w:r w:rsidR="00CD4D44">
        <w:rPr>
          <w:rFonts w:ascii="Times New Roman" w:hAnsi="Times New Roman" w:cs="Times New Roman"/>
          <w:iCs/>
        </w:rPr>
        <w:t>(F</w:t>
      </w:r>
      <w:r w:rsidR="00CD4D44">
        <w:rPr>
          <w:rFonts w:ascii="Times New Roman" w:hAnsi="Times New Roman" w:cs="Times New Roman"/>
          <w:iCs/>
          <w:vertAlign w:val="subscript"/>
        </w:rPr>
        <w:t xml:space="preserve">1,9.92 </w:t>
      </w:r>
      <w:r w:rsidR="00CD4D44">
        <w:rPr>
          <w:rFonts w:ascii="Times New Roman" w:hAnsi="Times New Roman" w:cs="Times New Roman"/>
          <w:iCs/>
        </w:rPr>
        <w:t>= 3.83, P = 0.089)</w:t>
      </w:r>
      <w:r w:rsidR="007B13B4">
        <w:rPr>
          <w:rFonts w:ascii="Times New Roman" w:hAnsi="Times New Roman" w:cs="Times New Roman"/>
          <w:iCs/>
        </w:rPr>
        <w:t xml:space="preserve">. </w:t>
      </w:r>
      <w:r w:rsidR="006F61DA">
        <w:rPr>
          <w:rFonts w:ascii="Times New Roman" w:hAnsi="Times New Roman" w:cs="Times New Roman"/>
          <w:iCs/>
        </w:rPr>
        <w:t xml:space="preserve">Willow genotype </w:t>
      </w:r>
      <w:r w:rsidR="006738C7">
        <w:rPr>
          <w:rFonts w:ascii="Times New Roman" w:hAnsi="Times New Roman" w:cs="Times New Roman"/>
          <w:iCs/>
        </w:rPr>
        <w:t>had a pronounced effect on plant height, but only in plots protect</w:t>
      </w:r>
      <w:r w:rsidR="00C63E91">
        <w:rPr>
          <w:rFonts w:ascii="Times New Roman" w:hAnsi="Times New Roman" w:cs="Times New Roman"/>
          <w:iCs/>
        </w:rPr>
        <w:t>ed from wind exposure (</w:t>
      </w:r>
      <w:r w:rsidR="00847C98">
        <w:rPr>
          <w:rFonts w:ascii="Times New Roman" w:hAnsi="Times New Roman" w:cs="Times New Roman"/>
          <w:iCs/>
        </w:rPr>
        <w:t>G</w:t>
      </w:r>
      <m:oMath>
        <m:r>
          <w:rPr>
            <w:rFonts w:ascii="Cambria Math" w:hAnsi="Cambria Math" w:cs="Times New Roman"/>
          </w:rPr>
          <m:t>×</m:t>
        </m:r>
      </m:oMath>
      <w:r w:rsidR="00847C98">
        <w:rPr>
          <w:rFonts w:ascii="Times New Roman" w:hAnsi="Times New Roman" w:cs="Times New Roman"/>
          <w:iCs/>
        </w:rPr>
        <w:t xml:space="preserve">E, </w:t>
      </w:r>
      <m:oMath>
        <m:sSup>
          <m:sSupPr>
            <m:ctrlPr>
              <w:rPr>
                <w:rFonts w:ascii="Cambria Math" w:hAnsi="Cambria Math" w:cs="Times New Roman"/>
                <w:i/>
                <w:iCs/>
              </w:rPr>
            </m:ctrlPr>
          </m:sSupPr>
          <m:e>
            <m:r>
              <w:rPr>
                <w:rFonts w:ascii="Cambria Math" w:hAnsi="Cambria Math" w:cs="Times New Roman"/>
              </w:rPr>
              <m:t>χ</m:t>
            </m:r>
          </m:e>
          <m:sup>
            <m:r>
              <w:rPr>
                <w:rFonts w:ascii="Cambria Math" w:hAnsi="Cambria Math" w:cs="Times New Roman"/>
              </w:rPr>
              <m:t>2</m:t>
            </m:r>
          </m:sup>
        </m:sSup>
      </m:oMath>
      <w:r w:rsidR="00847C98">
        <w:rPr>
          <w:rFonts w:ascii="Times New Roman" w:eastAsiaTheme="minorEastAsia" w:hAnsi="Times New Roman" w:cs="Times New Roman"/>
          <w:iCs/>
          <w:vertAlign w:val="subscript"/>
        </w:rPr>
        <w:t xml:space="preserve">2 </w:t>
      </w:r>
      <w:r w:rsidR="00847C98">
        <w:rPr>
          <w:rFonts w:ascii="Times New Roman" w:hAnsi="Times New Roman" w:cs="Times New Roman"/>
          <w:iCs/>
        </w:rPr>
        <w:t>= 10.31, P = 0.006</w:t>
      </w:r>
      <w:r w:rsidR="00C63E91">
        <w:rPr>
          <w:rFonts w:ascii="Times New Roman" w:hAnsi="Times New Roman" w:cs="Times New Roman"/>
          <w:iCs/>
        </w:rPr>
        <w:t>). In contrast to plant height, w</w:t>
      </w:r>
      <w:r w:rsidR="007B13B4">
        <w:rPr>
          <w:rFonts w:ascii="Times New Roman" w:hAnsi="Times New Roman" w:cs="Times New Roman"/>
          <w:iCs/>
        </w:rPr>
        <w:t xml:space="preserve">illow genotype was an important predictor of </w:t>
      </w:r>
      <w:r w:rsidR="00C63E91">
        <w:rPr>
          <w:rFonts w:ascii="Times New Roman" w:hAnsi="Times New Roman" w:cs="Times New Roman"/>
          <w:iCs/>
        </w:rPr>
        <w:t>the number (</w:t>
      </w:r>
      <m:oMath>
        <m:sSup>
          <m:sSupPr>
            <m:ctrlPr>
              <w:rPr>
                <w:rFonts w:ascii="Cambria Math" w:hAnsi="Cambria Math" w:cs="Times New Roman"/>
                <w:i/>
                <w:iCs/>
              </w:rPr>
            </m:ctrlPr>
          </m:sSupPr>
          <m:e>
            <m:r>
              <w:rPr>
                <w:rFonts w:ascii="Cambria Math" w:hAnsi="Cambria Math" w:cs="Times New Roman"/>
              </w:rPr>
              <m:t>χ</m:t>
            </m:r>
          </m:e>
          <m:sup>
            <m:r>
              <w:rPr>
                <w:rFonts w:ascii="Cambria Math" w:hAnsi="Cambria Math" w:cs="Times New Roman"/>
              </w:rPr>
              <m:t>2</m:t>
            </m:r>
          </m:sup>
        </m:sSup>
      </m:oMath>
      <w:r w:rsidR="00C63E91">
        <w:rPr>
          <w:rFonts w:ascii="Times New Roman" w:eastAsiaTheme="minorEastAsia" w:hAnsi="Times New Roman" w:cs="Times New Roman"/>
          <w:iCs/>
          <w:vertAlign w:val="subscript"/>
        </w:rPr>
        <w:t xml:space="preserve">1 </w:t>
      </w:r>
      <w:r w:rsidR="00C63E91">
        <w:rPr>
          <w:rFonts w:ascii="Times New Roman" w:hAnsi="Times New Roman" w:cs="Times New Roman"/>
          <w:iCs/>
        </w:rPr>
        <w:t xml:space="preserve">= 4.56, P = 0.032) and </w:t>
      </w:r>
      <w:r w:rsidR="001F7D4A">
        <w:rPr>
          <w:rFonts w:ascii="Times New Roman" w:hAnsi="Times New Roman" w:cs="Times New Roman"/>
          <w:iCs/>
        </w:rPr>
        <w:t>length</w:t>
      </w:r>
      <w:r w:rsidR="000E43CF">
        <w:rPr>
          <w:rFonts w:ascii="Times New Roman" w:hAnsi="Times New Roman" w:cs="Times New Roman"/>
          <w:iCs/>
        </w:rPr>
        <w:t xml:space="preserve"> (</w:t>
      </w:r>
      <m:oMath>
        <m:sSup>
          <m:sSupPr>
            <m:ctrlPr>
              <w:rPr>
                <w:rFonts w:ascii="Cambria Math" w:hAnsi="Cambria Math" w:cs="Times New Roman"/>
                <w:i/>
                <w:iCs/>
              </w:rPr>
            </m:ctrlPr>
          </m:sSupPr>
          <m:e>
            <m:r>
              <w:rPr>
                <w:rFonts w:ascii="Cambria Math" w:hAnsi="Cambria Math" w:cs="Times New Roman"/>
              </w:rPr>
              <m:t>χ</m:t>
            </m:r>
          </m:e>
          <m:sup>
            <m:r>
              <w:rPr>
                <w:rFonts w:ascii="Cambria Math" w:hAnsi="Cambria Math" w:cs="Times New Roman"/>
              </w:rPr>
              <m:t>2</m:t>
            </m:r>
          </m:sup>
        </m:sSup>
      </m:oMath>
      <w:r w:rsidR="000E43CF">
        <w:rPr>
          <w:rFonts w:ascii="Times New Roman" w:eastAsiaTheme="minorEastAsia" w:hAnsi="Times New Roman" w:cs="Times New Roman"/>
          <w:iCs/>
          <w:vertAlign w:val="subscript"/>
        </w:rPr>
        <w:t xml:space="preserve">1 </w:t>
      </w:r>
      <w:r w:rsidR="000E43CF">
        <w:rPr>
          <w:rFonts w:ascii="Times New Roman" w:hAnsi="Times New Roman" w:cs="Times New Roman"/>
          <w:iCs/>
        </w:rPr>
        <w:t>= 15.63, P &lt; 0.001)</w:t>
      </w:r>
      <w:r w:rsidR="00C63E91">
        <w:rPr>
          <w:rFonts w:ascii="Times New Roman" w:hAnsi="Times New Roman" w:cs="Times New Roman"/>
          <w:iCs/>
        </w:rPr>
        <w:t xml:space="preserve"> of shoots regardless of wind exposure.</w:t>
      </w:r>
      <w:r w:rsidR="001F7D4A">
        <w:rPr>
          <w:rFonts w:ascii="Times New Roman" w:hAnsi="Times New Roman" w:cs="Times New Roman"/>
          <w:iCs/>
        </w:rPr>
        <w:t xml:space="preserve"> </w:t>
      </w:r>
      <w:r w:rsidR="007B13B4">
        <w:rPr>
          <w:rFonts w:ascii="Times New Roman" w:hAnsi="Times New Roman" w:cs="Times New Roman"/>
          <w:iCs/>
        </w:rPr>
        <w:t xml:space="preserve">In terms of </w:t>
      </w:r>
      <w:r w:rsidR="004A0F30">
        <w:rPr>
          <w:rFonts w:ascii="Times New Roman" w:hAnsi="Times New Roman" w:cs="Times New Roman"/>
          <w:iCs/>
        </w:rPr>
        <w:t xml:space="preserve">relative </w:t>
      </w:r>
      <w:r w:rsidR="00242816">
        <w:rPr>
          <w:rFonts w:ascii="Times New Roman" w:hAnsi="Times New Roman" w:cs="Times New Roman"/>
          <w:iCs/>
        </w:rPr>
        <w:t>importance</w:t>
      </w:r>
      <w:r w:rsidR="004A0F30">
        <w:rPr>
          <w:rFonts w:ascii="Times New Roman" w:hAnsi="Times New Roman" w:cs="Times New Roman"/>
          <w:iCs/>
        </w:rPr>
        <w:t xml:space="preserve">, willow genotype </w:t>
      </w:r>
      <w:r w:rsidR="00FD37F9">
        <w:rPr>
          <w:rFonts w:ascii="Times New Roman" w:hAnsi="Times New Roman" w:cs="Times New Roman"/>
          <w:iCs/>
        </w:rPr>
        <w:t>and G</w:t>
      </w:r>
      <m:oMath>
        <m:r>
          <w:rPr>
            <w:rFonts w:ascii="Cambria Math" w:hAnsi="Cambria Math" w:cs="Times New Roman"/>
          </w:rPr>
          <m:t>×</m:t>
        </m:r>
      </m:oMath>
      <w:r w:rsidR="00FD37F9">
        <w:rPr>
          <w:rFonts w:ascii="Times New Roman" w:hAnsi="Times New Roman" w:cs="Times New Roman"/>
          <w:iCs/>
        </w:rPr>
        <w:t xml:space="preserve">E </w:t>
      </w:r>
      <w:r w:rsidR="00242816">
        <w:rPr>
          <w:rFonts w:ascii="Times New Roman" w:hAnsi="Times New Roman" w:cs="Times New Roman"/>
          <w:iCs/>
        </w:rPr>
        <w:t xml:space="preserve">tended to have a bigger effect than wind exposure in 2012, explaining </w:t>
      </w:r>
      <w:r w:rsidR="00FD37F9">
        <w:rPr>
          <w:rFonts w:ascii="Times New Roman" w:hAnsi="Times New Roman" w:cs="Times New Roman"/>
          <w:iCs/>
        </w:rPr>
        <w:t>23% of the variance in plant growth traits (on average) vs. 13% for wind exposure. This pattern switched b</w:t>
      </w:r>
      <w:r w:rsidR="006F61DA">
        <w:rPr>
          <w:rFonts w:ascii="Times New Roman" w:hAnsi="Times New Roman" w:cs="Times New Roman"/>
          <w:iCs/>
        </w:rPr>
        <w:t>y the end of the experiment</w:t>
      </w:r>
      <w:r w:rsidR="00FD37F9">
        <w:rPr>
          <w:rFonts w:ascii="Times New Roman" w:hAnsi="Times New Roman" w:cs="Times New Roman"/>
          <w:iCs/>
        </w:rPr>
        <w:t xml:space="preserve"> though</w:t>
      </w:r>
      <w:r w:rsidR="006F61DA">
        <w:rPr>
          <w:rFonts w:ascii="Times New Roman" w:hAnsi="Times New Roman" w:cs="Times New Roman"/>
          <w:iCs/>
        </w:rPr>
        <w:t xml:space="preserve">, </w:t>
      </w:r>
      <w:r w:rsidR="00FD37F9">
        <w:rPr>
          <w:rFonts w:ascii="Times New Roman" w:hAnsi="Times New Roman" w:cs="Times New Roman"/>
          <w:iCs/>
        </w:rPr>
        <w:t>with wind exposure explaining 18</w:t>
      </w:r>
      <w:r w:rsidR="00C63E91">
        <w:rPr>
          <w:rFonts w:ascii="Times New Roman" w:hAnsi="Times New Roman" w:cs="Times New Roman"/>
          <w:iCs/>
        </w:rPr>
        <w:t>% of the variance</w:t>
      </w:r>
      <w:r w:rsidR="001F3414">
        <w:rPr>
          <w:rFonts w:ascii="Times New Roman" w:hAnsi="Times New Roman" w:cs="Times New Roman"/>
          <w:iCs/>
        </w:rPr>
        <w:t xml:space="preserve"> in plant growth traits</w:t>
      </w:r>
      <w:r w:rsidR="00FD37F9">
        <w:rPr>
          <w:rFonts w:ascii="Times New Roman" w:hAnsi="Times New Roman" w:cs="Times New Roman"/>
          <w:iCs/>
        </w:rPr>
        <w:t>, on average</w:t>
      </w:r>
      <w:r w:rsidR="006F61DA">
        <w:rPr>
          <w:rFonts w:ascii="Times New Roman" w:hAnsi="Times New Roman" w:cs="Times New Roman"/>
          <w:iCs/>
        </w:rPr>
        <w:t xml:space="preserve">, </w:t>
      </w:r>
      <w:r w:rsidR="00FD37F9">
        <w:rPr>
          <w:rFonts w:ascii="Times New Roman" w:hAnsi="Times New Roman" w:cs="Times New Roman"/>
          <w:iCs/>
        </w:rPr>
        <w:t>vs. 9% for willow genotype and</w:t>
      </w:r>
      <w:r w:rsidR="006F61DA">
        <w:rPr>
          <w:rFonts w:ascii="Times New Roman" w:hAnsi="Times New Roman" w:cs="Times New Roman"/>
          <w:iCs/>
        </w:rPr>
        <w:t xml:space="preserve"> G</w:t>
      </w:r>
      <m:oMath>
        <m:r>
          <w:rPr>
            <w:rFonts w:ascii="Cambria Math" w:hAnsi="Cambria Math" w:cs="Times New Roman"/>
          </w:rPr>
          <m:t>×</m:t>
        </m:r>
      </m:oMath>
      <w:r w:rsidR="006F61DA">
        <w:rPr>
          <w:rFonts w:ascii="Times New Roman" w:hAnsi="Times New Roman" w:cs="Times New Roman"/>
          <w:iCs/>
        </w:rPr>
        <w:t xml:space="preserve">E </w:t>
      </w:r>
      <w:r w:rsidR="00C63E91">
        <w:rPr>
          <w:rFonts w:ascii="Times New Roman" w:hAnsi="Times New Roman" w:cs="Times New Roman"/>
          <w:iCs/>
        </w:rPr>
        <w:t>(Table</w:t>
      </w:r>
      <w:r w:rsidR="004A0F30">
        <w:rPr>
          <w:rFonts w:ascii="Times New Roman" w:hAnsi="Times New Roman" w:cs="Times New Roman"/>
          <w:iCs/>
        </w:rPr>
        <w:t>_).</w:t>
      </w:r>
      <w:r w:rsidR="005350FC">
        <w:rPr>
          <w:rFonts w:ascii="Times New Roman" w:hAnsi="Times New Roman" w:cs="Times New Roman"/>
          <w:iCs/>
        </w:rPr>
        <w:t xml:space="preserve"> </w:t>
      </w:r>
    </w:p>
    <w:p w14:paraId="46EA15F7" w14:textId="77777777" w:rsidR="004A0F30" w:rsidRDefault="004A0F30" w:rsidP="004A0F30">
      <w:pPr>
        <w:spacing w:line="480" w:lineRule="auto"/>
        <w:rPr>
          <w:rFonts w:ascii="Times New Roman" w:hAnsi="Times New Roman" w:cs="Times New Roman"/>
          <w:iCs/>
        </w:rPr>
      </w:pPr>
    </w:p>
    <w:p w14:paraId="4AFF3CB5" w14:textId="078C9E8D" w:rsidR="004A0F30" w:rsidRPr="007B13B4" w:rsidRDefault="004A0F30" w:rsidP="004A0F30">
      <w:pPr>
        <w:spacing w:line="480" w:lineRule="auto"/>
        <w:rPr>
          <w:rFonts w:ascii="Times New Roman" w:hAnsi="Times New Roman" w:cs="Times New Roman"/>
          <w:i/>
        </w:rPr>
      </w:pPr>
      <w:r>
        <w:rPr>
          <w:rFonts w:ascii="Times New Roman" w:hAnsi="Times New Roman" w:cs="Times New Roman"/>
          <w:iCs/>
        </w:rPr>
        <w:t xml:space="preserve">In contrast to plant architecture, willow genotype was the </w:t>
      </w:r>
      <w:r w:rsidR="00854CCF">
        <w:rPr>
          <w:rFonts w:ascii="Times New Roman" w:hAnsi="Times New Roman" w:cs="Times New Roman"/>
          <w:iCs/>
        </w:rPr>
        <w:t>primary</w:t>
      </w:r>
      <w:r>
        <w:rPr>
          <w:rFonts w:ascii="Times New Roman" w:hAnsi="Times New Roman" w:cs="Times New Roman"/>
          <w:iCs/>
        </w:rPr>
        <w:t xml:space="preserve"> factor in determining leaf quality across both years of the experiment (Table _). For example, </w:t>
      </w:r>
      <w:r w:rsidR="0066720A">
        <w:rPr>
          <w:rFonts w:ascii="Times New Roman" w:hAnsi="Times New Roman" w:cs="Times New Roman"/>
          <w:iCs/>
        </w:rPr>
        <w:t>willow genotype explained 36% and 17</w:t>
      </w:r>
      <w:r w:rsidR="00F23249">
        <w:rPr>
          <w:rFonts w:ascii="Times New Roman" w:hAnsi="Times New Roman" w:cs="Times New Roman"/>
          <w:iCs/>
        </w:rPr>
        <w:t xml:space="preserve">% of the variance in trichome density </w:t>
      </w:r>
      <w:r w:rsidR="0066720A">
        <w:rPr>
          <w:rFonts w:ascii="Times New Roman" w:hAnsi="Times New Roman" w:cs="Times New Roman"/>
          <w:iCs/>
        </w:rPr>
        <w:t>(</w:t>
      </w:r>
      <m:oMath>
        <m:sSup>
          <m:sSupPr>
            <m:ctrlPr>
              <w:rPr>
                <w:rFonts w:ascii="Cambria Math" w:hAnsi="Cambria Math" w:cs="Times New Roman"/>
                <w:i/>
                <w:iCs/>
              </w:rPr>
            </m:ctrlPr>
          </m:sSupPr>
          <m:e>
            <m:r>
              <w:rPr>
                <w:rFonts w:ascii="Cambria Math" w:hAnsi="Cambria Math" w:cs="Times New Roman"/>
              </w:rPr>
              <m:t>χ</m:t>
            </m:r>
          </m:e>
          <m:sup>
            <m:r>
              <w:rPr>
                <w:rFonts w:ascii="Cambria Math" w:hAnsi="Cambria Math" w:cs="Times New Roman"/>
              </w:rPr>
              <m:t>2</m:t>
            </m:r>
          </m:sup>
        </m:sSup>
      </m:oMath>
      <w:r w:rsidR="0066720A">
        <w:rPr>
          <w:rFonts w:ascii="Times New Roman" w:eastAsiaTheme="minorEastAsia" w:hAnsi="Times New Roman" w:cs="Times New Roman"/>
          <w:iCs/>
          <w:vertAlign w:val="subscript"/>
        </w:rPr>
        <w:t xml:space="preserve">1 </w:t>
      </w:r>
      <w:r w:rsidR="0066720A">
        <w:rPr>
          <w:rFonts w:ascii="Times New Roman" w:hAnsi="Times New Roman" w:cs="Times New Roman"/>
          <w:iCs/>
        </w:rPr>
        <w:t xml:space="preserve">= 39.13, P &lt; 0.001) </w:t>
      </w:r>
      <w:r w:rsidR="00F23249">
        <w:rPr>
          <w:rFonts w:ascii="Times New Roman" w:hAnsi="Times New Roman" w:cs="Times New Roman"/>
          <w:iCs/>
        </w:rPr>
        <w:t>and water content</w:t>
      </w:r>
      <w:r w:rsidR="00EE00D9">
        <w:rPr>
          <w:rFonts w:ascii="Times New Roman" w:hAnsi="Times New Roman" w:cs="Times New Roman"/>
          <w:iCs/>
        </w:rPr>
        <w:t xml:space="preserve"> (</w:t>
      </w:r>
      <m:oMath>
        <m:sSup>
          <m:sSupPr>
            <m:ctrlPr>
              <w:rPr>
                <w:rFonts w:ascii="Cambria Math" w:hAnsi="Cambria Math" w:cs="Times New Roman"/>
                <w:i/>
                <w:iCs/>
              </w:rPr>
            </m:ctrlPr>
          </m:sSupPr>
          <m:e>
            <m:r>
              <w:rPr>
                <w:rFonts w:ascii="Cambria Math" w:hAnsi="Cambria Math" w:cs="Times New Roman"/>
              </w:rPr>
              <m:t>χ</m:t>
            </m:r>
          </m:e>
          <m:sup>
            <m:r>
              <w:rPr>
                <w:rFonts w:ascii="Cambria Math" w:hAnsi="Cambria Math" w:cs="Times New Roman"/>
              </w:rPr>
              <m:t>2</m:t>
            </m:r>
          </m:sup>
        </m:sSup>
      </m:oMath>
      <w:r w:rsidR="00EE00D9">
        <w:rPr>
          <w:rFonts w:ascii="Times New Roman" w:eastAsiaTheme="minorEastAsia" w:hAnsi="Times New Roman" w:cs="Times New Roman"/>
          <w:iCs/>
          <w:vertAlign w:val="subscript"/>
        </w:rPr>
        <w:t xml:space="preserve">1 </w:t>
      </w:r>
      <w:r w:rsidR="00EE00D9">
        <w:rPr>
          <w:rFonts w:ascii="Times New Roman" w:hAnsi="Times New Roman" w:cs="Times New Roman"/>
          <w:iCs/>
        </w:rPr>
        <w:t>= 15.13, P &lt; 0.001)</w:t>
      </w:r>
      <w:r w:rsidR="00F23249">
        <w:rPr>
          <w:rFonts w:ascii="Times New Roman" w:hAnsi="Times New Roman" w:cs="Times New Roman"/>
          <w:iCs/>
        </w:rPr>
        <w:t>, respectively, in 2012. Similarly</w:t>
      </w:r>
      <w:r w:rsidR="0066720A">
        <w:rPr>
          <w:rFonts w:ascii="Times New Roman" w:hAnsi="Times New Roman" w:cs="Times New Roman"/>
          <w:iCs/>
        </w:rPr>
        <w:t>, willow genotype explained 25%</w:t>
      </w:r>
      <w:r w:rsidR="00854CCF">
        <w:rPr>
          <w:rFonts w:ascii="Times New Roman" w:hAnsi="Times New Roman" w:cs="Times New Roman"/>
          <w:iCs/>
        </w:rPr>
        <w:t xml:space="preserve"> of the variance for both specific leaf area (</w:t>
      </w:r>
      <m:oMath>
        <m:sSup>
          <m:sSupPr>
            <m:ctrlPr>
              <w:rPr>
                <w:rFonts w:ascii="Cambria Math" w:hAnsi="Cambria Math" w:cs="Times New Roman"/>
                <w:i/>
                <w:iCs/>
              </w:rPr>
            </m:ctrlPr>
          </m:sSupPr>
          <m:e>
            <m:r>
              <w:rPr>
                <w:rFonts w:ascii="Cambria Math" w:hAnsi="Cambria Math" w:cs="Times New Roman"/>
              </w:rPr>
              <m:t>χ</m:t>
            </m:r>
          </m:e>
          <m:sup>
            <m:r>
              <w:rPr>
                <w:rFonts w:ascii="Cambria Math" w:hAnsi="Cambria Math" w:cs="Times New Roman"/>
              </w:rPr>
              <m:t>2</m:t>
            </m:r>
          </m:sup>
        </m:sSup>
      </m:oMath>
      <w:r w:rsidR="00854CCF">
        <w:rPr>
          <w:rFonts w:ascii="Times New Roman" w:eastAsiaTheme="minorEastAsia" w:hAnsi="Times New Roman" w:cs="Times New Roman"/>
          <w:iCs/>
          <w:vertAlign w:val="subscript"/>
        </w:rPr>
        <w:t xml:space="preserve">1 </w:t>
      </w:r>
      <w:r w:rsidR="00854CCF">
        <w:rPr>
          <w:rFonts w:ascii="Times New Roman" w:hAnsi="Times New Roman" w:cs="Times New Roman"/>
          <w:iCs/>
        </w:rPr>
        <w:t>= 23.02, P &lt; 0.001) and carbon-to-nitrogen ratio (</w:t>
      </w:r>
      <m:oMath>
        <m:sSup>
          <m:sSupPr>
            <m:ctrlPr>
              <w:rPr>
                <w:rFonts w:ascii="Cambria Math" w:hAnsi="Cambria Math" w:cs="Times New Roman"/>
                <w:i/>
                <w:iCs/>
              </w:rPr>
            </m:ctrlPr>
          </m:sSupPr>
          <m:e>
            <m:r>
              <w:rPr>
                <w:rFonts w:ascii="Cambria Math" w:hAnsi="Cambria Math" w:cs="Times New Roman"/>
              </w:rPr>
              <m:t>χ</m:t>
            </m:r>
          </m:e>
          <m:sup>
            <m:r>
              <w:rPr>
                <w:rFonts w:ascii="Cambria Math" w:hAnsi="Cambria Math" w:cs="Times New Roman"/>
              </w:rPr>
              <m:t>2</m:t>
            </m:r>
          </m:sup>
        </m:sSup>
      </m:oMath>
      <w:r w:rsidR="00854CCF">
        <w:rPr>
          <w:rFonts w:ascii="Times New Roman" w:eastAsiaTheme="minorEastAsia" w:hAnsi="Times New Roman" w:cs="Times New Roman"/>
          <w:iCs/>
          <w:vertAlign w:val="subscript"/>
        </w:rPr>
        <w:t xml:space="preserve">1 </w:t>
      </w:r>
      <w:r w:rsidR="00854CCF">
        <w:rPr>
          <w:rFonts w:ascii="Times New Roman" w:hAnsi="Times New Roman" w:cs="Times New Roman"/>
          <w:iCs/>
        </w:rPr>
        <w:t>= 13.29, P &lt; 0.001)</w:t>
      </w:r>
      <w:r w:rsidR="00B103CB">
        <w:rPr>
          <w:rFonts w:ascii="Times New Roman" w:hAnsi="Times New Roman" w:cs="Times New Roman"/>
          <w:iCs/>
        </w:rPr>
        <w:t xml:space="preserve"> in 2013</w:t>
      </w:r>
      <w:r w:rsidR="00854CCF">
        <w:rPr>
          <w:rFonts w:ascii="Times New Roman" w:hAnsi="Times New Roman" w:cs="Times New Roman"/>
          <w:iCs/>
        </w:rPr>
        <w:t xml:space="preserve">. However, growth rates of the generalist caterpillar, </w:t>
      </w:r>
      <w:r w:rsidR="00F23249" w:rsidRPr="00F23249">
        <w:rPr>
          <w:rFonts w:ascii="Times New Roman" w:hAnsi="Times New Roman" w:cs="Times New Roman"/>
          <w:i/>
          <w:iCs/>
        </w:rPr>
        <w:t>S. exigua</w:t>
      </w:r>
      <w:r w:rsidR="00854CCF">
        <w:rPr>
          <w:rFonts w:ascii="Times New Roman" w:hAnsi="Times New Roman" w:cs="Times New Roman"/>
          <w:iCs/>
        </w:rPr>
        <w:t xml:space="preserve">, </w:t>
      </w:r>
      <w:r w:rsidR="003B1A66">
        <w:rPr>
          <w:rFonts w:ascii="Times New Roman" w:hAnsi="Times New Roman" w:cs="Times New Roman"/>
          <w:iCs/>
        </w:rPr>
        <w:t>appeared to depend</w:t>
      </w:r>
      <w:r w:rsidR="00854CCF">
        <w:rPr>
          <w:rFonts w:ascii="Times New Roman" w:hAnsi="Times New Roman" w:cs="Times New Roman"/>
          <w:iCs/>
        </w:rPr>
        <w:t xml:space="preserve"> on an interaction between willow genotype and wind exposure (G</w:t>
      </w:r>
      <m:oMath>
        <m:r>
          <w:rPr>
            <w:rFonts w:ascii="Cambria Math" w:hAnsi="Cambria Math" w:cs="Times New Roman"/>
          </w:rPr>
          <m:t>×</m:t>
        </m:r>
      </m:oMath>
      <w:r w:rsidR="00854CCF">
        <w:rPr>
          <w:rFonts w:ascii="Times New Roman" w:hAnsi="Times New Roman" w:cs="Times New Roman"/>
          <w:iCs/>
        </w:rPr>
        <w:t>E</w:t>
      </w:r>
      <w:r w:rsidR="00B103CB">
        <w:rPr>
          <w:rFonts w:ascii="Times New Roman" w:hAnsi="Times New Roman" w:cs="Times New Roman"/>
          <w:iCs/>
        </w:rPr>
        <w:t xml:space="preserve"> = 22%,</w:t>
      </w:r>
      <w:r w:rsidR="00854CCF">
        <w:rPr>
          <w:rFonts w:ascii="Times New Roman" w:hAnsi="Times New Roman" w:cs="Times New Roman"/>
          <w:iCs/>
        </w:rPr>
        <w:t xml:space="preserve"> </w:t>
      </w:r>
      <m:oMath>
        <m:sSup>
          <m:sSupPr>
            <m:ctrlPr>
              <w:rPr>
                <w:rFonts w:ascii="Cambria Math" w:hAnsi="Cambria Math" w:cs="Times New Roman"/>
                <w:i/>
                <w:iCs/>
              </w:rPr>
            </m:ctrlPr>
          </m:sSupPr>
          <m:e>
            <m:r>
              <w:rPr>
                <w:rFonts w:ascii="Cambria Math" w:hAnsi="Cambria Math" w:cs="Times New Roman"/>
              </w:rPr>
              <m:t>χ</m:t>
            </m:r>
          </m:e>
          <m:sup>
            <m:r>
              <w:rPr>
                <w:rFonts w:ascii="Cambria Math" w:hAnsi="Cambria Math" w:cs="Times New Roman"/>
              </w:rPr>
              <m:t>2</m:t>
            </m:r>
          </m:sup>
        </m:sSup>
      </m:oMath>
      <w:r w:rsidR="00854CCF">
        <w:rPr>
          <w:rFonts w:ascii="Times New Roman" w:eastAsiaTheme="minorEastAsia" w:hAnsi="Times New Roman" w:cs="Times New Roman"/>
          <w:iCs/>
          <w:vertAlign w:val="subscript"/>
        </w:rPr>
        <w:t xml:space="preserve">2 </w:t>
      </w:r>
      <w:r w:rsidR="003B1A66">
        <w:rPr>
          <w:rFonts w:ascii="Times New Roman" w:hAnsi="Times New Roman" w:cs="Times New Roman"/>
          <w:iCs/>
        </w:rPr>
        <w:t>= 4.84, P = 0.089)</w:t>
      </w:r>
      <w:r w:rsidR="00F23249">
        <w:rPr>
          <w:rFonts w:ascii="Times New Roman" w:hAnsi="Times New Roman" w:cs="Times New Roman"/>
          <w:iCs/>
        </w:rPr>
        <w:t>.</w:t>
      </w:r>
    </w:p>
    <w:p w14:paraId="739EAE3D" w14:textId="77777777" w:rsidR="007B13B4" w:rsidRDefault="007B13B4" w:rsidP="0059295B">
      <w:pPr>
        <w:spacing w:line="480" w:lineRule="auto"/>
        <w:rPr>
          <w:rFonts w:ascii="Times New Roman" w:hAnsi="Times New Roman" w:cs="Times New Roman"/>
        </w:rPr>
      </w:pPr>
    </w:p>
    <w:p w14:paraId="3CE2968F" w14:textId="77777777" w:rsidR="00E266D8" w:rsidRDefault="007B13B4" w:rsidP="0059295B">
      <w:pPr>
        <w:spacing w:line="480" w:lineRule="auto"/>
        <w:rPr>
          <w:rFonts w:ascii="Times New Roman" w:hAnsi="Times New Roman" w:cs="Times New Roman"/>
        </w:rPr>
      </w:pPr>
      <w:r w:rsidRPr="007B13B4">
        <w:rPr>
          <w:rFonts w:ascii="Times New Roman" w:hAnsi="Times New Roman" w:cs="Times New Roman"/>
          <w:u w:val="single"/>
        </w:rPr>
        <w:t>Communities:</w:t>
      </w:r>
      <w:r w:rsidR="00F23249">
        <w:rPr>
          <w:rFonts w:ascii="Times New Roman" w:hAnsi="Times New Roman" w:cs="Times New Roman"/>
        </w:rPr>
        <w:t xml:space="preserve"> The responses of the arthropod community mirrored those of plant architecture, depending on both wil</w:t>
      </w:r>
      <w:r w:rsidR="00643975">
        <w:rPr>
          <w:rFonts w:ascii="Times New Roman" w:hAnsi="Times New Roman" w:cs="Times New Roman"/>
        </w:rPr>
        <w:t xml:space="preserve">low genotype and wind exposure in 2012 and 2013 (Table _). </w:t>
      </w:r>
    </w:p>
    <w:p w14:paraId="0DEE46A3" w14:textId="7ED70516" w:rsidR="00E266D8" w:rsidRDefault="00E266D8" w:rsidP="0059295B">
      <w:pPr>
        <w:spacing w:line="480" w:lineRule="auto"/>
        <w:rPr>
          <w:rFonts w:ascii="Times New Roman" w:hAnsi="Times New Roman" w:cs="Times New Roman"/>
        </w:rPr>
      </w:pPr>
      <w:r>
        <w:rPr>
          <w:rFonts w:ascii="Times New Roman" w:hAnsi="Times New Roman" w:cs="Times New Roman"/>
        </w:rPr>
        <w:t xml:space="preserve">The </w:t>
      </w:r>
      <w:r w:rsidR="000A6148">
        <w:rPr>
          <w:rFonts w:ascii="Times New Roman" w:hAnsi="Times New Roman" w:cs="Times New Roman"/>
        </w:rPr>
        <w:t xml:space="preserve">odds </w:t>
      </w:r>
      <w:r>
        <w:rPr>
          <w:rFonts w:ascii="Times New Roman" w:hAnsi="Times New Roman" w:cs="Times New Roman"/>
        </w:rPr>
        <w:t xml:space="preserve">of finding an arthropod on </w:t>
      </w:r>
      <w:r w:rsidR="000A6148">
        <w:rPr>
          <w:rFonts w:ascii="Times New Roman" w:hAnsi="Times New Roman" w:cs="Times New Roman"/>
        </w:rPr>
        <w:t xml:space="preserve">a </w:t>
      </w:r>
      <w:r>
        <w:rPr>
          <w:rFonts w:ascii="Times New Roman" w:hAnsi="Times New Roman" w:cs="Times New Roman"/>
        </w:rPr>
        <w:t xml:space="preserve">willow </w:t>
      </w:r>
      <w:r w:rsidR="000A6148">
        <w:rPr>
          <w:rFonts w:ascii="Times New Roman" w:hAnsi="Times New Roman" w:cs="Times New Roman"/>
        </w:rPr>
        <w:t>in a wind-exposed plots was always lower (_x in 2012; 2.6x in 2013)</w:t>
      </w:r>
    </w:p>
    <w:p w14:paraId="6A3BD54F" w14:textId="5BB6C69C" w:rsidR="003A74C3" w:rsidRDefault="00D84764" w:rsidP="0059295B">
      <w:pPr>
        <w:spacing w:line="480" w:lineRule="auto"/>
        <w:rPr>
          <w:rFonts w:ascii="Times New Roman" w:hAnsi="Times New Roman" w:cs="Times New Roman"/>
        </w:rPr>
      </w:pPr>
      <w:r>
        <w:rPr>
          <w:rFonts w:ascii="Times New Roman" w:hAnsi="Times New Roman" w:cs="Times New Roman"/>
        </w:rPr>
        <w:t>The</w:t>
      </w:r>
      <w:r w:rsidR="003A74C3">
        <w:rPr>
          <w:rFonts w:ascii="Times New Roman" w:hAnsi="Times New Roman" w:cs="Times New Roman"/>
        </w:rPr>
        <w:t xml:space="preserve"> </w:t>
      </w:r>
      <w:r>
        <w:rPr>
          <w:rFonts w:ascii="Times New Roman" w:hAnsi="Times New Roman" w:cs="Times New Roman"/>
        </w:rPr>
        <w:t xml:space="preserve">probability of finding </w:t>
      </w:r>
      <w:proofErr w:type="gramStart"/>
      <w:r>
        <w:rPr>
          <w:rFonts w:ascii="Times New Roman" w:hAnsi="Times New Roman" w:cs="Times New Roman"/>
        </w:rPr>
        <w:t>a</w:t>
      </w:r>
      <w:proofErr w:type="gramEnd"/>
      <w:r>
        <w:rPr>
          <w:rFonts w:ascii="Times New Roman" w:hAnsi="Times New Roman" w:cs="Times New Roman"/>
        </w:rPr>
        <w:t xml:space="preserve"> herbivore or a predator on a willow was always lower in wind-exposed plots, although predators seemed to be more sensitive in their response compared to herbivores (Table _</w:t>
      </w:r>
      <w:r w:rsidR="00025F5C">
        <w:rPr>
          <w:rFonts w:ascii="Times New Roman" w:hAnsi="Times New Roman" w:cs="Times New Roman"/>
        </w:rPr>
        <w:t xml:space="preserve">; </w:t>
      </w:r>
      <w:commentRangeStart w:id="3"/>
      <w:r w:rsidR="00025F5C">
        <w:rPr>
          <w:rFonts w:ascii="Times New Roman" w:hAnsi="Times New Roman" w:cs="Times New Roman"/>
        </w:rPr>
        <w:t>Table _</w:t>
      </w:r>
      <w:commentRangeEnd w:id="3"/>
      <w:r w:rsidR="00025F5C">
        <w:rPr>
          <w:rStyle w:val="CommentReference"/>
        </w:rPr>
        <w:commentReference w:id="3"/>
      </w:r>
      <w:r>
        <w:rPr>
          <w:rFonts w:ascii="Times New Roman" w:hAnsi="Times New Roman" w:cs="Times New Roman"/>
        </w:rPr>
        <w:t>). Willow genotype was also an important predictor explaining _ and _% of the variance in herbivore and predator responses, respectively.</w:t>
      </w:r>
      <w:r w:rsidR="00E74134">
        <w:rPr>
          <w:rFonts w:ascii="Times New Roman" w:hAnsi="Times New Roman" w:cs="Times New Roman"/>
        </w:rPr>
        <w:t xml:space="preserve"> Similar to plant architecture, willow genotype was relative</w:t>
      </w:r>
      <w:r w:rsidR="007815A5">
        <w:rPr>
          <w:rFonts w:ascii="Times New Roman" w:hAnsi="Times New Roman" w:cs="Times New Roman"/>
        </w:rPr>
        <w:t>ly more important</w:t>
      </w:r>
      <w:r w:rsidR="0025262B">
        <w:rPr>
          <w:rFonts w:ascii="Times New Roman" w:hAnsi="Times New Roman" w:cs="Times New Roman"/>
        </w:rPr>
        <w:t xml:space="preserve"> than</w:t>
      </w:r>
      <w:r w:rsidR="007815A5">
        <w:rPr>
          <w:rFonts w:ascii="Times New Roman" w:hAnsi="Times New Roman" w:cs="Times New Roman"/>
        </w:rPr>
        <w:t xml:space="preserve"> wind exposure in predicting both herbivore and predator responses in 2012 and 2013 (Table _).</w:t>
      </w:r>
      <w:r w:rsidR="0065080C">
        <w:rPr>
          <w:rFonts w:ascii="Times New Roman" w:hAnsi="Times New Roman" w:cs="Times New Roman"/>
        </w:rPr>
        <w:t xml:space="preserve"> </w:t>
      </w:r>
    </w:p>
    <w:p w14:paraId="667D64C1" w14:textId="584152B6" w:rsidR="0025262B" w:rsidRDefault="0025262B" w:rsidP="0059295B">
      <w:pPr>
        <w:spacing w:line="480" w:lineRule="auto"/>
        <w:rPr>
          <w:rFonts w:ascii="Times New Roman" w:hAnsi="Times New Roman" w:cs="Times New Roman"/>
          <w:i/>
        </w:rPr>
      </w:pPr>
      <w:r>
        <w:rPr>
          <w:rFonts w:ascii="Times New Roman" w:hAnsi="Times New Roman" w:cs="Times New Roman"/>
        </w:rPr>
        <w:tab/>
        <w:t xml:space="preserve">In contrast to the </w:t>
      </w:r>
      <w:proofErr w:type="gramStart"/>
      <w:r>
        <w:rPr>
          <w:rFonts w:ascii="Times New Roman" w:hAnsi="Times New Roman" w:cs="Times New Roman"/>
        </w:rPr>
        <w:t>above-ground</w:t>
      </w:r>
      <w:proofErr w:type="gramEnd"/>
      <w:r>
        <w:rPr>
          <w:rFonts w:ascii="Times New Roman" w:hAnsi="Times New Roman" w:cs="Times New Roman"/>
        </w:rPr>
        <w:t xml:space="preserve"> arthropod community, the below-ground fungal and bacterial communities were influenced solely by wind exposure. For example, mycor</w:t>
      </w:r>
      <w:r w:rsidR="00C64D69">
        <w:rPr>
          <w:rFonts w:ascii="Times New Roman" w:hAnsi="Times New Roman" w:cs="Times New Roman"/>
        </w:rPr>
        <w:t>rhiza abundance and richness were</w:t>
      </w:r>
      <w:r>
        <w:rPr>
          <w:rFonts w:ascii="Times New Roman" w:hAnsi="Times New Roman" w:cs="Times New Roman"/>
        </w:rPr>
        <w:t xml:space="preserve"> _x and _x lower</w:t>
      </w:r>
      <w:r w:rsidR="00C64D69">
        <w:rPr>
          <w:rFonts w:ascii="Times New Roman" w:hAnsi="Times New Roman" w:cs="Times New Roman"/>
        </w:rPr>
        <w:t xml:space="preserve"> in wind-exposed plots, respectively. Similarly, bacterial abundance and richness were _x and _x lower in wind-exposed plots, respectively. </w:t>
      </w:r>
      <w:r>
        <w:rPr>
          <w:rFonts w:ascii="Times New Roman" w:hAnsi="Times New Roman" w:cs="Times New Roman"/>
        </w:rPr>
        <w:t>Fungal community responses were influenced primarily by ____ and ____ taxonomic groups, which were _x and _x lower in wind-exposed plots, respectively. Bacterial community responses were influenced primarily by ____ and ____ taxonomic groups, which were _x and _x lower in wind-exposed plots, respectively.</w:t>
      </w:r>
    </w:p>
    <w:p w14:paraId="6B33285B" w14:textId="77777777" w:rsidR="0025262B" w:rsidRDefault="0025262B" w:rsidP="0059295B">
      <w:pPr>
        <w:spacing w:line="480" w:lineRule="auto"/>
        <w:rPr>
          <w:rFonts w:ascii="Times New Roman" w:hAnsi="Times New Roman" w:cs="Times New Roman"/>
          <w:i/>
        </w:rPr>
      </w:pPr>
    </w:p>
    <w:p w14:paraId="5AA5A20A" w14:textId="0D57B9DC" w:rsidR="00C64D69" w:rsidRPr="00635FFD" w:rsidRDefault="00C64D69" w:rsidP="00C64D69">
      <w:pPr>
        <w:spacing w:line="480" w:lineRule="auto"/>
        <w:rPr>
          <w:rFonts w:ascii="Times New Roman" w:hAnsi="Times New Roman" w:cs="Times New Roman"/>
          <w:i/>
        </w:rPr>
      </w:pPr>
      <w:r>
        <w:rPr>
          <w:rFonts w:ascii="Times New Roman" w:hAnsi="Times New Roman" w:cs="Times New Roman"/>
          <w:i/>
        </w:rPr>
        <w:t>Ant-aphid</w:t>
      </w:r>
      <w:r w:rsidRPr="00635FFD">
        <w:rPr>
          <w:rFonts w:ascii="Times New Roman" w:hAnsi="Times New Roman" w:cs="Times New Roman"/>
          <w:i/>
        </w:rPr>
        <w:t xml:space="preserve"> experiment</w:t>
      </w:r>
    </w:p>
    <w:p w14:paraId="1F464A07" w14:textId="3BA715A5" w:rsidR="00C64D69" w:rsidRDefault="00C64D69" w:rsidP="00C64D69">
      <w:pPr>
        <w:spacing w:line="480" w:lineRule="auto"/>
        <w:rPr>
          <w:rFonts w:ascii="Times New Roman" w:hAnsi="Times New Roman" w:cs="Times New Roman"/>
          <w:iCs/>
        </w:rPr>
      </w:pPr>
      <w:r w:rsidRPr="00635FFD">
        <w:rPr>
          <w:rFonts w:ascii="Times New Roman" w:hAnsi="Times New Roman" w:cs="Times New Roman"/>
          <w:u w:val="single"/>
        </w:rPr>
        <w:t>Phenotype</w:t>
      </w:r>
      <w:r>
        <w:rPr>
          <w:rFonts w:ascii="Times New Roman" w:hAnsi="Times New Roman" w:cs="Times New Roman"/>
          <w:u w:val="single"/>
        </w:rPr>
        <w:t>s</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In contrast to the wind experiment, we found that both plant architecture and leaf quality were influenced solely by willow genotype </w:t>
      </w:r>
      <w:commentRangeStart w:id="4"/>
      <w:r>
        <w:rPr>
          <w:rFonts w:ascii="Times New Roman" w:hAnsi="Times New Roman" w:cs="Times New Roman"/>
        </w:rPr>
        <w:t>(Table _</w:t>
      </w:r>
      <w:r w:rsidRPr="007B13B4">
        <w:rPr>
          <w:rFonts w:ascii="Times New Roman" w:hAnsi="Times New Roman" w:cs="Times New Roman"/>
          <w:iCs/>
        </w:rPr>
        <w:t>)</w:t>
      </w:r>
      <w:commentRangeEnd w:id="4"/>
      <w:r>
        <w:rPr>
          <w:rStyle w:val="CommentReference"/>
        </w:rPr>
        <w:commentReference w:id="4"/>
      </w:r>
      <w:r w:rsidRPr="007B13B4">
        <w:rPr>
          <w:rFonts w:ascii="Times New Roman" w:hAnsi="Times New Roman" w:cs="Times New Roman"/>
          <w:iCs/>
        </w:rPr>
        <w:t>.</w:t>
      </w:r>
      <w:r>
        <w:rPr>
          <w:rFonts w:ascii="Times New Roman" w:hAnsi="Times New Roman" w:cs="Times New Roman"/>
          <w:iCs/>
        </w:rPr>
        <w:t xml:space="preserve"> Specifically, willow genotype explained _, _, and _% of the variance in plant </w:t>
      </w:r>
      <w:proofErr w:type="gramStart"/>
      <w:r>
        <w:rPr>
          <w:rFonts w:ascii="Times New Roman" w:hAnsi="Times New Roman" w:cs="Times New Roman"/>
          <w:iCs/>
        </w:rPr>
        <w:t>height,</w:t>
      </w:r>
      <w:proofErr w:type="gramEnd"/>
      <w:r>
        <w:rPr>
          <w:rFonts w:ascii="Times New Roman" w:hAnsi="Times New Roman" w:cs="Times New Roman"/>
          <w:iCs/>
        </w:rPr>
        <w:t xml:space="preserve"> number of shoots, and shoot length. Similarly, willow genotype explained _, _, and _% of the variance in trichome density and water content. </w:t>
      </w:r>
    </w:p>
    <w:p w14:paraId="443811FF" w14:textId="77777777" w:rsidR="00C64D69" w:rsidRDefault="00C64D69" w:rsidP="00C64D69">
      <w:pPr>
        <w:spacing w:line="480" w:lineRule="auto"/>
        <w:rPr>
          <w:rFonts w:ascii="Times New Roman" w:hAnsi="Times New Roman" w:cs="Times New Roman"/>
        </w:rPr>
      </w:pPr>
    </w:p>
    <w:p w14:paraId="34A122DD" w14:textId="43CCBAD9" w:rsidR="00C64D69" w:rsidRPr="00353D39" w:rsidRDefault="00C64D69" w:rsidP="00C64D69">
      <w:pPr>
        <w:spacing w:line="480" w:lineRule="auto"/>
        <w:rPr>
          <w:rFonts w:ascii="Times New Roman" w:hAnsi="Times New Roman" w:cs="Times New Roman"/>
        </w:rPr>
      </w:pPr>
      <w:r w:rsidRPr="007B13B4">
        <w:rPr>
          <w:rFonts w:ascii="Times New Roman" w:hAnsi="Times New Roman" w:cs="Times New Roman"/>
          <w:u w:val="single"/>
        </w:rPr>
        <w:t>Communities:</w:t>
      </w:r>
      <w:r>
        <w:rPr>
          <w:rFonts w:ascii="Times New Roman" w:hAnsi="Times New Roman" w:cs="Times New Roman"/>
        </w:rPr>
        <w:t xml:space="preserve"> In contrast to the plant traits, the responses of the arthropod community were contingent on the presence of aphids, distance from mounds of </w:t>
      </w:r>
      <w:r w:rsidRPr="00C64D69">
        <w:rPr>
          <w:rFonts w:ascii="Times New Roman" w:hAnsi="Times New Roman" w:cs="Times New Roman"/>
          <w:i/>
        </w:rPr>
        <w:t>F. obscuripes</w:t>
      </w:r>
      <w:r>
        <w:rPr>
          <w:rFonts w:ascii="Times New Roman" w:hAnsi="Times New Roman" w:cs="Times New Roman"/>
        </w:rPr>
        <w:t xml:space="preserve">, and willow genotype (Table _). </w:t>
      </w:r>
      <w:r w:rsidR="00CB385F">
        <w:rPr>
          <w:rFonts w:ascii="Times New Roman" w:hAnsi="Times New Roman" w:cs="Times New Roman"/>
        </w:rPr>
        <w:t xml:space="preserve">Specifically, </w:t>
      </w:r>
      <w:r>
        <w:rPr>
          <w:rFonts w:ascii="Times New Roman" w:hAnsi="Times New Roman" w:cs="Times New Roman"/>
        </w:rPr>
        <w:t xml:space="preserve">the probability of finding </w:t>
      </w:r>
      <w:proofErr w:type="gramStart"/>
      <w:r>
        <w:rPr>
          <w:rFonts w:ascii="Times New Roman" w:hAnsi="Times New Roman" w:cs="Times New Roman"/>
        </w:rPr>
        <w:t>a</w:t>
      </w:r>
      <w:proofErr w:type="gramEnd"/>
      <w:r>
        <w:rPr>
          <w:rFonts w:ascii="Times New Roman" w:hAnsi="Times New Roman" w:cs="Times New Roman"/>
        </w:rPr>
        <w:t xml:space="preserve"> herbivore</w:t>
      </w:r>
      <w:r w:rsidR="00353D39">
        <w:rPr>
          <w:rFonts w:ascii="Times New Roman" w:hAnsi="Times New Roman" w:cs="Times New Roman"/>
        </w:rPr>
        <w:t xml:space="preserve"> increased by _% with every 1m increase in distance from ant mounds. </w:t>
      </w:r>
      <w:proofErr w:type="gramStart"/>
      <w:r w:rsidR="00353D39">
        <w:rPr>
          <w:rFonts w:ascii="Times New Roman" w:hAnsi="Times New Roman" w:cs="Times New Roman"/>
        </w:rPr>
        <w:t>Similarly, the probability of finding a predator increased by _% with every 1m increase in distance from ant mounds.</w:t>
      </w:r>
      <w:proofErr w:type="gramEnd"/>
      <w:r w:rsidR="00353D39">
        <w:rPr>
          <w:rFonts w:ascii="Times New Roman" w:hAnsi="Times New Roman" w:cs="Times New Roman"/>
        </w:rPr>
        <w:t xml:space="preserve"> Still, willow genotype was the most important predictor of arthropod responses explaining _ and _% of the variance for herbivores and predators, respectively.</w:t>
      </w:r>
      <w:r>
        <w:rPr>
          <w:rFonts w:ascii="Times New Roman" w:hAnsi="Times New Roman" w:cs="Times New Roman"/>
        </w:rPr>
        <w:tab/>
      </w:r>
    </w:p>
    <w:p w14:paraId="110A7E8D" w14:textId="77777777" w:rsidR="00C64D69" w:rsidRDefault="00C64D69" w:rsidP="0059295B">
      <w:pPr>
        <w:spacing w:line="480" w:lineRule="auto"/>
        <w:rPr>
          <w:rFonts w:ascii="Times New Roman" w:hAnsi="Times New Roman" w:cs="Times New Roman"/>
          <w:i/>
        </w:rPr>
      </w:pPr>
    </w:p>
    <w:p w14:paraId="2EB14636" w14:textId="61DF48C0" w:rsidR="0025262B" w:rsidRPr="0025262B" w:rsidRDefault="0025262B" w:rsidP="0059295B">
      <w:pPr>
        <w:spacing w:line="480" w:lineRule="auto"/>
        <w:rPr>
          <w:rFonts w:ascii="Times New Roman" w:hAnsi="Times New Roman" w:cs="Times New Roman"/>
        </w:rPr>
      </w:pPr>
      <w:r>
        <w:rPr>
          <w:rFonts w:ascii="Times New Roman" w:hAnsi="Times New Roman" w:cs="Times New Roman"/>
          <w:i/>
        </w:rPr>
        <w:t>Structural Equation Models</w:t>
      </w:r>
    </w:p>
    <w:p w14:paraId="6FAA714D" w14:textId="4F7D44E5" w:rsidR="0025262B" w:rsidRDefault="0025262B" w:rsidP="0059295B">
      <w:pPr>
        <w:spacing w:line="480" w:lineRule="auto"/>
        <w:rPr>
          <w:rFonts w:ascii="Times New Roman" w:hAnsi="Times New Roman" w:cs="Times New Roman"/>
          <w:i/>
        </w:rPr>
      </w:pPr>
      <w:r>
        <w:rPr>
          <w:rFonts w:ascii="Times New Roman" w:hAnsi="Times New Roman" w:cs="Times New Roman"/>
          <w:i/>
        </w:rPr>
        <w:t>Idea: Conduct piecewise SEMs, with predator and herbivore responses converted into presence absence and conduct binomial GLMMs</w:t>
      </w:r>
      <w:r w:rsidR="00C23F67">
        <w:rPr>
          <w:rFonts w:ascii="Times New Roman" w:hAnsi="Times New Roman" w:cs="Times New Roman"/>
          <w:i/>
        </w:rPr>
        <w:t>. Predictors are the treatments (genotype, plots, and blocks as random effects), presence/absence of herbivores and predators, principal components of willow architectural and leaf quality traits. For the ants-aphids, I’ll additional include the presence/absence of F. obscuripes.</w:t>
      </w:r>
    </w:p>
    <w:p w14:paraId="4A92A92F" w14:textId="77777777" w:rsidR="00CE5E10" w:rsidRDefault="00CE5E10" w:rsidP="0059295B">
      <w:pPr>
        <w:spacing w:line="480" w:lineRule="auto"/>
        <w:rPr>
          <w:rFonts w:ascii="Times New Roman" w:hAnsi="Times New Roman" w:cs="Times New Roman"/>
          <w:i/>
        </w:rPr>
      </w:pPr>
    </w:p>
    <w:p w14:paraId="20434C7A" w14:textId="68BE0FAB" w:rsidR="003A74C3" w:rsidRDefault="0025262B" w:rsidP="0059295B">
      <w:pPr>
        <w:spacing w:line="480" w:lineRule="auto"/>
        <w:rPr>
          <w:rFonts w:ascii="Times New Roman" w:hAnsi="Times New Roman" w:cs="Times New Roman"/>
          <w:i/>
        </w:rPr>
      </w:pPr>
      <w:r>
        <w:rPr>
          <w:rFonts w:ascii="Times New Roman" w:hAnsi="Times New Roman" w:cs="Times New Roman"/>
          <w:i/>
        </w:rPr>
        <w:t>In fact, we found that plant height was the best predictor of both herbivore and predator responses. Specifically, with every X cm increase in plant height, the probability of finding an arthropod increased by _% for herbivores and _% for predators.</w:t>
      </w:r>
    </w:p>
    <w:p w14:paraId="5E6BFBDF" w14:textId="77777777" w:rsidR="0025262B" w:rsidRDefault="0025262B" w:rsidP="0059295B">
      <w:pPr>
        <w:spacing w:line="480" w:lineRule="auto"/>
        <w:rPr>
          <w:rFonts w:ascii="Times New Roman" w:hAnsi="Times New Roman" w:cs="Times New Roman"/>
        </w:rPr>
      </w:pPr>
    </w:p>
    <w:p w14:paraId="7ABB7CD7" w14:textId="14732446" w:rsidR="007B13B4" w:rsidRPr="00F23249" w:rsidRDefault="003A74C3" w:rsidP="0059295B">
      <w:pPr>
        <w:spacing w:line="480" w:lineRule="auto"/>
        <w:rPr>
          <w:rFonts w:ascii="Times New Roman" w:hAnsi="Times New Roman" w:cs="Times New Roman"/>
        </w:rPr>
      </w:pPr>
      <w:proofErr w:type="gramStart"/>
      <w:r>
        <w:rPr>
          <w:rFonts w:ascii="Times New Roman" w:hAnsi="Times New Roman" w:cs="Times New Roman"/>
        </w:rPr>
        <w:t>in</w:t>
      </w:r>
      <w:proofErr w:type="gramEnd"/>
      <w:r>
        <w:rPr>
          <w:rFonts w:ascii="Times New Roman" w:hAnsi="Times New Roman" w:cs="Times New Roman"/>
        </w:rPr>
        <w:t xml:space="preserve"> 2012, the probability of finding the leaf-mining moth, </w:t>
      </w:r>
      <w:r w:rsidRPr="003A74C3">
        <w:rPr>
          <w:rFonts w:ascii="Times New Roman" w:hAnsi="Times New Roman" w:cs="Times New Roman"/>
          <w:i/>
        </w:rPr>
        <w:t>Caloptilia</w:t>
      </w:r>
      <w:r>
        <w:rPr>
          <w:rFonts w:ascii="Times New Roman" w:hAnsi="Times New Roman" w:cs="Times New Roman"/>
        </w:rPr>
        <w:t xml:space="preserve"> sp., decreased _x in wind-exposed plots; however, willow genotype still explained _% of the variance in the moth’s response. Similarly, the probability of finding a predatory spider decreased _x in </w:t>
      </w:r>
      <w:proofErr w:type="gramStart"/>
      <w:r>
        <w:rPr>
          <w:rFonts w:ascii="Times New Roman" w:hAnsi="Times New Roman" w:cs="Times New Roman"/>
        </w:rPr>
        <w:t>wind exposed</w:t>
      </w:r>
      <w:proofErr w:type="gramEnd"/>
      <w:r>
        <w:rPr>
          <w:rFonts w:ascii="Times New Roman" w:hAnsi="Times New Roman" w:cs="Times New Roman"/>
        </w:rPr>
        <w:t xml:space="preserve"> plots.</w:t>
      </w:r>
    </w:p>
    <w:p w14:paraId="2C24EB7B" w14:textId="77777777" w:rsidR="00F23249" w:rsidRDefault="00F23249" w:rsidP="0059295B">
      <w:pPr>
        <w:spacing w:line="480" w:lineRule="auto"/>
        <w:rPr>
          <w:rFonts w:ascii="Times New Roman" w:hAnsi="Times New Roman" w:cs="Times New Roman"/>
          <w:u w:val="single"/>
        </w:rPr>
      </w:pPr>
    </w:p>
    <w:p w14:paraId="1F6A9A6A" w14:textId="77777777" w:rsidR="00F23249" w:rsidRPr="007B13B4" w:rsidRDefault="00F23249" w:rsidP="0059295B">
      <w:pPr>
        <w:spacing w:line="480" w:lineRule="auto"/>
        <w:rPr>
          <w:rFonts w:ascii="Times New Roman" w:hAnsi="Times New Roman" w:cs="Times New Roman"/>
          <w:u w:val="single"/>
        </w:rPr>
      </w:pPr>
    </w:p>
    <w:p w14:paraId="5A3CE6E4" w14:textId="5084041D" w:rsidR="006509A1" w:rsidRDefault="007B13B4" w:rsidP="0059295B">
      <w:pPr>
        <w:spacing w:line="480" w:lineRule="auto"/>
        <w:rPr>
          <w:rFonts w:ascii="Times New Roman" w:hAnsi="Times New Roman" w:cs="Times New Roman"/>
        </w:rPr>
      </w:pPr>
      <w:r>
        <w:rPr>
          <w:rFonts w:ascii="Times New Roman" w:hAnsi="Times New Roman" w:cs="Times New Roman"/>
        </w:rPr>
        <w:t xml:space="preserve"> </w:t>
      </w:r>
      <w:r w:rsidR="006509A1">
        <w:rPr>
          <w:rFonts w:ascii="Times New Roman" w:hAnsi="Times New Roman" w:cs="Times New Roman"/>
        </w:rPr>
        <w:t>Willow genotype had consistent effects on plant growth across both experiments, explaining between _ and _% of the variance in plant architecture PC1. In terms of the environment, only wind exposure had a strong effect on plant growth traits, while we did not detect any effect of the presence of aphids or the distance to ant mounds.</w:t>
      </w:r>
    </w:p>
    <w:p w14:paraId="4AFACB86" w14:textId="77777777" w:rsidR="00635FFD" w:rsidRDefault="00635FFD" w:rsidP="0059295B">
      <w:pPr>
        <w:spacing w:line="480" w:lineRule="auto"/>
        <w:rPr>
          <w:rFonts w:ascii="Times New Roman" w:hAnsi="Times New Roman" w:cs="Times New Roman"/>
        </w:rPr>
      </w:pPr>
      <w:r>
        <w:rPr>
          <w:rFonts w:ascii="Times New Roman" w:hAnsi="Times New Roman" w:cs="Times New Roman"/>
        </w:rPr>
        <w:t xml:space="preserve">In both 2012 and 2013, willow genotype and wind exposure had strong, but independent effects on plant growth (plant architecture PC1). </w:t>
      </w:r>
    </w:p>
    <w:p w14:paraId="54228546" w14:textId="77777777" w:rsidR="00635FFD" w:rsidRDefault="00635FFD" w:rsidP="0059295B">
      <w:pPr>
        <w:spacing w:line="480" w:lineRule="auto"/>
        <w:rPr>
          <w:rFonts w:ascii="Times New Roman" w:hAnsi="Times New Roman" w:cs="Times New Roman"/>
        </w:rPr>
      </w:pPr>
      <w:r>
        <w:rPr>
          <w:rFonts w:ascii="Times New Roman" w:hAnsi="Times New Roman" w:cs="Times New Roman"/>
        </w:rPr>
        <w:t xml:space="preserve">Plant height, number of shoots, and total shoot growth varied _x, _x, and _x, respectively, among the most disparate willow genotypes. </w:t>
      </w:r>
    </w:p>
    <w:p w14:paraId="17BF5541" w14:textId="4B5FAFB0" w:rsidR="00635FFD" w:rsidRDefault="00635FFD" w:rsidP="0059295B">
      <w:pPr>
        <w:spacing w:line="480" w:lineRule="auto"/>
        <w:rPr>
          <w:rFonts w:ascii="Times New Roman" w:hAnsi="Times New Roman" w:cs="Times New Roman"/>
        </w:rPr>
      </w:pPr>
      <w:r>
        <w:rPr>
          <w:rFonts w:ascii="Times New Roman" w:hAnsi="Times New Roman" w:cs="Times New Roman"/>
        </w:rPr>
        <w:t xml:space="preserve">Plants were smaller (_x), produced fewer shoots (_x) and exhibited less total shoot growth (_x) in plots exposed to wind. </w:t>
      </w:r>
    </w:p>
    <w:p w14:paraId="39E4B6BD" w14:textId="77777777" w:rsidR="00635FFD" w:rsidRDefault="00635FFD" w:rsidP="0059295B">
      <w:pPr>
        <w:spacing w:line="480" w:lineRule="auto"/>
        <w:rPr>
          <w:rFonts w:ascii="Times New Roman" w:hAnsi="Times New Roman" w:cs="Times New Roman"/>
        </w:rPr>
      </w:pPr>
      <w:r>
        <w:rPr>
          <w:rFonts w:ascii="Times New Roman" w:hAnsi="Times New Roman" w:cs="Times New Roman"/>
        </w:rPr>
        <w:t>In contrast to plant growth, willow genotype was the only factor that had a detectable effect on leaf traits (leaf quality PC1: 2012</w:t>
      </w:r>
      <w:proofErr w:type="gramStart"/>
      <w:r>
        <w:rPr>
          <w:rFonts w:ascii="Times New Roman" w:hAnsi="Times New Roman" w:cs="Times New Roman"/>
        </w:rPr>
        <w:t>, ;</w:t>
      </w:r>
      <w:proofErr w:type="gramEnd"/>
      <w:r>
        <w:rPr>
          <w:rFonts w:ascii="Times New Roman" w:hAnsi="Times New Roman" w:cs="Times New Roman"/>
        </w:rPr>
        <w:t xml:space="preserve"> 2013,). </w:t>
      </w:r>
    </w:p>
    <w:p w14:paraId="1118EE5F" w14:textId="77777777" w:rsidR="006509A1" w:rsidRDefault="00635FFD" w:rsidP="0059295B">
      <w:pPr>
        <w:spacing w:line="480" w:lineRule="auto"/>
        <w:rPr>
          <w:rFonts w:ascii="Times New Roman" w:hAnsi="Times New Roman" w:cs="Times New Roman"/>
        </w:rPr>
      </w:pPr>
      <w:r>
        <w:rPr>
          <w:rFonts w:ascii="Times New Roman" w:hAnsi="Times New Roman" w:cs="Times New Roman"/>
        </w:rPr>
        <w:t xml:space="preserve">For example, in 2012, </w:t>
      </w:r>
      <w:r w:rsidR="006509A1">
        <w:rPr>
          <w:rFonts w:ascii="Times New Roman" w:hAnsi="Times New Roman" w:cs="Times New Roman"/>
        </w:rPr>
        <w:t xml:space="preserve">the leaves of </w:t>
      </w:r>
      <w:r>
        <w:rPr>
          <w:rFonts w:ascii="Times New Roman" w:hAnsi="Times New Roman" w:cs="Times New Roman"/>
        </w:rPr>
        <w:t>wil</w:t>
      </w:r>
      <w:r w:rsidR="006509A1">
        <w:rPr>
          <w:rFonts w:ascii="Times New Roman" w:hAnsi="Times New Roman" w:cs="Times New Roman"/>
        </w:rPr>
        <w:t xml:space="preserve">low genotypes varied _x in </w:t>
      </w:r>
      <w:r>
        <w:rPr>
          <w:rFonts w:ascii="Times New Roman" w:hAnsi="Times New Roman" w:cs="Times New Roman"/>
        </w:rPr>
        <w:t xml:space="preserve">water content and _x in </w:t>
      </w:r>
      <w:r w:rsidR="006509A1">
        <w:rPr>
          <w:rFonts w:ascii="Times New Roman" w:hAnsi="Times New Roman" w:cs="Times New Roman"/>
        </w:rPr>
        <w:t xml:space="preserve">trichome density. </w:t>
      </w:r>
    </w:p>
    <w:p w14:paraId="69B171B2" w14:textId="047D694A" w:rsidR="00635FFD" w:rsidRPr="006509A1" w:rsidRDefault="006509A1" w:rsidP="0059295B">
      <w:pPr>
        <w:spacing w:line="480" w:lineRule="auto"/>
        <w:rPr>
          <w:rFonts w:ascii="Times New Roman" w:hAnsi="Times New Roman" w:cs="Times New Roman"/>
        </w:rPr>
      </w:pPr>
      <w:r>
        <w:rPr>
          <w:rFonts w:ascii="Times New Roman" w:hAnsi="Times New Roman" w:cs="Times New Roman"/>
        </w:rPr>
        <w:t>Similarly, in 2013, the leaves of willow genotypes varied _x in water content, _x in C</w:t>
      </w:r>
      <w:proofErr w:type="gramStart"/>
      <w:r>
        <w:rPr>
          <w:rFonts w:ascii="Times New Roman" w:hAnsi="Times New Roman" w:cs="Times New Roman"/>
        </w:rPr>
        <w:t>:N</w:t>
      </w:r>
      <w:proofErr w:type="gramEnd"/>
      <w:r>
        <w:rPr>
          <w:rFonts w:ascii="Times New Roman" w:hAnsi="Times New Roman" w:cs="Times New Roman"/>
        </w:rPr>
        <w:t xml:space="preserve">, and _x in the growth rate of </w:t>
      </w:r>
      <w:r>
        <w:rPr>
          <w:rFonts w:ascii="Times New Roman" w:hAnsi="Times New Roman" w:cs="Times New Roman"/>
          <w:i/>
        </w:rPr>
        <w:t>Spodoptera</w:t>
      </w:r>
      <w:r>
        <w:rPr>
          <w:rFonts w:ascii="Times New Roman" w:hAnsi="Times New Roman" w:cs="Times New Roman"/>
        </w:rPr>
        <w:t xml:space="preserve"> larva.</w:t>
      </w:r>
    </w:p>
    <w:p w14:paraId="32ADDB86" w14:textId="22365371" w:rsidR="00635FFD" w:rsidRPr="00DA360F" w:rsidRDefault="00635FFD" w:rsidP="0059295B">
      <w:pPr>
        <w:spacing w:line="480" w:lineRule="auto"/>
        <w:rPr>
          <w:rFonts w:ascii="Times New Roman" w:hAnsi="Times New Roman" w:cs="Times New Roman"/>
        </w:rPr>
      </w:pPr>
      <w:r>
        <w:rPr>
          <w:rFonts w:ascii="Times New Roman" w:hAnsi="Times New Roman" w:cs="Times New Roman"/>
        </w:rPr>
        <w:t xml:space="preserve"> </w:t>
      </w:r>
    </w:p>
    <w:p w14:paraId="05C86158" w14:textId="77777777" w:rsidR="00F67D50" w:rsidRPr="0059295B" w:rsidRDefault="00F67D50" w:rsidP="0059295B">
      <w:pPr>
        <w:spacing w:line="480" w:lineRule="auto"/>
        <w:rPr>
          <w:rFonts w:ascii="Times New Roman" w:hAnsi="Times New Roman" w:cs="Times New Roman"/>
        </w:rPr>
      </w:pPr>
    </w:p>
    <w:p w14:paraId="734B2829" w14:textId="77777777" w:rsidR="00F67D50"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Discussion</w:t>
      </w:r>
    </w:p>
    <w:p w14:paraId="255099C4" w14:textId="77777777" w:rsidR="00F67D50" w:rsidRPr="0059295B" w:rsidRDefault="00F67D50" w:rsidP="0059295B">
      <w:pPr>
        <w:spacing w:line="480" w:lineRule="auto"/>
        <w:rPr>
          <w:rFonts w:ascii="Times New Roman" w:hAnsi="Times New Roman" w:cs="Times New Roman"/>
        </w:rPr>
      </w:pPr>
    </w:p>
    <w:p w14:paraId="2027CB32" w14:textId="77777777" w:rsidR="00F67D50"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Acknowledgements</w:t>
      </w:r>
    </w:p>
    <w:p w14:paraId="31AB1295" w14:textId="77777777" w:rsidR="00F67D50" w:rsidRPr="0059295B" w:rsidRDefault="00F67D50" w:rsidP="0059295B">
      <w:pPr>
        <w:spacing w:line="480" w:lineRule="auto"/>
        <w:rPr>
          <w:rFonts w:ascii="Times New Roman" w:hAnsi="Times New Roman" w:cs="Times New Roman"/>
        </w:rPr>
      </w:pPr>
    </w:p>
    <w:p w14:paraId="0AF4BAAB" w14:textId="77777777" w:rsidR="00F67D50"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References</w:t>
      </w:r>
    </w:p>
    <w:p w14:paraId="69A9F21C" w14:textId="77777777" w:rsidR="00F67D50" w:rsidRPr="0059295B" w:rsidRDefault="00F67D50" w:rsidP="0059295B">
      <w:pPr>
        <w:spacing w:line="480" w:lineRule="auto"/>
        <w:rPr>
          <w:rFonts w:ascii="Times New Roman" w:hAnsi="Times New Roman" w:cs="Times New Roman"/>
        </w:rPr>
      </w:pPr>
    </w:p>
    <w:p w14:paraId="37B9FAA8" w14:textId="77777777" w:rsidR="00F67D50"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Figure Legends</w:t>
      </w:r>
    </w:p>
    <w:p w14:paraId="74D1DABE" w14:textId="77777777" w:rsidR="00F67D50" w:rsidRPr="0059295B" w:rsidRDefault="00F67D50" w:rsidP="0059295B">
      <w:pPr>
        <w:spacing w:line="480" w:lineRule="auto"/>
        <w:rPr>
          <w:rFonts w:ascii="Times New Roman" w:hAnsi="Times New Roman" w:cs="Times New Roman"/>
        </w:rPr>
      </w:pPr>
    </w:p>
    <w:p w14:paraId="64FAD3DE" w14:textId="40248C4A" w:rsidR="00D95AEF" w:rsidRPr="00C5746A" w:rsidRDefault="00F67D50" w:rsidP="0059295B">
      <w:pPr>
        <w:spacing w:line="480" w:lineRule="auto"/>
        <w:rPr>
          <w:rFonts w:ascii="Times New Roman" w:hAnsi="Times New Roman" w:cs="Times New Roman"/>
          <w:b/>
        </w:rPr>
      </w:pPr>
      <w:r w:rsidRPr="002F7602">
        <w:rPr>
          <w:rFonts w:ascii="Times New Roman" w:hAnsi="Times New Roman" w:cs="Times New Roman"/>
          <w:b/>
        </w:rPr>
        <w:t>Tables</w:t>
      </w:r>
    </w:p>
    <w:p w14:paraId="6C10BEDF" w14:textId="18E833B7" w:rsidR="00D95AEF" w:rsidRPr="0059295B" w:rsidRDefault="00D95AEF" w:rsidP="0059295B">
      <w:pPr>
        <w:spacing w:line="480" w:lineRule="auto"/>
        <w:rPr>
          <w:rFonts w:ascii="Times New Roman" w:hAnsi="Times New Roman" w:cs="Times New Roman"/>
        </w:rPr>
      </w:pPr>
      <w:r w:rsidRPr="001D5EA5">
        <w:rPr>
          <w:rFonts w:ascii="Times New Roman" w:hAnsi="Times New Roman" w:cs="Times New Roman"/>
          <w:b/>
        </w:rPr>
        <w:t>Table 1</w:t>
      </w:r>
      <w:r w:rsidR="001D5EA5">
        <w:rPr>
          <w:rFonts w:ascii="Times New Roman" w:hAnsi="Times New Roman" w:cs="Times New Roman"/>
        </w:rPr>
        <w:t xml:space="preserve">: </w:t>
      </w:r>
      <w:r w:rsidR="00C5746A">
        <w:rPr>
          <w:rFonts w:ascii="Times New Roman" w:hAnsi="Times New Roman" w:cs="Times New Roman"/>
        </w:rPr>
        <w:t xml:space="preserve">Wind experiment – Permutational </w:t>
      </w:r>
      <w:r w:rsidR="001D5EA5">
        <w:rPr>
          <w:rFonts w:ascii="Times New Roman" w:hAnsi="Times New Roman" w:cs="Times New Roman"/>
        </w:rPr>
        <w:t>multivariate ANOVAs on willow phenotypes (plant architecture and leaf quality) and willow community responses (arthropods, mycorrhizal, bacteria).</w:t>
      </w:r>
    </w:p>
    <w:p w14:paraId="726DCEA1" w14:textId="77777777" w:rsidR="00B4652E" w:rsidRDefault="00B4652E" w:rsidP="0059295B">
      <w:pPr>
        <w:spacing w:line="480" w:lineRule="auto"/>
        <w:rPr>
          <w:rFonts w:ascii="Times New Roman" w:hAnsi="Times New Roman" w:cs="Times New Roman"/>
        </w:rPr>
        <w:sectPr w:rsidR="00B4652E" w:rsidSect="00F67D50">
          <w:pgSz w:w="12240" w:h="15840"/>
          <w:pgMar w:top="1440" w:right="1800" w:bottom="1440" w:left="1800" w:header="708" w:footer="708" w:gutter="0"/>
          <w:cols w:space="708"/>
        </w:sectPr>
      </w:pPr>
    </w:p>
    <w:tbl>
      <w:tblPr>
        <w:tblStyle w:val="TableGrid"/>
        <w:tblW w:w="0" w:type="auto"/>
        <w:tblLayout w:type="fixed"/>
        <w:tblLook w:val="04A0" w:firstRow="1" w:lastRow="0" w:firstColumn="1" w:lastColumn="0" w:noHBand="0" w:noVBand="1"/>
      </w:tblPr>
      <w:tblGrid>
        <w:gridCol w:w="2518"/>
        <w:gridCol w:w="2410"/>
        <w:gridCol w:w="1276"/>
        <w:gridCol w:w="992"/>
        <w:gridCol w:w="1134"/>
        <w:gridCol w:w="1134"/>
        <w:gridCol w:w="1134"/>
        <w:gridCol w:w="992"/>
      </w:tblGrid>
      <w:tr w:rsidR="00B4652E" w:rsidRPr="0059295B" w14:paraId="503F9B7E" w14:textId="77777777" w:rsidTr="00B4652E">
        <w:tc>
          <w:tcPr>
            <w:tcW w:w="2518" w:type="dxa"/>
          </w:tcPr>
          <w:p w14:paraId="46DAA840" w14:textId="72098630" w:rsidR="00D95AEF" w:rsidRPr="0059295B" w:rsidRDefault="00D95AEF" w:rsidP="0059295B">
            <w:pPr>
              <w:spacing w:line="480" w:lineRule="auto"/>
              <w:rPr>
                <w:rFonts w:ascii="Times New Roman" w:hAnsi="Times New Roman" w:cs="Times New Roman"/>
              </w:rPr>
            </w:pPr>
          </w:p>
        </w:tc>
        <w:tc>
          <w:tcPr>
            <w:tcW w:w="2410" w:type="dxa"/>
          </w:tcPr>
          <w:p w14:paraId="4D757EA2" w14:textId="038FBC70" w:rsidR="00D95AEF" w:rsidRPr="0059295B" w:rsidRDefault="00D95AEF" w:rsidP="0059295B">
            <w:pPr>
              <w:spacing w:line="480" w:lineRule="auto"/>
              <w:rPr>
                <w:rFonts w:ascii="Times New Roman" w:hAnsi="Times New Roman" w:cs="Times New Roman"/>
              </w:rPr>
            </w:pPr>
          </w:p>
        </w:tc>
        <w:tc>
          <w:tcPr>
            <w:tcW w:w="3402" w:type="dxa"/>
            <w:gridSpan w:val="3"/>
          </w:tcPr>
          <w:p w14:paraId="7616C00D" w14:textId="664A04D3" w:rsidR="00D95AEF" w:rsidRPr="0059295B" w:rsidRDefault="00D00D5C" w:rsidP="0059295B">
            <w:pPr>
              <w:spacing w:line="480" w:lineRule="auto"/>
              <w:jc w:val="center"/>
              <w:rPr>
                <w:rFonts w:ascii="Times New Roman" w:hAnsi="Times New Roman" w:cs="Times New Roman"/>
              </w:rPr>
            </w:pPr>
            <w:r>
              <w:rPr>
                <w:rFonts w:ascii="Times New Roman" w:hAnsi="Times New Roman" w:cs="Times New Roman"/>
              </w:rPr>
              <w:t>2012</w:t>
            </w:r>
          </w:p>
        </w:tc>
        <w:tc>
          <w:tcPr>
            <w:tcW w:w="3260" w:type="dxa"/>
            <w:gridSpan w:val="3"/>
          </w:tcPr>
          <w:p w14:paraId="7FA3F6CA" w14:textId="06CC1C91" w:rsidR="00D95AEF" w:rsidRPr="0059295B" w:rsidRDefault="00D00D5C" w:rsidP="0059295B">
            <w:pPr>
              <w:spacing w:line="480" w:lineRule="auto"/>
              <w:jc w:val="center"/>
              <w:rPr>
                <w:rFonts w:ascii="Times New Roman" w:hAnsi="Times New Roman" w:cs="Times New Roman"/>
              </w:rPr>
            </w:pPr>
            <w:r>
              <w:rPr>
                <w:rFonts w:ascii="Times New Roman" w:hAnsi="Times New Roman" w:cs="Times New Roman"/>
              </w:rPr>
              <w:t>2013</w:t>
            </w:r>
          </w:p>
        </w:tc>
      </w:tr>
      <w:tr w:rsidR="00B4652E" w:rsidRPr="0059295B" w14:paraId="3BE6E75F" w14:textId="77777777" w:rsidTr="00B4652E">
        <w:tc>
          <w:tcPr>
            <w:tcW w:w="2518" w:type="dxa"/>
          </w:tcPr>
          <w:p w14:paraId="333D1135" w14:textId="7D180151" w:rsidR="00D95AEF" w:rsidRPr="0059295B" w:rsidRDefault="00D95AEF" w:rsidP="0059295B">
            <w:pPr>
              <w:spacing w:line="480" w:lineRule="auto"/>
              <w:rPr>
                <w:rFonts w:ascii="Times New Roman" w:hAnsi="Times New Roman" w:cs="Times New Roman"/>
              </w:rPr>
            </w:pPr>
            <w:r w:rsidRPr="0059295B">
              <w:rPr>
                <w:rFonts w:ascii="Times New Roman" w:hAnsi="Times New Roman" w:cs="Times New Roman"/>
              </w:rPr>
              <w:t>Response</w:t>
            </w:r>
          </w:p>
        </w:tc>
        <w:tc>
          <w:tcPr>
            <w:tcW w:w="2410" w:type="dxa"/>
          </w:tcPr>
          <w:p w14:paraId="48C9EF53" w14:textId="1CF78ABF" w:rsidR="00D95AEF" w:rsidRPr="0059295B" w:rsidRDefault="00D95AEF" w:rsidP="0059295B">
            <w:pPr>
              <w:spacing w:line="480" w:lineRule="auto"/>
              <w:rPr>
                <w:rFonts w:ascii="Times New Roman" w:hAnsi="Times New Roman" w:cs="Times New Roman"/>
              </w:rPr>
            </w:pPr>
            <w:r w:rsidRPr="0059295B">
              <w:rPr>
                <w:rFonts w:ascii="Times New Roman" w:hAnsi="Times New Roman" w:cs="Times New Roman"/>
              </w:rPr>
              <w:t>Treatment</w:t>
            </w:r>
          </w:p>
        </w:tc>
        <w:tc>
          <w:tcPr>
            <w:tcW w:w="1276" w:type="dxa"/>
          </w:tcPr>
          <w:p w14:paraId="05EF3187" w14:textId="108BB9C7" w:rsidR="00D95AEF" w:rsidRPr="00635DCA" w:rsidRDefault="00D95AEF" w:rsidP="0059295B">
            <w:pPr>
              <w:spacing w:line="480" w:lineRule="auto"/>
              <w:jc w:val="center"/>
              <w:rPr>
                <w:rFonts w:ascii="Times New Roman" w:hAnsi="Times New Roman" w:cs="Times New Roman"/>
                <w:i/>
              </w:rPr>
            </w:pPr>
            <w:proofErr w:type="gramStart"/>
            <w:r w:rsidRPr="00635DCA">
              <w:rPr>
                <w:rFonts w:ascii="Times New Roman" w:hAnsi="Times New Roman" w:cs="Times New Roman"/>
                <w:i/>
              </w:rPr>
              <w:t>df</w:t>
            </w:r>
            <w:proofErr w:type="gramEnd"/>
          </w:p>
        </w:tc>
        <w:tc>
          <w:tcPr>
            <w:tcW w:w="992" w:type="dxa"/>
          </w:tcPr>
          <w:p w14:paraId="444BAA83" w14:textId="1265FF45" w:rsidR="00D95AEF" w:rsidRPr="00635DCA" w:rsidRDefault="00D95AEF" w:rsidP="0059295B">
            <w:pPr>
              <w:spacing w:line="480" w:lineRule="auto"/>
              <w:jc w:val="center"/>
              <w:rPr>
                <w:rFonts w:ascii="Times New Roman" w:hAnsi="Times New Roman" w:cs="Times New Roman"/>
                <w:i/>
              </w:rPr>
            </w:pPr>
            <w:r w:rsidRPr="00635DCA">
              <w:rPr>
                <w:rFonts w:ascii="Times New Roman" w:hAnsi="Times New Roman" w:cs="Times New Roman"/>
                <w:i/>
              </w:rPr>
              <w:t>F</w:t>
            </w:r>
          </w:p>
        </w:tc>
        <w:tc>
          <w:tcPr>
            <w:tcW w:w="1134" w:type="dxa"/>
          </w:tcPr>
          <w:p w14:paraId="25D92C59" w14:textId="6DFEA5E6" w:rsidR="00D95AEF" w:rsidRPr="00635DCA" w:rsidRDefault="00D95AEF" w:rsidP="0059295B">
            <w:pPr>
              <w:spacing w:line="480" w:lineRule="auto"/>
              <w:jc w:val="center"/>
              <w:rPr>
                <w:rFonts w:ascii="Times New Roman" w:hAnsi="Times New Roman" w:cs="Times New Roman"/>
                <w:i/>
              </w:rPr>
            </w:pPr>
            <w:r w:rsidRPr="00635DCA">
              <w:rPr>
                <w:rFonts w:ascii="Times New Roman" w:hAnsi="Times New Roman" w:cs="Times New Roman"/>
                <w:i/>
              </w:rPr>
              <w:t>P</w:t>
            </w:r>
          </w:p>
        </w:tc>
        <w:tc>
          <w:tcPr>
            <w:tcW w:w="1134" w:type="dxa"/>
          </w:tcPr>
          <w:p w14:paraId="1787141F" w14:textId="2B9C1104" w:rsidR="00D95AEF" w:rsidRPr="00635DCA" w:rsidRDefault="00D95AEF" w:rsidP="0059295B">
            <w:pPr>
              <w:spacing w:line="480" w:lineRule="auto"/>
              <w:jc w:val="center"/>
              <w:rPr>
                <w:rFonts w:ascii="Times New Roman" w:hAnsi="Times New Roman" w:cs="Times New Roman"/>
                <w:i/>
              </w:rPr>
            </w:pPr>
            <w:proofErr w:type="gramStart"/>
            <w:r w:rsidRPr="00635DCA">
              <w:rPr>
                <w:rFonts w:ascii="Times New Roman" w:hAnsi="Times New Roman" w:cs="Times New Roman"/>
                <w:i/>
              </w:rPr>
              <w:t>df</w:t>
            </w:r>
            <w:proofErr w:type="gramEnd"/>
          </w:p>
        </w:tc>
        <w:tc>
          <w:tcPr>
            <w:tcW w:w="1134" w:type="dxa"/>
          </w:tcPr>
          <w:p w14:paraId="341BAF2C" w14:textId="7A913D29" w:rsidR="00D95AEF" w:rsidRPr="00635DCA" w:rsidRDefault="00D95AEF" w:rsidP="0059295B">
            <w:pPr>
              <w:spacing w:line="480" w:lineRule="auto"/>
              <w:jc w:val="center"/>
              <w:rPr>
                <w:rFonts w:ascii="Times New Roman" w:hAnsi="Times New Roman" w:cs="Times New Roman"/>
                <w:i/>
              </w:rPr>
            </w:pPr>
            <w:r w:rsidRPr="00635DCA">
              <w:rPr>
                <w:rFonts w:ascii="Times New Roman" w:hAnsi="Times New Roman" w:cs="Times New Roman"/>
                <w:i/>
              </w:rPr>
              <w:t>F</w:t>
            </w:r>
          </w:p>
        </w:tc>
        <w:tc>
          <w:tcPr>
            <w:tcW w:w="992" w:type="dxa"/>
          </w:tcPr>
          <w:p w14:paraId="251BF085" w14:textId="30E442A2" w:rsidR="00D95AEF" w:rsidRPr="00635DCA" w:rsidRDefault="00D95AEF" w:rsidP="0059295B">
            <w:pPr>
              <w:spacing w:line="480" w:lineRule="auto"/>
              <w:jc w:val="center"/>
              <w:rPr>
                <w:rFonts w:ascii="Times New Roman" w:hAnsi="Times New Roman" w:cs="Times New Roman"/>
                <w:i/>
              </w:rPr>
            </w:pPr>
            <w:r w:rsidRPr="00635DCA">
              <w:rPr>
                <w:rFonts w:ascii="Times New Roman" w:hAnsi="Times New Roman" w:cs="Times New Roman"/>
                <w:i/>
              </w:rPr>
              <w:t>P</w:t>
            </w:r>
          </w:p>
        </w:tc>
      </w:tr>
      <w:tr w:rsidR="00B4652E" w:rsidRPr="0059295B" w14:paraId="25B42985" w14:textId="77777777" w:rsidTr="00B4652E">
        <w:tc>
          <w:tcPr>
            <w:tcW w:w="2518" w:type="dxa"/>
          </w:tcPr>
          <w:p w14:paraId="2447052D" w14:textId="79DCAB3E" w:rsidR="00D95AEF" w:rsidRPr="0059295B" w:rsidRDefault="001D5EA5" w:rsidP="001D5EA5">
            <w:pPr>
              <w:rPr>
                <w:rFonts w:ascii="Times New Roman" w:hAnsi="Times New Roman" w:cs="Times New Roman"/>
              </w:rPr>
            </w:pPr>
            <w:r>
              <w:rPr>
                <w:rFonts w:ascii="Times New Roman" w:hAnsi="Times New Roman" w:cs="Times New Roman"/>
              </w:rPr>
              <w:t>Plant architecture</w:t>
            </w:r>
            <w:r w:rsidR="00ED352F">
              <w:rPr>
                <w:rFonts w:ascii="Times New Roman" w:hAnsi="Times New Roman" w:cs="Times New Roman"/>
              </w:rPr>
              <w:t xml:space="preserve"> PC1</w:t>
            </w:r>
          </w:p>
        </w:tc>
        <w:tc>
          <w:tcPr>
            <w:tcW w:w="2410" w:type="dxa"/>
          </w:tcPr>
          <w:p w14:paraId="539E44C5" w14:textId="5D4FDF34" w:rsidR="00D95AEF" w:rsidRPr="0059295B" w:rsidRDefault="00D95AEF" w:rsidP="0059295B">
            <w:pPr>
              <w:spacing w:line="480" w:lineRule="auto"/>
              <w:rPr>
                <w:rFonts w:ascii="Times New Roman" w:hAnsi="Times New Roman" w:cs="Times New Roman"/>
              </w:rPr>
            </w:pPr>
            <w:r w:rsidRPr="0059295B">
              <w:rPr>
                <w:rFonts w:ascii="Times New Roman" w:hAnsi="Times New Roman" w:cs="Times New Roman"/>
              </w:rPr>
              <w:t>Genotype</w:t>
            </w:r>
            <w:r w:rsidR="001D5EA5">
              <w:rPr>
                <w:rFonts w:ascii="Times New Roman" w:hAnsi="Times New Roman" w:cs="Times New Roman"/>
              </w:rPr>
              <w:t xml:space="preserve"> (G)</w:t>
            </w:r>
          </w:p>
        </w:tc>
        <w:tc>
          <w:tcPr>
            <w:tcW w:w="1276" w:type="dxa"/>
          </w:tcPr>
          <w:p w14:paraId="79C126F5" w14:textId="17AB9682" w:rsidR="00D95AEF" w:rsidRPr="0059295B" w:rsidRDefault="0066571F" w:rsidP="0059295B">
            <w:pPr>
              <w:spacing w:line="480" w:lineRule="auto"/>
              <w:rPr>
                <w:rFonts w:ascii="Times New Roman" w:hAnsi="Times New Roman" w:cs="Times New Roman"/>
              </w:rPr>
            </w:pPr>
            <w:r>
              <w:rPr>
                <w:rFonts w:ascii="Times New Roman" w:hAnsi="Times New Roman" w:cs="Times New Roman"/>
              </w:rPr>
              <w:t>9,148.76</w:t>
            </w:r>
          </w:p>
        </w:tc>
        <w:tc>
          <w:tcPr>
            <w:tcW w:w="992" w:type="dxa"/>
          </w:tcPr>
          <w:p w14:paraId="02008CB4" w14:textId="76701714" w:rsidR="00D95AEF" w:rsidRPr="0059295B" w:rsidRDefault="0066571F" w:rsidP="0059295B">
            <w:pPr>
              <w:spacing w:line="480" w:lineRule="auto"/>
              <w:rPr>
                <w:rFonts w:ascii="Times New Roman" w:hAnsi="Times New Roman" w:cs="Times New Roman"/>
              </w:rPr>
            </w:pPr>
            <w:r>
              <w:rPr>
                <w:rFonts w:ascii="Times New Roman" w:hAnsi="Times New Roman" w:cs="Times New Roman"/>
              </w:rPr>
              <w:t>6.29</w:t>
            </w:r>
          </w:p>
        </w:tc>
        <w:tc>
          <w:tcPr>
            <w:tcW w:w="1134" w:type="dxa"/>
          </w:tcPr>
          <w:p w14:paraId="6A228711" w14:textId="3EE31654" w:rsidR="00D95AEF" w:rsidRPr="0059295B" w:rsidRDefault="0066571F" w:rsidP="0059295B">
            <w:pPr>
              <w:spacing w:line="480" w:lineRule="auto"/>
              <w:rPr>
                <w:rFonts w:ascii="Times New Roman" w:hAnsi="Times New Roman" w:cs="Times New Roman"/>
              </w:rPr>
            </w:pPr>
            <w:r>
              <w:rPr>
                <w:rFonts w:ascii="Times New Roman" w:hAnsi="Times New Roman" w:cs="Times New Roman"/>
              </w:rPr>
              <w:t>&lt;0.001</w:t>
            </w:r>
          </w:p>
        </w:tc>
        <w:tc>
          <w:tcPr>
            <w:tcW w:w="1134" w:type="dxa"/>
          </w:tcPr>
          <w:p w14:paraId="49A4816D" w14:textId="752D3096" w:rsidR="00D95AEF" w:rsidRPr="0059295B" w:rsidRDefault="00B4652E" w:rsidP="0059295B">
            <w:pPr>
              <w:spacing w:line="480" w:lineRule="auto"/>
              <w:rPr>
                <w:rFonts w:ascii="Times New Roman" w:hAnsi="Times New Roman" w:cs="Times New Roman"/>
              </w:rPr>
            </w:pPr>
            <w:r>
              <w:rPr>
                <w:rFonts w:ascii="Times New Roman" w:hAnsi="Times New Roman" w:cs="Times New Roman"/>
              </w:rPr>
              <w:t>9,128.24</w:t>
            </w:r>
          </w:p>
        </w:tc>
        <w:tc>
          <w:tcPr>
            <w:tcW w:w="1134" w:type="dxa"/>
          </w:tcPr>
          <w:p w14:paraId="470612CE" w14:textId="1F0C946B" w:rsidR="00D95AEF" w:rsidRPr="0059295B" w:rsidRDefault="00B4652E" w:rsidP="0059295B">
            <w:pPr>
              <w:spacing w:line="480" w:lineRule="auto"/>
              <w:rPr>
                <w:rFonts w:ascii="Times New Roman" w:hAnsi="Times New Roman" w:cs="Times New Roman"/>
              </w:rPr>
            </w:pPr>
            <w:r>
              <w:rPr>
                <w:rFonts w:ascii="Times New Roman" w:hAnsi="Times New Roman" w:cs="Times New Roman"/>
              </w:rPr>
              <w:t>3.59</w:t>
            </w:r>
          </w:p>
        </w:tc>
        <w:tc>
          <w:tcPr>
            <w:tcW w:w="992" w:type="dxa"/>
          </w:tcPr>
          <w:p w14:paraId="4F0C4B5E" w14:textId="6522DD05" w:rsidR="00D95AEF" w:rsidRPr="0059295B" w:rsidRDefault="00B4652E" w:rsidP="0059295B">
            <w:pPr>
              <w:spacing w:line="480" w:lineRule="auto"/>
              <w:rPr>
                <w:rFonts w:ascii="Times New Roman" w:hAnsi="Times New Roman" w:cs="Times New Roman"/>
              </w:rPr>
            </w:pPr>
            <w:r>
              <w:rPr>
                <w:rFonts w:ascii="Times New Roman" w:hAnsi="Times New Roman" w:cs="Times New Roman"/>
              </w:rPr>
              <w:t>&lt;0.001</w:t>
            </w:r>
          </w:p>
        </w:tc>
      </w:tr>
      <w:tr w:rsidR="00B4652E" w:rsidRPr="0059295B" w14:paraId="7E32DE3E" w14:textId="77777777" w:rsidTr="00B4652E">
        <w:tc>
          <w:tcPr>
            <w:tcW w:w="2518" w:type="dxa"/>
          </w:tcPr>
          <w:p w14:paraId="0BA99B07" w14:textId="5BFB4626" w:rsidR="00D95AEF" w:rsidRPr="0059295B" w:rsidRDefault="00D95AEF" w:rsidP="0059295B">
            <w:pPr>
              <w:spacing w:line="480" w:lineRule="auto"/>
              <w:rPr>
                <w:rFonts w:ascii="Times New Roman" w:hAnsi="Times New Roman" w:cs="Times New Roman"/>
              </w:rPr>
            </w:pPr>
          </w:p>
        </w:tc>
        <w:tc>
          <w:tcPr>
            <w:tcW w:w="2410" w:type="dxa"/>
          </w:tcPr>
          <w:p w14:paraId="04AD0881" w14:textId="7F9707A9" w:rsidR="00D95AEF" w:rsidRPr="0059295B" w:rsidRDefault="00D00D5C" w:rsidP="0059295B">
            <w:pPr>
              <w:spacing w:line="480" w:lineRule="auto"/>
              <w:rPr>
                <w:rFonts w:ascii="Times New Roman" w:hAnsi="Times New Roman" w:cs="Times New Roman"/>
              </w:rPr>
            </w:pPr>
            <w:r>
              <w:rPr>
                <w:rFonts w:ascii="Times New Roman" w:hAnsi="Times New Roman" w:cs="Times New Roman"/>
              </w:rPr>
              <w:t>Wind exposure</w:t>
            </w:r>
            <w:r w:rsidR="001D5EA5">
              <w:rPr>
                <w:rFonts w:ascii="Times New Roman" w:hAnsi="Times New Roman" w:cs="Times New Roman"/>
              </w:rPr>
              <w:t xml:space="preserve"> (E)</w:t>
            </w:r>
          </w:p>
        </w:tc>
        <w:tc>
          <w:tcPr>
            <w:tcW w:w="1276" w:type="dxa"/>
          </w:tcPr>
          <w:p w14:paraId="7D2BEFBC" w14:textId="0BF95311" w:rsidR="00D95AEF" w:rsidRPr="0059295B" w:rsidRDefault="0066571F" w:rsidP="0059295B">
            <w:pPr>
              <w:spacing w:line="480" w:lineRule="auto"/>
              <w:rPr>
                <w:rFonts w:ascii="Times New Roman" w:hAnsi="Times New Roman" w:cs="Times New Roman"/>
              </w:rPr>
            </w:pPr>
            <w:r>
              <w:rPr>
                <w:rFonts w:ascii="Times New Roman" w:hAnsi="Times New Roman" w:cs="Times New Roman"/>
              </w:rPr>
              <w:t>1,8.99</w:t>
            </w:r>
          </w:p>
        </w:tc>
        <w:tc>
          <w:tcPr>
            <w:tcW w:w="992" w:type="dxa"/>
          </w:tcPr>
          <w:p w14:paraId="19990C51" w14:textId="45324916" w:rsidR="00D95AEF" w:rsidRPr="0059295B" w:rsidRDefault="0066571F" w:rsidP="0059295B">
            <w:pPr>
              <w:spacing w:line="480" w:lineRule="auto"/>
              <w:rPr>
                <w:rFonts w:ascii="Times New Roman" w:hAnsi="Times New Roman" w:cs="Times New Roman"/>
              </w:rPr>
            </w:pPr>
            <w:r>
              <w:rPr>
                <w:rFonts w:ascii="Times New Roman" w:hAnsi="Times New Roman" w:cs="Times New Roman"/>
              </w:rPr>
              <w:t>24.90</w:t>
            </w:r>
          </w:p>
        </w:tc>
        <w:tc>
          <w:tcPr>
            <w:tcW w:w="1134" w:type="dxa"/>
          </w:tcPr>
          <w:p w14:paraId="1F7A2D36" w14:textId="28DC7ACB" w:rsidR="00D95AEF" w:rsidRPr="0059295B" w:rsidRDefault="0066571F" w:rsidP="0059295B">
            <w:pPr>
              <w:spacing w:line="480" w:lineRule="auto"/>
              <w:rPr>
                <w:rFonts w:ascii="Times New Roman" w:hAnsi="Times New Roman" w:cs="Times New Roman"/>
              </w:rPr>
            </w:pPr>
            <w:r>
              <w:rPr>
                <w:rFonts w:ascii="Times New Roman" w:hAnsi="Times New Roman" w:cs="Times New Roman"/>
              </w:rPr>
              <w:t>&lt;0.001</w:t>
            </w:r>
          </w:p>
        </w:tc>
        <w:tc>
          <w:tcPr>
            <w:tcW w:w="1134" w:type="dxa"/>
          </w:tcPr>
          <w:p w14:paraId="2D25236C" w14:textId="64FDEF62" w:rsidR="00D95AEF" w:rsidRPr="0059295B" w:rsidRDefault="00B4652E" w:rsidP="0059295B">
            <w:pPr>
              <w:spacing w:line="480" w:lineRule="auto"/>
              <w:rPr>
                <w:rFonts w:ascii="Times New Roman" w:hAnsi="Times New Roman" w:cs="Times New Roman"/>
              </w:rPr>
            </w:pPr>
            <w:r>
              <w:rPr>
                <w:rFonts w:ascii="Times New Roman" w:hAnsi="Times New Roman" w:cs="Times New Roman"/>
              </w:rPr>
              <w:t>1,9.32</w:t>
            </w:r>
          </w:p>
        </w:tc>
        <w:tc>
          <w:tcPr>
            <w:tcW w:w="1134" w:type="dxa"/>
          </w:tcPr>
          <w:p w14:paraId="04CC9F8F" w14:textId="40A69D7F" w:rsidR="00D95AEF" w:rsidRPr="0059295B" w:rsidRDefault="00B4652E" w:rsidP="0059295B">
            <w:pPr>
              <w:spacing w:line="480" w:lineRule="auto"/>
              <w:rPr>
                <w:rFonts w:ascii="Times New Roman" w:hAnsi="Times New Roman" w:cs="Times New Roman"/>
              </w:rPr>
            </w:pPr>
            <w:r>
              <w:rPr>
                <w:rFonts w:ascii="Times New Roman" w:hAnsi="Times New Roman" w:cs="Times New Roman"/>
              </w:rPr>
              <w:t>10.27</w:t>
            </w:r>
          </w:p>
        </w:tc>
        <w:tc>
          <w:tcPr>
            <w:tcW w:w="992" w:type="dxa"/>
          </w:tcPr>
          <w:p w14:paraId="3911E2B4" w14:textId="56A3CE01" w:rsidR="00D95AEF" w:rsidRPr="0059295B" w:rsidRDefault="00B4652E" w:rsidP="0059295B">
            <w:pPr>
              <w:spacing w:line="480" w:lineRule="auto"/>
              <w:rPr>
                <w:rFonts w:ascii="Times New Roman" w:hAnsi="Times New Roman" w:cs="Times New Roman"/>
              </w:rPr>
            </w:pPr>
            <w:r>
              <w:rPr>
                <w:rFonts w:ascii="Times New Roman" w:hAnsi="Times New Roman" w:cs="Times New Roman"/>
              </w:rPr>
              <w:t>0.010</w:t>
            </w:r>
          </w:p>
        </w:tc>
      </w:tr>
      <w:tr w:rsidR="00B4652E" w:rsidRPr="0059295B" w14:paraId="5E722DB2" w14:textId="77777777" w:rsidTr="00B4652E">
        <w:tc>
          <w:tcPr>
            <w:tcW w:w="2518" w:type="dxa"/>
          </w:tcPr>
          <w:p w14:paraId="4DDAFD87" w14:textId="77777777" w:rsidR="001D5EA5" w:rsidRPr="0059295B" w:rsidRDefault="001D5EA5" w:rsidP="0059295B">
            <w:pPr>
              <w:spacing w:line="480" w:lineRule="auto"/>
              <w:rPr>
                <w:rFonts w:ascii="Times New Roman" w:hAnsi="Times New Roman" w:cs="Times New Roman"/>
              </w:rPr>
            </w:pPr>
          </w:p>
        </w:tc>
        <w:tc>
          <w:tcPr>
            <w:tcW w:w="2410" w:type="dxa"/>
          </w:tcPr>
          <w:p w14:paraId="653CF4BD" w14:textId="40FF4C30" w:rsidR="001D5EA5" w:rsidRPr="0059295B" w:rsidRDefault="001D5EA5" w:rsidP="0059295B">
            <w:pPr>
              <w:spacing w:line="480" w:lineRule="auto"/>
              <w:rPr>
                <w:rFonts w:ascii="Times New Roman" w:hAnsi="Times New Roman" w:cs="Times New Roman"/>
              </w:rPr>
            </w:pPr>
            <w:r>
              <w:rPr>
                <w:rFonts w:ascii="Times New Roman" w:hAnsi="Times New Roman" w:cs="Times New Roman"/>
              </w:rPr>
              <w:t>G x E</w:t>
            </w:r>
          </w:p>
        </w:tc>
        <w:tc>
          <w:tcPr>
            <w:tcW w:w="1276" w:type="dxa"/>
          </w:tcPr>
          <w:p w14:paraId="6E85E88C" w14:textId="6C8A6B62" w:rsidR="001D5EA5" w:rsidRPr="0059295B" w:rsidRDefault="0066571F" w:rsidP="0059295B">
            <w:pPr>
              <w:spacing w:line="480" w:lineRule="auto"/>
              <w:rPr>
                <w:rFonts w:ascii="Times New Roman" w:hAnsi="Times New Roman" w:cs="Times New Roman"/>
              </w:rPr>
            </w:pPr>
            <w:r>
              <w:rPr>
                <w:rFonts w:ascii="Times New Roman" w:hAnsi="Times New Roman" w:cs="Times New Roman"/>
              </w:rPr>
              <w:t>9,148.76</w:t>
            </w:r>
          </w:p>
        </w:tc>
        <w:tc>
          <w:tcPr>
            <w:tcW w:w="992" w:type="dxa"/>
          </w:tcPr>
          <w:p w14:paraId="223746A9" w14:textId="352A9D58" w:rsidR="001D5EA5" w:rsidRPr="0059295B" w:rsidRDefault="0066571F" w:rsidP="0059295B">
            <w:pPr>
              <w:spacing w:line="480" w:lineRule="auto"/>
              <w:rPr>
                <w:rFonts w:ascii="Times New Roman" w:hAnsi="Times New Roman" w:cs="Times New Roman"/>
              </w:rPr>
            </w:pPr>
            <w:r>
              <w:rPr>
                <w:rFonts w:ascii="Times New Roman" w:hAnsi="Times New Roman" w:cs="Times New Roman"/>
              </w:rPr>
              <w:t>1.61</w:t>
            </w:r>
          </w:p>
        </w:tc>
        <w:tc>
          <w:tcPr>
            <w:tcW w:w="1134" w:type="dxa"/>
          </w:tcPr>
          <w:p w14:paraId="3D9E885A" w14:textId="2D5F9544" w:rsidR="001D5EA5" w:rsidRPr="0059295B" w:rsidRDefault="0066571F" w:rsidP="0059295B">
            <w:pPr>
              <w:spacing w:line="480" w:lineRule="auto"/>
              <w:rPr>
                <w:rFonts w:ascii="Times New Roman" w:hAnsi="Times New Roman" w:cs="Times New Roman"/>
              </w:rPr>
            </w:pPr>
            <w:r>
              <w:rPr>
                <w:rFonts w:ascii="Times New Roman" w:hAnsi="Times New Roman" w:cs="Times New Roman"/>
              </w:rPr>
              <w:t>0.116</w:t>
            </w:r>
          </w:p>
        </w:tc>
        <w:tc>
          <w:tcPr>
            <w:tcW w:w="1134" w:type="dxa"/>
          </w:tcPr>
          <w:p w14:paraId="05E1BF10" w14:textId="23982693" w:rsidR="001D5EA5" w:rsidRPr="0059295B" w:rsidRDefault="00B4652E" w:rsidP="0059295B">
            <w:pPr>
              <w:spacing w:line="480" w:lineRule="auto"/>
              <w:rPr>
                <w:rFonts w:ascii="Times New Roman" w:hAnsi="Times New Roman" w:cs="Times New Roman"/>
              </w:rPr>
            </w:pPr>
            <w:r>
              <w:rPr>
                <w:rFonts w:ascii="Times New Roman" w:hAnsi="Times New Roman" w:cs="Times New Roman"/>
              </w:rPr>
              <w:t>9,128.20</w:t>
            </w:r>
          </w:p>
        </w:tc>
        <w:tc>
          <w:tcPr>
            <w:tcW w:w="1134" w:type="dxa"/>
          </w:tcPr>
          <w:p w14:paraId="406B7E89" w14:textId="52F4D5B2" w:rsidR="001D5EA5" w:rsidRPr="0059295B" w:rsidRDefault="00B4652E" w:rsidP="0059295B">
            <w:pPr>
              <w:spacing w:line="480" w:lineRule="auto"/>
              <w:rPr>
                <w:rFonts w:ascii="Times New Roman" w:hAnsi="Times New Roman" w:cs="Times New Roman"/>
              </w:rPr>
            </w:pPr>
            <w:r>
              <w:rPr>
                <w:rFonts w:ascii="Times New Roman" w:hAnsi="Times New Roman" w:cs="Times New Roman"/>
              </w:rPr>
              <w:t>0.74</w:t>
            </w:r>
          </w:p>
        </w:tc>
        <w:tc>
          <w:tcPr>
            <w:tcW w:w="992" w:type="dxa"/>
          </w:tcPr>
          <w:p w14:paraId="76E230AC" w14:textId="07EE28E7" w:rsidR="001D5EA5" w:rsidRPr="0059295B" w:rsidRDefault="00B4652E" w:rsidP="0059295B">
            <w:pPr>
              <w:spacing w:line="480" w:lineRule="auto"/>
              <w:rPr>
                <w:rFonts w:ascii="Times New Roman" w:hAnsi="Times New Roman" w:cs="Times New Roman"/>
              </w:rPr>
            </w:pPr>
            <w:r>
              <w:rPr>
                <w:rFonts w:ascii="Times New Roman" w:hAnsi="Times New Roman" w:cs="Times New Roman"/>
              </w:rPr>
              <w:t>0.673</w:t>
            </w:r>
          </w:p>
        </w:tc>
      </w:tr>
      <w:tr w:rsidR="00B4652E" w:rsidRPr="0059295B" w14:paraId="63E4CA82" w14:textId="77777777" w:rsidTr="00B4652E">
        <w:tc>
          <w:tcPr>
            <w:tcW w:w="2518" w:type="dxa"/>
          </w:tcPr>
          <w:p w14:paraId="0084DBFA" w14:textId="21A255B9" w:rsidR="001D5EA5" w:rsidRPr="0059295B" w:rsidRDefault="001D5EA5" w:rsidP="0059295B">
            <w:pPr>
              <w:spacing w:line="480" w:lineRule="auto"/>
              <w:rPr>
                <w:rFonts w:ascii="Times New Roman" w:hAnsi="Times New Roman" w:cs="Times New Roman"/>
              </w:rPr>
            </w:pPr>
            <w:r>
              <w:rPr>
                <w:rFonts w:ascii="Times New Roman" w:hAnsi="Times New Roman" w:cs="Times New Roman"/>
              </w:rPr>
              <w:t>Leaf quality</w:t>
            </w:r>
            <w:r w:rsidR="00ED352F">
              <w:rPr>
                <w:rFonts w:ascii="Times New Roman" w:hAnsi="Times New Roman" w:cs="Times New Roman"/>
              </w:rPr>
              <w:t xml:space="preserve"> </w:t>
            </w:r>
            <w:commentRangeStart w:id="5"/>
            <w:r w:rsidR="00ED352F">
              <w:rPr>
                <w:rFonts w:ascii="Times New Roman" w:hAnsi="Times New Roman" w:cs="Times New Roman"/>
              </w:rPr>
              <w:t>PC1</w:t>
            </w:r>
            <w:commentRangeEnd w:id="5"/>
            <w:r w:rsidR="00857E25">
              <w:rPr>
                <w:rStyle w:val="CommentReference"/>
              </w:rPr>
              <w:commentReference w:id="5"/>
            </w:r>
          </w:p>
        </w:tc>
        <w:tc>
          <w:tcPr>
            <w:tcW w:w="2410" w:type="dxa"/>
          </w:tcPr>
          <w:p w14:paraId="03F7A538" w14:textId="36A5598C" w:rsidR="001D5EA5" w:rsidRPr="0059295B" w:rsidRDefault="001D5EA5" w:rsidP="0059295B">
            <w:pPr>
              <w:spacing w:line="480" w:lineRule="auto"/>
              <w:rPr>
                <w:rFonts w:ascii="Times New Roman" w:hAnsi="Times New Roman" w:cs="Times New Roman"/>
              </w:rPr>
            </w:pPr>
            <w:r w:rsidRPr="0059295B">
              <w:rPr>
                <w:rFonts w:ascii="Times New Roman" w:hAnsi="Times New Roman" w:cs="Times New Roman"/>
              </w:rPr>
              <w:t>Genotype</w:t>
            </w:r>
            <w:r>
              <w:rPr>
                <w:rFonts w:ascii="Times New Roman" w:hAnsi="Times New Roman" w:cs="Times New Roman"/>
              </w:rPr>
              <w:t xml:space="preserve"> (G)</w:t>
            </w:r>
          </w:p>
        </w:tc>
        <w:tc>
          <w:tcPr>
            <w:tcW w:w="1276" w:type="dxa"/>
          </w:tcPr>
          <w:p w14:paraId="4E8A0CF1" w14:textId="26BD711C" w:rsidR="001D5EA5" w:rsidRPr="0059295B" w:rsidRDefault="00ED352F" w:rsidP="0059295B">
            <w:pPr>
              <w:spacing w:line="480" w:lineRule="auto"/>
              <w:rPr>
                <w:rFonts w:ascii="Times New Roman" w:hAnsi="Times New Roman" w:cs="Times New Roman"/>
              </w:rPr>
            </w:pPr>
            <w:r>
              <w:rPr>
                <w:rFonts w:ascii="Times New Roman" w:hAnsi="Times New Roman" w:cs="Times New Roman"/>
              </w:rPr>
              <w:t>9,114.54</w:t>
            </w:r>
          </w:p>
        </w:tc>
        <w:tc>
          <w:tcPr>
            <w:tcW w:w="992" w:type="dxa"/>
          </w:tcPr>
          <w:p w14:paraId="211F5659" w14:textId="382CB293" w:rsidR="001D5EA5" w:rsidRPr="0059295B" w:rsidRDefault="00ED352F" w:rsidP="0059295B">
            <w:pPr>
              <w:spacing w:line="480" w:lineRule="auto"/>
              <w:rPr>
                <w:rFonts w:ascii="Times New Roman" w:hAnsi="Times New Roman" w:cs="Times New Roman"/>
              </w:rPr>
            </w:pPr>
            <w:r>
              <w:rPr>
                <w:rFonts w:ascii="Times New Roman" w:hAnsi="Times New Roman" w:cs="Times New Roman"/>
              </w:rPr>
              <w:t>6.22</w:t>
            </w:r>
          </w:p>
        </w:tc>
        <w:tc>
          <w:tcPr>
            <w:tcW w:w="1134" w:type="dxa"/>
          </w:tcPr>
          <w:p w14:paraId="4A4051EC" w14:textId="599BA1DF" w:rsidR="001D5EA5" w:rsidRPr="0059295B" w:rsidRDefault="00ED352F" w:rsidP="0059295B">
            <w:pPr>
              <w:spacing w:line="480" w:lineRule="auto"/>
              <w:rPr>
                <w:rFonts w:ascii="Times New Roman" w:hAnsi="Times New Roman" w:cs="Times New Roman"/>
              </w:rPr>
            </w:pPr>
            <w:r>
              <w:rPr>
                <w:rFonts w:ascii="Times New Roman" w:hAnsi="Times New Roman" w:cs="Times New Roman"/>
              </w:rPr>
              <w:t>&lt;0.001</w:t>
            </w:r>
          </w:p>
        </w:tc>
        <w:tc>
          <w:tcPr>
            <w:tcW w:w="1134" w:type="dxa"/>
          </w:tcPr>
          <w:p w14:paraId="2093B06A" w14:textId="51A0A9CE" w:rsidR="001D5EA5" w:rsidRPr="0059295B" w:rsidRDefault="00857E25" w:rsidP="0059295B">
            <w:pPr>
              <w:spacing w:line="480" w:lineRule="auto"/>
              <w:rPr>
                <w:rFonts w:ascii="Times New Roman" w:hAnsi="Times New Roman" w:cs="Times New Roman"/>
              </w:rPr>
            </w:pPr>
            <w:r>
              <w:rPr>
                <w:rFonts w:ascii="Times New Roman" w:hAnsi="Times New Roman" w:cs="Times New Roman"/>
              </w:rPr>
              <w:t>9,61.57</w:t>
            </w:r>
          </w:p>
        </w:tc>
        <w:tc>
          <w:tcPr>
            <w:tcW w:w="1134" w:type="dxa"/>
          </w:tcPr>
          <w:p w14:paraId="5CE398A4" w14:textId="42DF68D4" w:rsidR="001D5EA5" w:rsidRPr="0059295B" w:rsidRDefault="00857E25" w:rsidP="0059295B">
            <w:pPr>
              <w:spacing w:line="480" w:lineRule="auto"/>
              <w:rPr>
                <w:rFonts w:ascii="Times New Roman" w:hAnsi="Times New Roman" w:cs="Times New Roman"/>
              </w:rPr>
            </w:pPr>
            <w:r>
              <w:rPr>
                <w:rFonts w:ascii="Times New Roman" w:hAnsi="Times New Roman" w:cs="Times New Roman"/>
              </w:rPr>
              <w:t>6.85</w:t>
            </w:r>
          </w:p>
        </w:tc>
        <w:tc>
          <w:tcPr>
            <w:tcW w:w="992" w:type="dxa"/>
          </w:tcPr>
          <w:p w14:paraId="2263A605" w14:textId="013F0283" w:rsidR="001D5EA5" w:rsidRPr="0059295B" w:rsidRDefault="00857E25" w:rsidP="0059295B">
            <w:pPr>
              <w:spacing w:line="480" w:lineRule="auto"/>
              <w:rPr>
                <w:rFonts w:ascii="Times New Roman" w:hAnsi="Times New Roman" w:cs="Times New Roman"/>
              </w:rPr>
            </w:pPr>
            <w:r>
              <w:rPr>
                <w:rFonts w:ascii="Times New Roman" w:hAnsi="Times New Roman" w:cs="Times New Roman"/>
              </w:rPr>
              <w:t>&lt;0.001</w:t>
            </w:r>
          </w:p>
        </w:tc>
      </w:tr>
      <w:tr w:rsidR="00B4652E" w:rsidRPr="0059295B" w14:paraId="08EB2B84" w14:textId="77777777" w:rsidTr="00B4652E">
        <w:tc>
          <w:tcPr>
            <w:tcW w:w="2518" w:type="dxa"/>
          </w:tcPr>
          <w:p w14:paraId="5B39BC02" w14:textId="77777777" w:rsidR="001D5EA5" w:rsidRPr="0059295B" w:rsidRDefault="001D5EA5" w:rsidP="0059295B">
            <w:pPr>
              <w:spacing w:line="480" w:lineRule="auto"/>
              <w:rPr>
                <w:rFonts w:ascii="Times New Roman" w:hAnsi="Times New Roman" w:cs="Times New Roman"/>
              </w:rPr>
            </w:pPr>
          </w:p>
        </w:tc>
        <w:tc>
          <w:tcPr>
            <w:tcW w:w="2410" w:type="dxa"/>
          </w:tcPr>
          <w:p w14:paraId="50EE9050" w14:textId="63ADF6F8" w:rsidR="001D5EA5" w:rsidRPr="0059295B" w:rsidRDefault="00D00D5C" w:rsidP="0059295B">
            <w:pPr>
              <w:spacing w:line="480" w:lineRule="auto"/>
              <w:rPr>
                <w:rFonts w:ascii="Times New Roman" w:hAnsi="Times New Roman" w:cs="Times New Roman"/>
              </w:rPr>
            </w:pPr>
            <w:r>
              <w:rPr>
                <w:rFonts w:ascii="Times New Roman" w:hAnsi="Times New Roman" w:cs="Times New Roman"/>
              </w:rPr>
              <w:t>Wind exposure (E)</w:t>
            </w:r>
          </w:p>
        </w:tc>
        <w:tc>
          <w:tcPr>
            <w:tcW w:w="1276" w:type="dxa"/>
          </w:tcPr>
          <w:p w14:paraId="6B232301" w14:textId="4CA8F63E" w:rsidR="001D5EA5" w:rsidRPr="0059295B" w:rsidRDefault="00ED352F" w:rsidP="0059295B">
            <w:pPr>
              <w:spacing w:line="480" w:lineRule="auto"/>
              <w:rPr>
                <w:rFonts w:ascii="Times New Roman" w:hAnsi="Times New Roman" w:cs="Times New Roman"/>
              </w:rPr>
            </w:pPr>
            <w:r>
              <w:rPr>
                <w:rFonts w:ascii="Times New Roman" w:hAnsi="Times New Roman" w:cs="Times New Roman"/>
              </w:rPr>
              <w:t>1,9.18</w:t>
            </w:r>
          </w:p>
        </w:tc>
        <w:tc>
          <w:tcPr>
            <w:tcW w:w="992" w:type="dxa"/>
          </w:tcPr>
          <w:p w14:paraId="3E02C451" w14:textId="25CB93EF" w:rsidR="001D5EA5" w:rsidRPr="0059295B" w:rsidRDefault="00ED352F" w:rsidP="0059295B">
            <w:pPr>
              <w:spacing w:line="480" w:lineRule="auto"/>
              <w:rPr>
                <w:rFonts w:ascii="Times New Roman" w:hAnsi="Times New Roman" w:cs="Times New Roman"/>
              </w:rPr>
            </w:pPr>
            <w:r>
              <w:rPr>
                <w:rFonts w:ascii="Times New Roman" w:hAnsi="Times New Roman" w:cs="Times New Roman"/>
              </w:rPr>
              <w:t>0.39</w:t>
            </w:r>
          </w:p>
        </w:tc>
        <w:tc>
          <w:tcPr>
            <w:tcW w:w="1134" w:type="dxa"/>
          </w:tcPr>
          <w:p w14:paraId="0B322115" w14:textId="429DBB55" w:rsidR="001D5EA5" w:rsidRPr="0059295B" w:rsidRDefault="00ED352F" w:rsidP="0059295B">
            <w:pPr>
              <w:spacing w:line="480" w:lineRule="auto"/>
              <w:rPr>
                <w:rFonts w:ascii="Times New Roman" w:hAnsi="Times New Roman" w:cs="Times New Roman"/>
              </w:rPr>
            </w:pPr>
            <w:r>
              <w:rPr>
                <w:rFonts w:ascii="Times New Roman" w:hAnsi="Times New Roman" w:cs="Times New Roman"/>
              </w:rPr>
              <w:t>0.550</w:t>
            </w:r>
          </w:p>
        </w:tc>
        <w:tc>
          <w:tcPr>
            <w:tcW w:w="1134" w:type="dxa"/>
          </w:tcPr>
          <w:p w14:paraId="1D2BEB50" w14:textId="05C493E1" w:rsidR="001D5EA5" w:rsidRPr="0059295B" w:rsidRDefault="00857E25" w:rsidP="0059295B">
            <w:pPr>
              <w:spacing w:line="480" w:lineRule="auto"/>
              <w:rPr>
                <w:rFonts w:ascii="Times New Roman" w:hAnsi="Times New Roman" w:cs="Times New Roman"/>
              </w:rPr>
            </w:pPr>
            <w:r>
              <w:rPr>
                <w:rFonts w:ascii="Times New Roman" w:hAnsi="Times New Roman" w:cs="Times New Roman"/>
              </w:rPr>
              <w:t>1,7.78</w:t>
            </w:r>
          </w:p>
        </w:tc>
        <w:tc>
          <w:tcPr>
            <w:tcW w:w="1134" w:type="dxa"/>
          </w:tcPr>
          <w:p w14:paraId="38EF16E2" w14:textId="0FC55E2B" w:rsidR="001D5EA5" w:rsidRPr="0059295B" w:rsidRDefault="00857E25" w:rsidP="0059295B">
            <w:pPr>
              <w:spacing w:line="480" w:lineRule="auto"/>
              <w:rPr>
                <w:rFonts w:ascii="Times New Roman" w:hAnsi="Times New Roman" w:cs="Times New Roman"/>
              </w:rPr>
            </w:pPr>
            <w:r>
              <w:rPr>
                <w:rFonts w:ascii="Times New Roman" w:hAnsi="Times New Roman" w:cs="Times New Roman"/>
              </w:rPr>
              <w:t>0.03</w:t>
            </w:r>
          </w:p>
        </w:tc>
        <w:tc>
          <w:tcPr>
            <w:tcW w:w="992" w:type="dxa"/>
          </w:tcPr>
          <w:p w14:paraId="474DA621" w14:textId="694FFE5B" w:rsidR="001D5EA5" w:rsidRPr="0059295B" w:rsidRDefault="00857E25" w:rsidP="0059295B">
            <w:pPr>
              <w:spacing w:line="480" w:lineRule="auto"/>
              <w:rPr>
                <w:rFonts w:ascii="Times New Roman" w:hAnsi="Times New Roman" w:cs="Times New Roman"/>
              </w:rPr>
            </w:pPr>
            <w:r>
              <w:rPr>
                <w:rFonts w:ascii="Times New Roman" w:hAnsi="Times New Roman" w:cs="Times New Roman"/>
              </w:rPr>
              <w:t>0.868</w:t>
            </w:r>
          </w:p>
        </w:tc>
      </w:tr>
      <w:tr w:rsidR="00B4652E" w:rsidRPr="0059295B" w14:paraId="649D28C1" w14:textId="77777777" w:rsidTr="00B4652E">
        <w:tc>
          <w:tcPr>
            <w:tcW w:w="2518" w:type="dxa"/>
          </w:tcPr>
          <w:p w14:paraId="40F10D2B" w14:textId="6CC725E1" w:rsidR="001D5EA5" w:rsidRPr="0059295B" w:rsidRDefault="001D5EA5" w:rsidP="0059295B">
            <w:pPr>
              <w:spacing w:line="480" w:lineRule="auto"/>
              <w:rPr>
                <w:rFonts w:ascii="Times New Roman" w:hAnsi="Times New Roman" w:cs="Times New Roman"/>
              </w:rPr>
            </w:pPr>
          </w:p>
        </w:tc>
        <w:tc>
          <w:tcPr>
            <w:tcW w:w="2410" w:type="dxa"/>
          </w:tcPr>
          <w:p w14:paraId="7A92F685" w14:textId="75C74EC1" w:rsidR="001D5EA5" w:rsidRPr="0059295B" w:rsidRDefault="001D5EA5" w:rsidP="0059295B">
            <w:pPr>
              <w:spacing w:line="480" w:lineRule="auto"/>
              <w:rPr>
                <w:rFonts w:ascii="Times New Roman" w:hAnsi="Times New Roman" w:cs="Times New Roman"/>
              </w:rPr>
            </w:pPr>
            <w:r>
              <w:rPr>
                <w:rFonts w:ascii="Times New Roman" w:hAnsi="Times New Roman" w:cs="Times New Roman"/>
              </w:rPr>
              <w:t>G x E</w:t>
            </w:r>
          </w:p>
        </w:tc>
        <w:tc>
          <w:tcPr>
            <w:tcW w:w="1276" w:type="dxa"/>
          </w:tcPr>
          <w:p w14:paraId="73084C97" w14:textId="36AD79F6" w:rsidR="001D5EA5" w:rsidRPr="0059295B" w:rsidRDefault="00ED352F" w:rsidP="0059295B">
            <w:pPr>
              <w:spacing w:line="480" w:lineRule="auto"/>
              <w:rPr>
                <w:rFonts w:ascii="Times New Roman" w:hAnsi="Times New Roman" w:cs="Times New Roman"/>
              </w:rPr>
            </w:pPr>
            <w:r>
              <w:rPr>
                <w:rFonts w:ascii="Times New Roman" w:hAnsi="Times New Roman" w:cs="Times New Roman"/>
              </w:rPr>
              <w:t>9,114.54</w:t>
            </w:r>
          </w:p>
        </w:tc>
        <w:tc>
          <w:tcPr>
            <w:tcW w:w="992" w:type="dxa"/>
          </w:tcPr>
          <w:p w14:paraId="206F3BDC" w14:textId="0DF70C32" w:rsidR="001D5EA5" w:rsidRPr="0059295B" w:rsidRDefault="00ED352F" w:rsidP="0059295B">
            <w:pPr>
              <w:spacing w:line="480" w:lineRule="auto"/>
              <w:rPr>
                <w:rFonts w:ascii="Times New Roman" w:hAnsi="Times New Roman" w:cs="Times New Roman"/>
              </w:rPr>
            </w:pPr>
            <w:r>
              <w:rPr>
                <w:rFonts w:ascii="Times New Roman" w:hAnsi="Times New Roman" w:cs="Times New Roman"/>
              </w:rPr>
              <w:t>1.21</w:t>
            </w:r>
          </w:p>
        </w:tc>
        <w:tc>
          <w:tcPr>
            <w:tcW w:w="1134" w:type="dxa"/>
          </w:tcPr>
          <w:p w14:paraId="66583C43" w14:textId="3828851F" w:rsidR="001D5EA5" w:rsidRPr="0059295B" w:rsidRDefault="00ED352F" w:rsidP="0059295B">
            <w:pPr>
              <w:spacing w:line="480" w:lineRule="auto"/>
              <w:rPr>
                <w:rFonts w:ascii="Times New Roman" w:hAnsi="Times New Roman" w:cs="Times New Roman"/>
              </w:rPr>
            </w:pPr>
            <w:r>
              <w:rPr>
                <w:rFonts w:ascii="Times New Roman" w:hAnsi="Times New Roman" w:cs="Times New Roman"/>
              </w:rPr>
              <w:t>0.294</w:t>
            </w:r>
          </w:p>
        </w:tc>
        <w:tc>
          <w:tcPr>
            <w:tcW w:w="1134" w:type="dxa"/>
          </w:tcPr>
          <w:p w14:paraId="620CD245" w14:textId="7C00B9A8" w:rsidR="001D5EA5" w:rsidRPr="0059295B" w:rsidRDefault="00857E25" w:rsidP="0059295B">
            <w:pPr>
              <w:spacing w:line="480" w:lineRule="auto"/>
              <w:rPr>
                <w:rFonts w:ascii="Times New Roman" w:hAnsi="Times New Roman" w:cs="Times New Roman"/>
              </w:rPr>
            </w:pPr>
            <w:r>
              <w:rPr>
                <w:rFonts w:ascii="Times New Roman" w:hAnsi="Times New Roman" w:cs="Times New Roman"/>
              </w:rPr>
              <w:t>9,61.27</w:t>
            </w:r>
          </w:p>
        </w:tc>
        <w:tc>
          <w:tcPr>
            <w:tcW w:w="1134" w:type="dxa"/>
          </w:tcPr>
          <w:p w14:paraId="20EB8B8B" w14:textId="21BA403C" w:rsidR="001D5EA5" w:rsidRPr="0059295B" w:rsidRDefault="00857E25" w:rsidP="0059295B">
            <w:pPr>
              <w:spacing w:line="480" w:lineRule="auto"/>
              <w:rPr>
                <w:rFonts w:ascii="Times New Roman" w:hAnsi="Times New Roman" w:cs="Times New Roman"/>
              </w:rPr>
            </w:pPr>
            <w:r>
              <w:rPr>
                <w:rFonts w:ascii="Times New Roman" w:hAnsi="Times New Roman" w:cs="Times New Roman"/>
              </w:rPr>
              <w:t>1.24</w:t>
            </w:r>
          </w:p>
        </w:tc>
        <w:tc>
          <w:tcPr>
            <w:tcW w:w="992" w:type="dxa"/>
          </w:tcPr>
          <w:p w14:paraId="07550B3F" w14:textId="49C3BDEE" w:rsidR="001D5EA5" w:rsidRPr="0059295B" w:rsidRDefault="00857E25" w:rsidP="0059295B">
            <w:pPr>
              <w:spacing w:line="480" w:lineRule="auto"/>
              <w:rPr>
                <w:rFonts w:ascii="Times New Roman" w:hAnsi="Times New Roman" w:cs="Times New Roman"/>
              </w:rPr>
            </w:pPr>
            <w:r>
              <w:rPr>
                <w:rFonts w:ascii="Times New Roman" w:hAnsi="Times New Roman" w:cs="Times New Roman"/>
              </w:rPr>
              <w:t>0.288</w:t>
            </w:r>
          </w:p>
        </w:tc>
      </w:tr>
      <w:tr w:rsidR="00B4652E" w:rsidRPr="0059295B" w14:paraId="6C7D1378" w14:textId="77777777" w:rsidTr="00B4652E">
        <w:tc>
          <w:tcPr>
            <w:tcW w:w="2518" w:type="dxa"/>
          </w:tcPr>
          <w:p w14:paraId="7C316F24" w14:textId="53F2E2A1" w:rsidR="001D5EA5" w:rsidRPr="0059295B" w:rsidRDefault="001D5EA5" w:rsidP="001D5EA5">
            <w:pPr>
              <w:rPr>
                <w:rFonts w:ascii="Times New Roman" w:hAnsi="Times New Roman" w:cs="Times New Roman"/>
              </w:rPr>
            </w:pPr>
            <w:r>
              <w:rPr>
                <w:rFonts w:ascii="Times New Roman" w:hAnsi="Times New Roman" w:cs="Times New Roman"/>
              </w:rPr>
              <w:t>Arthropod community</w:t>
            </w:r>
          </w:p>
        </w:tc>
        <w:tc>
          <w:tcPr>
            <w:tcW w:w="2410" w:type="dxa"/>
          </w:tcPr>
          <w:p w14:paraId="0F81C206" w14:textId="60FED316" w:rsidR="001D5EA5" w:rsidRPr="0059295B" w:rsidRDefault="001D5EA5" w:rsidP="0059295B">
            <w:pPr>
              <w:spacing w:line="480" w:lineRule="auto"/>
              <w:rPr>
                <w:rFonts w:ascii="Times New Roman" w:hAnsi="Times New Roman" w:cs="Times New Roman"/>
              </w:rPr>
            </w:pPr>
            <w:r w:rsidRPr="0059295B">
              <w:rPr>
                <w:rFonts w:ascii="Times New Roman" w:hAnsi="Times New Roman" w:cs="Times New Roman"/>
              </w:rPr>
              <w:t>Genotype</w:t>
            </w:r>
            <w:r>
              <w:rPr>
                <w:rFonts w:ascii="Times New Roman" w:hAnsi="Times New Roman" w:cs="Times New Roman"/>
              </w:rPr>
              <w:t xml:space="preserve"> (G)</w:t>
            </w:r>
          </w:p>
        </w:tc>
        <w:tc>
          <w:tcPr>
            <w:tcW w:w="1276" w:type="dxa"/>
          </w:tcPr>
          <w:p w14:paraId="7FFD2316" w14:textId="77777777" w:rsidR="001D5EA5" w:rsidRPr="0059295B" w:rsidRDefault="001D5EA5" w:rsidP="0059295B">
            <w:pPr>
              <w:spacing w:line="480" w:lineRule="auto"/>
              <w:rPr>
                <w:rFonts w:ascii="Times New Roman" w:hAnsi="Times New Roman" w:cs="Times New Roman"/>
              </w:rPr>
            </w:pPr>
          </w:p>
        </w:tc>
        <w:tc>
          <w:tcPr>
            <w:tcW w:w="992" w:type="dxa"/>
          </w:tcPr>
          <w:p w14:paraId="2D380B10" w14:textId="77777777" w:rsidR="001D5EA5" w:rsidRPr="0059295B" w:rsidRDefault="001D5EA5" w:rsidP="0059295B">
            <w:pPr>
              <w:spacing w:line="480" w:lineRule="auto"/>
              <w:rPr>
                <w:rFonts w:ascii="Times New Roman" w:hAnsi="Times New Roman" w:cs="Times New Roman"/>
              </w:rPr>
            </w:pPr>
          </w:p>
        </w:tc>
        <w:tc>
          <w:tcPr>
            <w:tcW w:w="1134" w:type="dxa"/>
          </w:tcPr>
          <w:p w14:paraId="5A0D3941" w14:textId="77777777" w:rsidR="001D5EA5" w:rsidRPr="0059295B" w:rsidRDefault="001D5EA5" w:rsidP="0059295B">
            <w:pPr>
              <w:spacing w:line="480" w:lineRule="auto"/>
              <w:rPr>
                <w:rFonts w:ascii="Times New Roman" w:hAnsi="Times New Roman" w:cs="Times New Roman"/>
              </w:rPr>
            </w:pPr>
          </w:p>
        </w:tc>
        <w:tc>
          <w:tcPr>
            <w:tcW w:w="1134" w:type="dxa"/>
          </w:tcPr>
          <w:p w14:paraId="485A67A7" w14:textId="716B7B1E" w:rsidR="001D5EA5" w:rsidRPr="0059295B" w:rsidRDefault="001D5EA5" w:rsidP="0059295B">
            <w:pPr>
              <w:spacing w:line="480" w:lineRule="auto"/>
              <w:rPr>
                <w:rFonts w:ascii="Times New Roman" w:hAnsi="Times New Roman" w:cs="Times New Roman"/>
              </w:rPr>
            </w:pPr>
          </w:p>
        </w:tc>
        <w:tc>
          <w:tcPr>
            <w:tcW w:w="1134" w:type="dxa"/>
          </w:tcPr>
          <w:p w14:paraId="4F4740DE" w14:textId="77777777" w:rsidR="001D5EA5" w:rsidRPr="0059295B" w:rsidRDefault="001D5EA5" w:rsidP="0059295B">
            <w:pPr>
              <w:spacing w:line="480" w:lineRule="auto"/>
              <w:rPr>
                <w:rFonts w:ascii="Times New Roman" w:hAnsi="Times New Roman" w:cs="Times New Roman"/>
              </w:rPr>
            </w:pPr>
          </w:p>
        </w:tc>
        <w:tc>
          <w:tcPr>
            <w:tcW w:w="992" w:type="dxa"/>
          </w:tcPr>
          <w:p w14:paraId="7B905E42" w14:textId="77777777" w:rsidR="001D5EA5" w:rsidRPr="0059295B" w:rsidRDefault="001D5EA5" w:rsidP="0059295B">
            <w:pPr>
              <w:spacing w:line="480" w:lineRule="auto"/>
              <w:rPr>
                <w:rFonts w:ascii="Times New Roman" w:hAnsi="Times New Roman" w:cs="Times New Roman"/>
              </w:rPr>
            </w:pPr>
          </w:p>
        </w:tc>
      </w:tr>
      <w:tr w:rsidR="00B4652E" w:rsidRPr="0059295B" w14:paraId="6B019110" w14:textId="77777777" w:rsidTr="00B4652E">
        <w:tc>
          <w:tcPr>
            <w:tcW w:w="2518" w:type="dxa"/>
          </w:tcPr>
          <w:p w14:paraId="14C288FD" w14:textId="5F529B31" w:rsidR="001D5EA5" w:rsidRPr="0059295B" w:rsidRDefault="001D5EA5" w:rsidP="0059295B">
            <w:pPr>
              <w:spacing w:line="480" w:lineRule="auto"/>
              <w:rPr>
                <w:rFonts w:ascii="Times New Roman" w:hAnsi="Times New Roman" w:cs="Times New Roman"/>
              </w:rPr>
            </w:pPr>
          </w:p>
        </w:tc>
        <w:tc>
          <w:tcPr>
            <w:tcW w:w="2410" w:type="dxa"/>
          </w:tcPr>
          <w:p w14:paraId="060E08C3" w14:textId="29462E5B" w:rsidR="001D5EA5" w:rsidRPr="0059295B" w:rsidRDefault="00D00D5C" w:rsidP="0059295B">
            <w:pPr>
              <w:spacing w:line="480" w:lineRule="auto"/>
              <w:rPr>
                <w:rFonts w:ascii="Times New Roman" w:hAnsi="Times New Roman" w:cs="Times New Roman"/>
              </w:rPr>
            </w:pPr>
            <w:r>
              <w:rPr>
                <w:rFonts w:ascii="Times New Roman" w:hAnsi="Times New Roman" w:cs="Times New Roman"/>
              </w:rPr>
              <w:t>Wind exposure (E)</w:t>
            </w:r>
          </w:p>
        </w:tc>
        <w:tc>
          <w:tcPr>
            <w:tcW w:w="1276" w:type="dxa"/>
          </w:tcPr>
          <w:p w14:paraId="6372D2D1" w14:textId="77777777" w:rsidR="001D5EA5" w:rsidRPr="0059295B" w:rsidRDefault="001D5EA5" w:rsidP="0059295B">
            <w:pPr>
              <w:spacing w:line="480" w:lineRule="auto"/>
              <w:rPr>
                <w:rFonts w:ascii="Times New Roman" w:hAnsi="Times New Roman" w:cs="Times New Roman"/>
              </w:rPr>
            </w:pPr>
          </w:p>
        </w:tc>
        <w:tc>
          <w:tcPr>
            <w:tcW w:w="992" w:type="dxa"/>
          </w:tcPr>
          <w:p w14:paraId="470E7BAF" w14:textId="77777777" w:rsidR="001D5EA5" w:rsidRPr="0059295B" w:rsidRDefault="001D5EA5" w:rsidP="0059295B">
            <w:pPr>
              <w:spacing w:line="480" w:lineRule="auto"/>
              <w:rPr>
                <w:rFonts w:ascii="Times New Roman" w:hAnsi="Times New Roman" w:cs="Times New Roman"/>
              </w:rPr>
            </w:pPr>
          </w:p>
        </w:tc>
        <w:tc>
          <w:tcPr>
            <w:tcW w:w="1134" w:type="dxa"/>
          </w:tcPr>
          <w:p w14:paraId="11ABC7A9" w14:textId="77777777" w:rsidR="001D5EA5" w:rsidRPr="0059295B" w:rsidRDefault="001D5EA5" w:rsidP="0059295B">
            <w:pPr>
              <w:spacing w:line="480" w:lineRule="auto"/>
              <w:rPr>
                <w:rFonts w:ascii="Times New Roman" w:hAnsi="Times New Roman" w:cs="Times New Roman"/>
              </w:rPr>
            </w:pPr>
          </w:p>
        </w:tc>
        <w:tc>
          <w:tcPr>
            <w:tcW w:w="1134" w:type="dxa"/>
          </w:tcPr>
          <w:p w14:paraId="06176521" w14:textId="77777777" w:rsidR="001D5EA5" w:rsidRPr="0059295B" w:rsidRDefault="001D5EA5" w:rsidP="0059295B">
            <w:pPr>
              <w:spacing w:line="480" w:lineRule="auto"/>
              <w:rPr>
                <w:rFonts w:ascii="Times New Roman" w:hAnsi="Times New Roman" w:cs="Times New Roman"/>
              </w:rPr>
            </w:pPr>
          </w:p>
        </w:tc>
        <w:tc>
          <w:tcPr>
            <w:tcW w:w="1134" w:type="dxa"/>
          </w:tcPr>
          <w:p w14:paraId="4A8F6872" w14:textId="77777777" w:rsidR="001D5EA5" w:rsidRPr="0059295B" w:rsidRDefault="001D5EA5" w:rsidP="0059295B">
            <w:pPr>
              <w:spacing w:line="480" w:lineRule="auto"/>
              <w:rPr>
                <w:rFonts w:ascii="Times New Roman" w:hAnsi="Times New Roman" w:cs="Times New Roman"/>
              </w:rPr>
            </w:pPr>
          </w:p>
        </w:tc>
        <w:tc>
          <w:tcPr>
            <w:tcW w:w="992" w:type="dxa"/>
          </w:tcPr>
          <w:p w14:paraId="7AA6C5DC" w14:textId="77777777" w:rsidR="001D5EA5" w:rsidRPr="0059295B" w:rsidRDefault="001D5EA5" w:rsidP="0059295B">
            <w:pPr>
              <w:spacing w:line="480" w:lineRule="auto"/>
              <w:rPr>
                <w:rFonts w:ascii="Times New Roman" w:hAnsi="Times New Roman" w:cs="Times New Roman"/>
              </w:rPr>
            </w:pPr>
          </w:p>
        </w:tc>
      </w:tr>
      <w:tr w:rsidR="00B4652E" w:rsidRPr="0059295B" w14:paraId="1FB77D3D" w14:textId="77777777" w:rsidTr="00B4652E">
        <w:tc>
          <w:tcPr>
            <w:tcW w:w="2518" w:type="dxa"/>
          </w:tcPr>
          <w:p w14:paraId="200E717B" w14:textId="77777777" w:rsidR="001D5EA5" w:rsidRPr="0059295B" w:rsidRDefault="001D5EA5" w:rsidP="0059295B">
            <w:pPr>
              <w:spacing w:line="480" w:lineRule="auto"/>
              <w:rPr>
                <w:rFonts w:ascii="Times New Roman" w:hAnsi="Times New Roman" w:cs="Times New Roman"/>
              </w:rPr>
            </w:pPr>
          </w:p>
        </w:tc>
        <w:tc>
          <w:tcPr>
            <w:tcW w:w="2410" w:type="dxa"/>
          </w:tcPr>
          <w:p w14:paraId="65244137" w14:textId="5BEEE4A5" w:rsidR="001D5EA5" w:rsidRPr="0059295B" w:rsidRDefault="001D5EA5" w:rsidP="0059295B">
            <w:pPr>
              <w:spacing w:line="480" w:lineRule="auto"/>
              <w:rPr>
                <w:rFonts w:ascii="Times New Roman" w:hAnsi="Times New Roman" w:cs="Times New Roman"/>
              </w:rPr>
            </w:pPr>
            <w:r>
              <w:rPr>
                <w:rFonts w:ascii="Times New Roman" w:hAnsi="Times New Roman" w:cs="Times New Roman"/>
              </w:rPr>
              <w:t>G x E</w:t>
            </w:r>
          </w:p>
        </w:tc>
        <w:tc>
          <w:tcPr>
            <w:tcW w:w="1276" w:type="dxa"/>
          </w:tcPr>
          <w:p w14:paraId="3AE6CA66" w14:textId="77777777" w:rsidR="001D5EA5" w:rsidRPr="0059295B" w:rsidRDefault="001D5EA5" w:rsidP="0059295B">
            <w:pPr>
              <w:spacing w:line="480" w:lineRule="auto"/>
              <w:rPr>
                <w:rFonts w:ascii="Times New Roman" w:hAnsi="Times New Roman" w:cs="Times New Roman"/>
              </w:rPr>
            </w:pPr>
          </w:p>
        </w:tc>
        <w:tc>
          <w:tcPr>
            <w:tcW w:w="992" w:type="dxa"/>
          </w:tcPr>
          <w:p w14:paraId="42EF88B7" w14:textId="77777777" w:rsidR="001D5EA5" w:rsidRPr="0059295B" w:rsidRDefault="001D5EA5" w:rsidP="0059295B">
            <w:pPr>
              <w:spacing w:line="480" w:lineRule="auto"/>
              <w:rPr>
                <w:rFonts w:ascii="Times New Roman" w:hAnsi="Times New Roman" w:cs="Times New Roman"/>
              </w:rPr>
            </w:pPr>
          </w:p>
        </w:tc>
        <w:tc>
          <w:tcPr>
            <w:tcW w:w="1134" w:type="dxa"/>
          </w:tcPr>
          <w:p w14:paraId="7A5CB044" w14:textId="77777777" w:rsidR="001D5EA5" w:rsidRPr="0059295B" w:rsidRDefault="001D5EA5" w:rsidP="0059295B">
            <w:pPr>
              <w:spacing w:line="480" w:lineRule="auto"/>
              <w:rPr>
                <w:rFonts w:ascii="Times New Roman" w:hAnsi="Times New Roman" w:cs="Times New Roman"/>
              </w:rPr>
            </w:pPr>
          </w:p>
        </w:tc>
        <w:tc>
          <w:tcPr>
            <w:tcW w:w="1134" w:type="dxa"/>
          </w:tcPr>
          <w:p w14:paraId="50E30E19" w14:textId="77777777" w:rsidR="001D5EA5" w:rsidRPr="0059295B" w:rsidRDefault="001D5EA5" w:rsidP="0059295B">
            <w:pPr>
              <w:spacing w:line="480" w:lineRule="auto"/>
              <w:rPr>
                <w:rFonts w:ascii="Times New Roman" w:hAnsi="Times New Roman" w:cs="Times New Roman"/>
              </w:rPr>
            </w:pPr>
          </w:p>
        </w:tc>
        <w:tc>
          <w:tcPr>
            <w:tcW w:w="1134" w:type="dxa"/>
          </w:tcPr>
          <w:p w14:paraId="31A0B66A" w14:textId="77777777" w:rsidR="001D5EA5" w:rsidRPr="0059295B" w:rsidRDefault="001D5EA5" w:rsidP="0059295B">
            <w:pPr>
              <w:spacing w:line="480" w:lineRule="auto"/>
              <w:rPr>
                <w:rFonts w:ascii="Times New Roman" w:hAnsi="Times New Roman" w:cs="Times New Roman"/>
              </w:rPr>
            </w:pPr>
          </w:p>
        </w:tc>
        <w:tc>
          <w:tcPr>
            <w:tcW w:w="992" w:type="dxa"/>
          </w:tcPr>
          <w:p w14:paraId="7D82D878" w14:textId="77777777" w:rsidR="001D5EA5" w:rsidRPr="0059295B" w:rsidRDefault="001D5EA5" w:rsidP="0059295B">
            <w:pPr>
              <w:spacing w:line="480" w:lineRule="auto"/>
              <w:rPr>
                <w:rFonts w:ascii="Times New Roman" w:hAnsi="Times New Roman" w:cs="Times New Roman"/>
              </w:rPr>
            </w:pPr>
          </w:p>
        </w:tc>
      </w:tr>
      <w:tr w:rsidR="00B4652E" w:rsidRPr="0059295B" w14:paraId="3E54461E" w14:textId="77777777" w:rsidTr="00B4652E">
        <w:tc>
          <w:tcPr>
            <w:tcW w:w="2518" w:type="dxa"/>
          </w:tcPr>
          <w:p w14:paraId="60CA890F" w14:textId="446F4234" w:rsidR="00D00D5C" w:rsidRPr="0059295B" w:rsidRDefault="00D00D5C" w:rsidP="001D5EA5">
            <w:pPr>
              <w:rPr>
                <w:rFonts w:ascii="Times New Roman" w:hAnsi="Times New Roman" w:cs="Times New Roman"/>
              </w:rPr>
            </w:pPr>
            <w:r>
              <w:rPr>
                <w:rFonts w:ascii="Times New Roman" w:hAnsi="Times New Roman" w:cs="Times New Roman"/>
              </w:rPr>
              <w:t>Mychorrizal community</w:t>
            </w:r>
          </w:p>
        </w:tc>
        <w:tc>
          <w:tcPr>
            <w:tcW w:w="2410" w:type="dxa"/>
          </w:tcPr>
          <w:p w14:paraId="54F8E269" w14:textId="61AA89EF" w:rsidR="00D00D5C" w:rsidRPr="0059295B" w:rsidRDefault="00D00D5C" w:rsidP="0059295B">
            <w:pPr>
              <w:spacing w:line="480" w:lineRule="auto"/>
              <w:rPr>
                <w:rFonts w:ascii="Times New Roman" w:hAnsi="Times New Roman" w:cs="Times New Roman"/>
              </w:rPr>
            </w:pPr>
            <w:r w:rsidRPr="0059295B">
              <w:rPr>
                <w:rFonts w:ascii="Times New Roman" w:hAnsi="Times New Roman" w:cs="Times New Roman"/>
              </w:rPr>
              <w:t>Genotype</w:t>
            </w:r>
            <w:r>
              <w:rPr>
                <w:rFonts w:ascii="Times New Roman" w:hAnsi="Times New Roman" w:cs="Times New Roman"/>
              </w:rPr>
              <w:t xml:space="preserve"> (G)</w:t>
            </w:r>
          </w:p>
        </w:tc>
        <w:tc>
          <w:tcPr>
            <w:tcW w:w="1276" w:type="dxa"/>
          </w:tcPr>
          <w:p w14:paraId="6B12A770" w14:textId="4E7E893C"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992" w:type="dxa"/>
          </w:tcPr>
          <w:p w14:paraId="45AE76F6" w14:textId="6763AC25"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1134" w:type="dxa"/>
          </w:tcPr>
          <w:p w14:paraId="51169E32" w14:textId="75CFF01D"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1134" w:type="dxa"/>
          </w:tcPr>
          <w:p w14:paraId="6BBFD468" w14:textId="00FBAB78" w:rsidR="00D00D5C" w:rsidRPr="0059295B" w:rsidRDefault="00D00D5C" w:rsidP="001D5EA5">
            <w:pPr>
              <w:spacing w:line="480" w:lineRule="auto"/>
              <w:jc w:val="center"/>
              <w:rPr>
                <w:rFonts w:ascii="Times New Roman" w:hAnsi="Times New Roman" w:cs="Times New Roman"/>
              </w:rPr>
            </w:pPr>
          </w:p>
        </w:tc>
        <w:tc>
          <w:tcPr>
            <w:tcW w:w="1134" w:type="dxa"/>
          </w:tcPr>
          <w:p w14:paraId="3944775E" w14:textId="082A22C6" w:rsidR="00D00D5C" w:rsidRPr="0059295B" w:rsidRDefault="00D00D5C" w:rsidP="001D5EA5">
            <w:pPr>
              <w:spacing w:line="480" w:lineRule="auto"/>
              <w:jc w:val="center"/>
              <w:rPr>
                <w:rFonts w:ascii="Times New Roman" w:hAnsi="Times New Roman" w:cs="Times New Roman"/>
              </w:rPr>
            </w:pPr>
          </w:p>
        </w:tc>
        <w:tc>
          <w:tcPr>
            <w:tcW w:w="992" w:type="dxa"/>
          </w:tcPr>
          <w:p w14:paraId="12A4260C" w14:textId="5C24BB16" w:rsidR="00D00D5C" w:rsidRPr="0059295B" w:rsidRDefault="00D00D5C" w:rsidP="001D5EA5">
            <w:pPr>
              <w:spacing w:line="480" w:lineRule="auto"/>
              <w:jc w:val="center"/>
              <w:rPr>
                <w:rFonts w:ascii="Times New Roman" w:hAnsi="Times New Roman" w:cs="Times New Roman"/>
              </w:rPr>
            </w:pPr>
          </w:p>
        </w:tc>
      </w:tr>
      <w:tr w:rsidR="00B4652E" w:rsidRPr="0059295B" w14:paraId="5FB60847" w14:textId="77777777" w:rsidTr="00B4652E">
        <w:tc>
          <w:tcPr>
            <w:tcW w:w="2518" w:type="dxa"/>
          </w:tcPr>
          <w:p w14:paraId="5981B7CF" w14:textId="77777777" w:rsidR="00D00D5C" w:rsidRPr="0059295B" w:rsidRDefault="00D00D5C" w:rsidP="0059295B">
            <w:pPr>
              <w:spacing w:line="480" w:lineRule="auto"/>
              <w:rPr>
                <w:rFonts w:ascii="Times New Roman" w:hAnsi="Times New Roman" w:cs="Times New Roman"/>
              </w:rPr>
            </w:pPr>
          </w:p>
        </w:tc>
        <w:tc>
          <w:tcPr>
            <w:tcW w:w="2410" w:type="dxa"/>
          </w:tcPr>
          <w:p w14:paraId="607568CC" w14:textId="677DEA51" w:rsidR="00D00D5C" w:rsidRPr="0059295B" w:rsidRDefault="00D00D5C" w:rsidP="0059295B">
            <w:pPr>
              <w:spacing w:line="480" w:lineRule="auto"/>
              <w:rPr>
                <w:rFonts w:ascii="Times New Roman" w:hAnsi="Times New Roman" w:cs="Times New Roman"/>
              </w:rPr>
            </w:pPr>
            <w:r>
              <w:rPr>
                <w:rFonts w:ascii="Times New Roman" w:hAnsi="Times New Roman" w:cs="Times New Roman"/>
              </w:rPr>
              <w:t>Wind exposure (E)</w:t>
            </w:r>
          </w:p>
        </w:tc>
        <w:tc>
          <w:tcPr>
            <w:tcW w:w="1276" w:type="dxa"/>
          </w:tcPr>
          <w:p w14:paraId="134249D5" w14:textId="453B7F39"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992" w:type="dxa"/>
          </w:tcPr>
          <w:p w14:paraId="71171D2F" w14:textId="168C7CC2"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1134" w:type="dxa"/>
          </w:tcPr>
          <w:p w14:paraId="1EC785BE" w14:textId="269AEA28"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1134" w:type="dxa"/>
          </w:tcPr>
          <w:p w14:paraId="676292A0" w14:textId="249B9DA6" w:rsidR="00D00D5C" w:rsidRPr="0059295B" w:rsidRDefault="00D00D5C" w:rsidP="001D5EA5">
            <w:pPr>
              <w:spacing w:line="480" w:lineRule="auto"/>
              <w:jc w:val="center"/>
              <w:rPr>
                <w:rFonts w:ascii="Times New Roman" w:hAnsi="Times New Roman" w:cs="Times New Roman"/>
              </w:rPr>
            </w:pPr>
          </w:p>
        </w:tc>
        <w:tc>
          <w:tcPr>
            <w:tcW w:w="1134" w:type="dxa"/>
          </w:tcPr>
          <w:p w14:paraId="4BA004B4" w14:textId="3BBF7D18" w:rsidR="00D00D5C" w:rsidRPr="0059295B" w:rsidRDefault="00D00D5C" w:rsidP="001D5EA5">
            <w:pPr>
              <w:spacing w:line="480" w:lineRule="auto"/>
              <w:jc w:val="center"/>
              <w:rPr>
                <w:rFonts w:ascii="Times New Roman" w:hAnsi="Times New Roman" w:cs="Times New Roman"/>
              </w:rPr>
            </w:pPr>
          </w:p>
        </w:tc>
        <w:tc>
          <w:tcPr>
            <w:tcW w:w="992" w:type="dxa"/>
          </w:tcPr>
          <w:p w14:paraId="54E13B8A" w14:textId="235418C7" w:rsidR="00D00D5C" w:rsidRPr="0059295B" w:rsidRDefault="00D00D5C" w:rsidP="00D00D5C">
            <w:pPr>
              <w:spacing w:line="480" w:lineRule="auto"/>
              <w:rPr>
                <w:rFonts w:ascii="Times New Roman" w:hAnsi="Times New Roman" w:cs="Times New Roman"/>
              </w:rPr>
            </w:pPr>
          </w:p>
        </w:tc>
      </w:tr>
      <w:tr w:rsidR="00B4652E" w:rsidRPr="0059295B" w14:paraId="3A35DDC2" w14:textId="77777777" w:rsidTr="00B4652E">
        <w:tc>
          <w:tcPr>
            <w:tcW w:w="2518" w:type="dxa"/>
          </w:tcPr>
          <w:p w14:paraId="3E1B01D0" w14:textId="4AD944AE" w:rsidR="00D00D5C" w:rsidRPr="0059295B" w:rsidRDefault="00D00D5C" w:rsidP="0059295B">
            <w:pPr>
              <w:spacing w:line="480" w:lineRule="auto"/>
              <w:rPr>
                <w:rFonts w:ascii="Times New Roman" w:hAnsi="Times New Roman" w:cs="Times New Roman"/>
              </w:rPr>
            </w:pPr>
          </w:p>
        </w:tc>
        <w:tc>
          <w:tcPr>
            <w:tcW w:w="2410" w:type="dxa"/>
          </w:tcPr>
          <w:p w14:paraId="2D215152" w14:textId="7E20C959" w:rsidR="00D00D5C" w:rsidRPr="0059295B" w:rsidRDefault="00D00D5C" w:rsidP="0059295B">
            <w:pPr>
              <w:spacing w:line="480" w:lineRule="auto"/>
              <w:rPr>
                <w:rFonts w:ascii="Times New Roman" w:hAnsi="Times New Roman" w:cs="Times New Roman"/>
              </w:rPr>
            </w:pPr>
            <w:r>
              <w:rPr>
                <w:rFonts w:ascii="Times New Roman" w:hAnsi="Times New Roman" w:cs="Times New Roman"/>
              </w:rPr>
              <w:t>G x E</w:t>
            </w:r>
          </w:p>
        </w:tc>
        <w:tc>
          <w:tcPr>
            <w:tcW w:w="1276" w:type="dxa"/>
          </w:tcPr>
          <w:p w14:paraId="72397893" w14:textId="2015C58B"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992" w:type="dxa"/>
          </w:tcPr>
          <w:p w14:paraId="21D38BAD" w14:textId="7E482422"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1134" w:type="dxa"/>
          </w:tcPr>
          <w:p w14:paraId="4BA23175" w14:textId="309F26DC"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1134" w:type="dxa"/>
          </w:tcPr>
          <w:p w14:paraId="28502587" w14:textId="51EDDCFB" w:rsidR="00D00D5C" w:rsidRPr="0059295B" w:rsidRDefault="00D00D5C" w:rsidP="001D5EA5">
            <w:pPr>
              <w:spacing w:line="480" w:lineRule="auto"/>
              <w:jc w:val="center"/>
              <w:rPr>
                <w:rFonts w:ascii="Times New Roman" w:hAnsi="Times New Roman" w:cs="Times New Roman"/>
              </w:rPr>
            </w:pPr>
          </w:p>
        </w:tc>
        <w:tc>
          <w:tcPr>
            <w:tcW w:w="1134" w:type="dxa"/>
          </w:tcPr>
          <w:p w14:paraId="25BC8596" w14:textId="3C2EE526" w:rsidR="00D00D5C" w:rsidRPr="0059295B" w:rsidRDefault="00D00D5C" w:rsidP="001D5EA5">
            <w:pPr>
              <w:spacing w:line="480" w:lineRule="auto"/>
              <w:jc w:val="center"/>
              <w:rPr>
                <w:rFonts w:ascii="Times New Roman" w:hAnsi="Times New Roman" w:cs="Times New Roman"/>
              </w:rPr>
            </w:pPr>
          </w:p>
        </w:tc>
        <w:tc>
          <w:tcPr>
            <w:tcW w:w="992" w:type="dxa"/>
          </w:tcPr>
          <w:p w14:paraId="4C5D814A" w14:textId="6C475179" w:rsidR="00D00D5C" w:rsidRPr="0059295B" w:rsidRDefault="00D00D5C" w:rsidP="001D5EA5">
            <w:pPr>
              <w:spacing w:line="480" w:lineRule="auto"/>
              <w:jc w:val="center"/>
              <w:rPr>
                <w:rFonts w:ascii="Times New Roman" w:hAnsi="Times New Roman" w:cs="Times New Roman"/>
              </w:rPr>
            </w:pPr>
          </w:p>
        </w:tc>
      </w:tr>
      <w:tr w:rsidR="00B4652E" w:rsidRPr="0059295B" w14:paraId="0B0183D5" w14:textId="77777777" w:rsidTr="00B4652E">
        <w:tc>
          <w:tcPr>
            <w:tcW w:w="2518" w:type="dxa"/>
          </w:tcPr>
          <w:p w14:paraId="547BF353" w14:textId="542B4C08" w:rsidR="00D00D5C" w:rsidRPr="0059295B" w:rsidRDefault="00D00D5C" w:rsidP="001D5EA5">
            <w:pPr>
              <w:rPr>
                <w:rFonts w:ascii="Times New Roman" w:hAnsi="Times New Roman" w:cs="Times New Roman"/>
              </w:rPr>
            </w:pPr>
            <w:r>
              <w:rPr>
                <w:rFonts w:ascii="Times New Roman" w:hAnsi="Times New Roman" w:cs="Times New Roman"/>
              </w:rPr>
              <w:t>Bacterial community</w:t>
            </w:r>
          </w:p>
        </w:tc>
        <w:tc>
          <w:tcPr>
            <w:tcW w:w="2410" w:type="dxa"/>
          </w:tcPr>
          <w:p w14:paraId="32329484" w14:textId="19404F7E" w:rsidR="00D00D5C" w:rsidRDefault="00D00D5C" w:rsidP="0059295B">
            <w:pPr>
              <w:spacing w:line="480" w:lineRule="auto"/>
              <w:rPr>
                <w:rFonts w:ascii="Times New Roman" w:hAnsi="Times New Roman" w:cs="Times New Roman"/>
              </w:rPr>
            </w:pPr>
            <w:r w:rsidRPr="0059295B">
              <w:rPr>
                <w:rFonts w:ascii="Times New Roman" w:hAnsi="Times New Roman" w:cs="Times New Roman"/>
              </w:rPr>
              <w:t>Genotype</w:t>
            </w:r>
            <w:r>
              <w:rPr>
                <w:rFonts w:ascii="Times New Roman" w:hAnsi="Times New Roman" w:cs="Times New Roman"/>
              </w:rPr>
              <w:t xml:space="preserve"> (G)</w:t>
            </w:r>
          </w:p>
        </w:tc>
        <w:tc>
          <w:tcPr>
            <w:tcW w:w="1276" w:type="dxa"/>
          </w:tcPr>
          <w:p w14:paraId="59784BDE" w14:textId="64A29F29"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992" w:type="dxa"/>
          </w:tcPr>
          <w:p w14:paraId="77035B29" w14:textId="4DC0CE8C"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1134" w:type="dxa"/>
          </w:tcPr>
          <w:p w14:paraId="56CD3A17" w14:textId="78C0A4DA"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1134" w:type="dxa"/>
          </w:tcPr>
          <w:p w14:paraId="1A3A6A7C" w14:textId="2D43607A" w:rsidR="00D00D5C" w:rsidRPr="0059295B" w:rsidRDefault="00D00D5C" w:rsidP="001D5EA5">
            <w:pPr>
              <w:spacing w:line="480" w:lineRule="auto"/>
              <w:jc w:val="center"/>
              <w:rPr>
                <w:rFonts w:ascii="Times New Roman" w:hAnsi="Times New Roman" w:cs="Times New Roman"/>
              </w:rPr>
            </w:pPr>
          </w:p>
        </w:tc>
        <w:tc>
          <w:tcPr>
            <w:tcW w:w="1134" w:type="dxa"/>
          </w:tcPr>
          <w:p w14:paraId="4E13E0A0" w14:textId="6E19BE11" w:rsidR="00D00D5C" w:rsidRPr="0059295B" w:rsidRDefault="00D00D5C" w:rsidP="001D5EA5">
            <w:pPr>
              <w:spacing w:line="480" w:lineRule="auto"/>
              <w:jc w:val="center"/>
              <w:rPr>
                <w:rFonts w:ascii="Times New Roman" w:hAnsi="Times New Roman" w:cs="Times New Roman"/>
              </w:rPr>
            </w:pPr>
          </w:p>
        </w:tc>
        <w:tc>
          <w:tcPr>
            <w:tcW w:w="992" w:type="dxa"/>
          </w:tcPr>
          <w:p w14:paraId="6B9D4233" w14:textId="070D7E3B" w:rsidR="00D00D5C" w:rsidRPr="0059295B" w:rsidRDefault="00D00D5C" w:rsidP="001D5EA5">
            <w:pPr>
              <w:spacing w:line="480" w:lineRule="auto"/>
              <w:jc w:val="center"/>
              <w:rPr>
                <w:rFonts w:ascii="Times New Roman" w:hAnsi="Times New Roman" w:cs="Times New Roman"/>
              </w:rPr>
            </w:pPr>
          </w:p>
        </w:tc>
      </w:tr>
      <w:tr w:rsidR="00B4652E" w:rsidRPr="0059295B" w14:paraId="0B889441" w14:textId="77777777" w:rsidTr="00B4652E">
        <w:tc>
          <w:tcPr>
            <w:tcW w:w="2518" w:type="dxa"/>
          </w:tcPr>
          <w:p w14:paraId="24253549" w14:textId="77777777" w:rsidR="00D00D5C" w:rsidRPr="0059295B" w:rsidRDefault="00D00D5C" w:rsidP="0059295B">
            <w:pPr>
              <w:spacing w:line="480" w:lineRule="auto"/>
              <w:rPr>
                <w:rFonts w:ascii="Times New Roman" w:hAnsi="Times New Roman" w:cs="Times New Roman"/>
              </w:rPr>
            </w:pPr>
          </w:p>
        </w:tc>
        <w:tc>
          <w:tcPr>
            <w:tcW w:w="2410" w:type="dxa"/>
          </w:tcPr>
          <w:p w14:paraId="4279ECDD" w14:textId="7AA773B6" w:rsidR="00D00D5C" w:rsidRDefault="00D00D5C" w:rsidP="0059295B">
            <w:pPr>
              <w:spacing w:line="480" w:lineRule="auto"/>
              <w:rPr>
                <w:rFonts w:ascii="Times New Roman" w:hAnsi="Times New Roman" w:cs="Times New Roman"/>
              </w:rPr>
            </w:pPr>
            <w:r>
              <w:rPr>
                <w:rFonts w:ascii="Times New Roman" w:hAnsi="Times New Roman" w:cs="Times New Roman"/>
              </w:rPr>
              <w:t>Wind exposure (E)</w:t>
            </w:r>
          </w:p>
        </w:tc>
        <w:tc>
          <w:tcPr>
            <w:tcW w:w="1276" w:type="dxa"/>
          </w:tcPr>
          <w:p w14:paraId="5A80AEBA" w14:textId="118130CA"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992" w:type="dxa"/>
          </w:tcPr>
          <w:p w14:paraId="15BC0A9C" w14:textId="243976F2"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1134" w:type="dxa"/>
          </w:tcPr>
          <w:p w14:paraId="69EFD1DE" w14:textId="4B94F948"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1134" w:type="dxa"/>
          </w:tcPr>
          <w:p w14:paraId="305331A1" w14:textId="0CD8FEB7" w:rsidR="00D00D5C" w:rsidRPr="0059295B" w:rsidRDefault="00D00D5C" w:rsidP="001D5EA5">
            <w:pPr>
              <w:spacing w:line="480" w:lineRule="auto"/>
              <w:jc w:val="center"/>
              <w:rPr>
                <w:rFonts w:ascii="Times New Roman" w:hAnsi="Times New Roman" w:cs="Times New Roman"/>
              </w:rPr>
            </w:pPr>
          </w:p>
        </w:tc>
        <w:tc>
          <w:tcPr>
            <w:tcW w:w="1134" w:type="dxa"/>
          </w:tcPr>
          <w:p w14:paraId="02A3AA42" w14:textId="6C9D7527" w:rsidR="00D00D5C" w:rsidRPr="0059295B" w:rsidRDefault="00D00D5C" w:rsidP="001D5EA5">
            <w:pPr>
              <w:spacing w:line="480" w:lineRule="auto"/>
              <w:jc w:val="center"/>
              <w:rPr>
                <w:rFonts w:ascii="Times New Roman" w:hAnsi="Times New Roman" w:cs="Times New Roman"/>
              </w:rPr>
            </w:pPr>
          </w:p>
        </w:tc>
        <w:tc>
          <w:tcPr>
            <w:tcW w:w="992" w:type="dxa"/>
          </w:tcPr>
          <w:p w14:paraId="5BC7655D" w14:textId="2BB046DF" w:rsidR="00D00D5C" w:rsidRPr="0059295B" w:rsidRDefault="00D00D5C" w:rsidP="001D5EA5">
            <w:pPr>
              <w:spacing w:line="480" w:lineRule="auto"/>
              <w:jc w:val="center"/>
              <w:rPr>
                <w:rFonts w:ascii="Times New Roman" w:hAnsi="Times New Roman" w:cs="Times New Roman"/>
              </w:rPr>
            </w:pPr>
          </w:p>
        </w:tc>
      </w:tr>
      <w:tr w:rsidR="00B4652E" w:rsidRPr="0059295B" w14:paraId="451251F3" w14:textId="77777777" w:rsidTr="00B4652E">
        <w:tc>
          <w:tcPr>
            <w:tcW w:w="2518" w:type="dxa"/>
          </w:tcPr>
          <w:p w14:paraId="521955AF" w14:textId="77777777" w:rsidR="00D00D5C" w:rsidRPr="0059295B" w:rsidRDefault="00D00D5C" w:rsidP="0059295B">
            <w:pPr>
              <w:spacing w:line="480" w:lineRule="auto"/>
              <w:rPr>
                <w:rFonts w:ascii="Times New Roman" w:hAnsi="Times New Roman" w:cs="Times New Roman"/>
              </w:rPr>
            </w:pPr>
          </w:p>
        </w:tc>
        <w:tc>
          <w:tcPr>
            <w:tcW w:w="2410" w:type="dxa"/>
          </w:tcPr>
          <w:p w14:paraId="30F8FD55" w14:textId="6780EE43" w:rsidR="00D00D5C" w:rsidRDefault="00D00D5C" w:rsidP="0059295B">
            <w:pPr>
              <w:spacing w:line="480" w:lineRule="auto"/>
              <w:rPr>
                <w:rFonts w:ascii="Times New Roman" w:hAnsi="Times New Roman" w:cs="Times New Roman"/>
              </w:rPr>
            </w:pPr>
            <w:r>
              <w:rPr>
                <w:rFonts w:ascii="Times New Roman" w:hAnsi="Times New Roman" w:cs="Times New Roman"/>
              </w:rPr>
              <w:t>G x E</w:t>
            </w:r>
          </w:p>
        </w:tc>
        <w:tc>
          <w:tcPr>
            <w:tcW w:w="1276" w:type="dxa"/>
          </w:tcPr>
          <w:p w14:paraId="5B1B68CA" w14:textId="2D2C110E"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992" w:type="dxa"/>
          </w:tcPr>
          <w:p w14:paraId="458FEF17" w14:textId="0E970E05"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1134" w:type="dxa"/>
          </w:tcPr>
          <w:p w14:paraId="3DD419CD" w14:textId="540197AD"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1134" w:type="dxa"/>
          </w:tcPr>
          <w:p w14:paraId="0CEE9C27" w14:textId="7BB07683" w:rsidR="00D00D5C" w:rsidRPr="0059295B" w:rsidRDefault="00D00D5C" w:rsidP="001D5EA5">
            <w:pPr>
              <w:spacing w:line="480" w:lineRule="auto"/>
              <w:jc w:val="center"/>
              <w:rPr>
                <w:rFonts w:ascii="Times New Roman" w:hAnsi="Times New Roman" w:cs="Times New Roman"/>
              </w:rPr>
            </w:pPr>
          </w:p>
        </w:tc>
        <w:tc>
          <w:tcPr>
            <w:tcW w:w="1134" w:type="dxa"/>
          </w:tcPr>
          <w:p w14:paraId="38E92D01" w14:textId="0EBAA6A0" w:rsidR="00D00D5C" w:rsidRPr="0059295B" w:rsidRDefault="00D00D5C" w:rsidP="001D5EA5">
            <w:pPr>
              <w:spacing w:line="480" w:lineRule="auto"/>
              <w:jc w:val="center"/>
              <w:rPr>
                <w:rFonts w:ascii="Times New Roman" w:hAnsi="Times New Roman" w:cs="Times New Roman"/>
              </w:rPr>
            </w:pPr>
          </w:p>
        </w:tc>
        <w:tc>
          <w:tcPr>
            <w:tcW w:w="992" w:type="dxa"/>
          </w:tcPr>
          <w:p w14:paraId="647058FA" w14:textId="6FA4576B" w:rsidR="00D00D5C" w:rsidRPr="0059295B" w:rsidRDefault="00D00D5C" w:rsidP="001D5EA5">
            <w:pPr>
              <w:spacing w:line="480" w:lineRule="auto"/>
              <w:jc w:val="center"/>
              <w:rPr>
                <w:rFonts w:ascii="Times New Roman" w:hAnsi="Times New Roman" w:cs="Times New Roman"/>
              </w:rPr>
            </w:pPr>
          </w:p>
        </w:tc>
      </w:tr>
    </w:tbl>
    <w:p w14:paraId="13215389" w14:textId="77777777" w:rsidR="00B4652E" w:rsidRDefault="00B4652E" w:rsidP="0059295B">
      <w:pPr>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1406"/>
        <w:gridCol w:w="1280"/>
        <w:gridCol w:w="1305"/>
        <w:gridCol w:w="1301"/>
        <w:gridCol w:w="1344"/>
        <w:gridCol w:w="1336"/>
        <w:gridCol w:w="1364"/>
        <w:gridCol w:w="1280"/>
        <w:gridCol w:w="1281"/>
        <w:gridCol w:w="1281"/>
      </w:tblGrid>
      <w:tr w:rsidR="008A0B1A" w14:paraId="24EC22E6" w14:textId="77777777" w:rsidTr="008A0B1A">
        <w:tc>
          <w:tcPr>
            <w:tcW w:w="1406" w:type="dxa"/>
          </w:tcPr>
          <w:p w14:paraId="2C40A207" w14:textId="664E65AF" w:rsidR="008A0B1A" w:rsidRDefault="008A0B1A" w:rsidP="0059295B">
            <w:pPr>
              <w:spacing w:line="480" w:lineRule="auto"/>
              <w:rPr>
                <w:rFonts w:ascii="Times New Roman" w:hAnsi="Times New Roman" w:cs="Times New Roman"/>
              </w:rPr>
            </w:pPr>
            <w:r>
              <w:rPr>
                <w:rFonts w:ascii="Times New Roman" w:hAnsi="Times New Roman" w:cs="Times New Roman"/>
              </w:rPr>
              <w:t>Traits</w:t>
            </w:r>
          </w:p>
        </w:tc>
        <w:tc>
          <w:tcPr>
            <w:tcW w:w="1280" w:type="dxa"/>
          </w:tcPr>
          <w:p w14:paraId="3C759CDA" w14:textId="4FC35F8A" w:rsidR="008A0B1A" w:rsidRDefault="008A0B1A" w:rsidP="0059295B">
            <w:pPr>
              <w:spacing w:line="480" w:lineRule="auto"/>
              <w:rPr>
                <w:rFonts w:ascii="Times New Roman" w:hAnsi="Times New Roman" w:cs="Times New Roman"/>
              </w:rPr>
            </w:pPr>
            <w:r>
              <w:rPr>
                <w:rFonts w:ascii="Times New Roman" w:hAnsi="Times New Roman" w:cs="Times New Roman"/>
              </w:rPr>
              <w:t>Year</w:t>
            </w:r>
          </w:p>
        </w:tc>
        <w:tc>
          <w:tcPr>
            <w:tcW w:w="1305" w:type="dxa"/>
          </w:tcPr>
          <w:p w14:paraId="4694ACC0" w14:textId="425E732F" w:rsidR="008A0B1A" w:rsidRDefault="008A0B1A" w:rsidP="0059295B">
            <w:pPr>
              <w:spacing w:line="480" w:lineRule="auto"/>
              <w:rPr>
                <w:rFonts w:ascii="Times New Roman" w:hAnsi="Times New Roman" w:cs="Times New Roman"/>
              </w:rPr>
            </w:pPr>
            <w:r>
              <w:rPr>
                <w:rFonts w:ascii="Times New Roman" w:hAnsi="Times New Roman" w:cs="Times New Roman"/>
              </w:rPr>
              <w:t>G</w:t>
            </w:r>
          </w:p>
        </w:tc>
        <w:tc>
          <w:tcPr>
            <w:tcW w:w="1301" w:type="dxa"/>
          </w:tcPr>
          <w:p w14:paraId="50B42328" w14:textId="08F2D126" w:rsidR="008A0B1A" w:rsidRDefault="008A0B1A" w:rsidP="0059295B">
            <w:pPr>
              <w:spacing w:line="480" w:lineRule="auto"/>
              <w:rPr>
                <w:rFonts w:ascii="Times New Roman" w:hAnsi="Times New Roman" w:cs="Times New Roman"/>
              </w:rPr>
            </w:pPr>
            <w:r>
              <w:rPr>
                <w:rFonts w:ascii="Times New Roman" w:hAnsi="Times New Roman" w:cs="Times New Roman"/>
              </w:rPr>
              <w:t>E</w:t>
            </w:r>
          </w:p>
        </w:tc>
        <w:tc>
          <w:tcPr>
            <w:tcW w:w="1344" w:type="dxa"/>
          </w:tcPr>
          <w:p w14:paraId="29B59478" w14:textId="57E5C958" w:rsidR="008A0B1A" w:rsidRDefault="008A0B1A" w:rsidP="0059295B">
            <w:pPr>
              <w:spacing w:line="480" w:lineRule="auto"/>
              <w:rPr>
                <w:rFonts w:ascii="Times New Roman" w:hAnsi="Times New Roman" w:cs="Times New Roman"/>
              </w:rPr>
            </w:pPr>
            <w:r>
              <w:rPr>
                <w:rFonts w:ascii="Times New Roman" w:hAnsi="Times New Roman" w:cs="Times New Roman"/>
              </w:rPr>
              <w:t>GxE</w:t>
            </w:r>
          </w:p>
        </w:tc>
        <w:tc>
          <w:tcPr>
            <w:tcW w:w="1336" w:type="dxa"/>
          </w:tcPr>
          <w:p w14:paraId="360D7864" w14:textId="689FE455" w:rsidR="008A0B1A" w:rsidRDefault="008A0B1A" w:rsidP="0059295B">
            <w:pPr>
              <w:spacing w:line="480" w:lineRule="auto"/>
              <w:rPr>
                <w:rFonts w:ascii="Times New Roman" w:hAnsi="Times New Roman" w:cs="Times New Roman"/>
              </w:rPr>
            </w:pPr>
            <w:r>
              <w:rPr>
                <w:rFonts w:ascii="Times New Roman" w:hAnsi="Times New Roman" w:cs="Times New Roman"/>
              </w:rPr>
              <w:t>Plot</w:t>
            </w:r>
          </w:p>
        </w:tc>
        <w:tc>
          <w:tcPr>
            <w:tcW w:w="1364" w:type="dxa"/>
          </w:tcPr>
          <w:p w14:paraId="3DD06207" w14:textId="59077116" w:rsidR="008A0B1A" w:rsidRDefault="008A0B1A" w:rsidP="0059295B">
            <w:pPr>
              <w:spacing w:line="480" w:lineRule="auto"/>
              <w:rPr>
                <w:rFonts w:ascii="Times New Roman" w:hAnsi="Times New Roman" w:cs="Times New Roman"/>
              </w:rPr>
            </w:pPr>
            <w:r>
              <w:rPr>
                <w:rFonts w:ascii="Times New Roman" w:hAnsi="Times New Roman" w:cs="Times New Roman"/>
              </w:rPr>
              <w:t>Block</w:t>
            </w:r>
          </w:p>
        </w:tc>
        <w:tc>
          <w:tcPr>
            <w:tcW w:w="1280" w:type="dxa"/>
          </w:tcPr>
          <w:p w14:paraId="7E4D8E3E" w14:textId="77777777" w:rsidR="008A0B1A" w:rsidRDefault="008A0B1A" w:rsidP="0059295B">
            <w:pPr>
              <w:spacing w:line="480" w:lineRule="auto"/>
              <w:rPr>
                <w:rFonts w:ascii="Times New Roman" w:hAnsi="Times New Roman" w:cs="Times New Roman"/>
              </w:rPr>
            </w:pPr>
          </w:p>
        </w:tc>
        <w:tc>
          <w:tcPr>
            <w:tcW w:w="1281" w:type="dxa"/>
          </w:tcPr>
          <w:p w14:paraId="0056C95A" w14:textId="77777777" w:rsidR="008A0B1A" w:rsidRDefault="008A0B1A" w:rsidP="0059295B">
            <w:pPr>
              <w:spacing w:line="480" w:lineRule="auto"/>
              <w:rPr>
                <w:rFonts w:ascii="Times New Roman" w:hAnsi="Times New Roman" w:cs="Times New Roman"/>
              </w:rPr>
            </w:pPr>
          </w:p>
        </w:tc>
        <w:tc>
          <w:tcPr>
            <w:tcW w:w="1281" w:type="dxa"/>
          </w:tcPr>
          <w:p w14:paraId="1C7739AB" w14:textId="77777777" w:rsidR="008A0B1A" w:rsidRDefault="008A0B1A" w:rsidP="0059295B">
            <w:pPr>
              <w:spacing w:line="480" w:lineRule="auto"/>
              <w:rPr>
                <w:rFonts w:ascii="Times New Roman" w:hAnsi="Times New Roman" w:cs="Times New Roman"/>
              </w:rPr>
            </w:pPr>
          </w:p>
        </w:tc>
      </w:tr>
      <w:tr w:rsidR="008A0B1A" w14:paraId="2AC760BB" w14:textId="77777777" w:rsidTr="008A0B1A">
        <w:tc>
          <w:tcPr>
            <w:tcW w:w="1406" w:type="dxa"/>
          </w:tcPr>
          <w:p w14:paraId="1203A840" w14:textId="069D1866" w:rsidR="008A0B1A" w:rsidRDefault="008A0B1A" w:rsidP="0059295B">
            <w:pPr>
              <w:spacing w:line="480" w:lineRule="auto"/>
              <w:rPr>
                <w:rFonts w:ascii="Times New Roman" w:hAnsi="Times New Roman" w:cs="Times New Roman"/>
              </w:rPr>
            </w:pPr>
            <w:r>
              <w:rPr>
                <w:rFonts w:ascii="Times New Roman" w:hAnsi="Times New Roman" w:cs="Times New Roman"/>
              </w:rPr>
              <w:t>Plant height</w:t>
            </w:r>
          </w:p>
        </w:tc>
        <w:tc>
          <w:tcPr>
            <w:tcW w:w="1280" w:type="dxa"/>
          </w:tcPr>
          <w:p w14:paraId="6E712593" w14:textId="198D331C" w:rsidR="008A0B1A" w:rsidRDefault="008A0B1A" w:rsidP="0059295B">
            <w:pPr>
              <w:spacing w:line="480" w:lineRule="auto"/>
              <w:rPr>
                <w:rFonts w:ascii="Times New Roman" w:hAnsi="Times New Roman" w:cs="Times New Roman"/>
              </w:rPr>
            </w:pPr>
            <w:r>
              <w:rPr>
                <w:rFonts w:ascii="Times New Roman" w:hAnsi="Times New Roman" w:cs="Times New Roman"/>
              </w:rPr>
              <w:t>2012</w:t>
            </w:r>
          </w:p>
        </w:tc>
        <w:tc>
          <w:tcPr>
            <w:tcW w:w="1305" w:type="dxa"/>
          </w:tcPr>
          <w:p w14:paraId="315A58CC" w14:textId="070F3BAE" w:rsidR="008A0B1A" w:rsidRDefault="008A0B1A" w:rsidP="0059295B">
            <w:pPr>
              <w:spacing w:line="480" w:lineRule="auto"/>
              <w:rPr>
                <w:rFonts w:ascii="Times New Roman" w:hAnsi="Times New Roman" w:cs="Times New Roman"/>
              </w:rPr>
            </w:pPr>
            <w:r>
              <w:rPr>
                <w:rFonts w:ascii="Times New Roman" w:hAnsi="Times New Roman" w:cs="Times New Roman"/>
              </w:rPr>
              <w:t>X</w:t>
            </w:r>
          </w:p>
        </w:tc>
        <w:tc>
          <w:tcPr>
            <w:tcW w:w="1301" w:type="dxa"/>
          </w:tcPr>
          <w:p w14:paraId="720D50C4" w14:textId="71B9F947" w:rsidR="008A0B1A" w:rsidRDefault="008A0B1A" w:rsidP="0059295B">
            <w:pPr>
              <w:spacing w:line="480" w:lineRule="auto"/>
              <w:rPr>
                <w:rFonts w:ascii="Times New Roman" w:hAnsi="Times New Roman" w:cs="Times New Roman"/>
              </w:rPr>
            </w:pPr>
            <w:r>
              <w:rPr>
                <w:rFonts w:ascii="Times New Roman" w:hAnsi="Times New Roman" w:cs="Times New Roman"/>
              </w:rPr>
              <w:t>F</w:t>
            </w:r>
          </w:p>
        </w:tc>
        <w:tc>
          <w:tcPr>
            <w:tcW w:w="1344" w:type="dxa"/>
          </w:tcPr>
          <w:p w14:paraId="03E05410" w14:textId="77777777" w:rsidR="008A0B1A" w:rsidRDefault="008A0B1A" w:rsidP="0059295B">
            <w:pPr>
              <w:spacing w:line="480" w:lineRule="auto"/>
              <w:rPr>
                <w:rFonts w:ascii="Times New Roman" w:hAnsi="Times New Roman" w:cs="Times New Roman"/>
              </w:rPr>
            </w:pPr>
          </w:p>
        </w:tc>
        <w:tc>
          <w:tcPr>
            <w:tcW w:w="1336" w:type="dxa"/>
          </w:tcPr>
          <w:p w14:paraId="500589CE" w14:textId="77777777" w:rsidR="008A0B1A" w:rsidRDefault="008A0B1A" w:rsidP="0059295B">
            <w:pPr>
              <w:spacing w:line="480" w:lineRule="auto"/>
              <w:rPr>
                <w:rFonts w:ascii="Times New Roman" w:hAnsi="Times New Roman" w:cs="Times New Roman"/>
              </w:rPr>
            </w:pPr>
          </w:p>
        </w:tc>
        <w:tc>
          <w:tcPr>
            <w:tcW w:w="1364" w:type="dxa"/>
          </w:tcPr>
          <w:p w14:paraId="7F84932D" w14:textId="77777777" w:rsidR="008A0B1A" w:rsidRDefault="008A0B1A" w:rsidP="0059295B">
            <w:pPr>
              <w:spacing w:line="480" w:lineRule="auto"/>
              <w:rPr>
                <w:rFonts w:ascii="Times New Roman" w:hAnsi="Times New Roman" w:cs="Times New Roman"/>
              </w:rPr>
            </w:pPr>
          </w:p>
        </w:tc>
        <w:tc>
          <w:tcPr>
            <w:tcW w:w="1280" w:type="dxa"/>
          </w:tcPr>
          <w:p w14:paraId="1C0F2268" w14:textId="77777777" w:rsidR="008A0B1A" w:rsidRDefault="008A0B1A" w:rsidP="0059295B">
            <w:pPr>
              <w:spacing w:line="480" w:lineRule="auto"/>
              <w:rPr>
                <w:rFonts w:ascii="Times New Roman" w:hAnsi="Times New Roman" w:cs="Times New Roman"/>
              </w:rPr>
            </w:pPr>
          </w:p>
        </w:tc>
        <w:tc>
          <w:tcPr>
            <w:tcW w:w="1281" w:type="dxa"/>
          </w:tcPr>
          <w:p w14:paraId="0BA7A968" w14:textId="77777777" w:rsidR="008A0B1A" w:rsidRDefault="008A0B1A" w:rsidP="0059295B">
            <w:pPr>
              <w:spacing w:line="480" w:lineRule="auto"/>
              <w:rPr>
                <w:rFonts w:ascii="Times New Roman" w:hAnsi="Times New Roman" w:cs="Times New Roman"/>
              </w:rPr>
            </w:pPr>
          </w:p>
        </w:tc>
        <w:tc>
          <w:tcPr>
            <w:tcW w:w="1281" w:type="dxa"/>
          </w:tcPr>
          <w:p w14:paraId="3A1AA20B" w14:textId="77777777" w:rsidR="008A0B1A" w:rsidRDefault="008A0B1A" w:rsidP="0059295B">
            <w:pPr>
              <w:spacing w:line="480" w:lineRule="auto"/>
              <w:rPr>
                <w:rFonts w:ascii="Times New Roman" w:hAnsi="Times New Roman" w:cs="Times New Roman"/>
              </w:rPr>
            </w:pPr>
          </w:p>
        </w:tc>
      </w:tr>
      <w:tr w:rsidR="008A0B1A" w14:paraId="0A314254" w14:textId="77777777" w:rsidTr="008A0B1A">
        <w:tc>
          <w:tcPr>
            <w:tcW w:w="1406" w:type="dxa"/>
          </w:tcPr>
          <w:p w14:paraId="3DD6AC84" w14:textId="504ED102" w:rsidR="008A0B1A" w:rsidRDefault="008A0B1A" w:rsidP="0059295B">
            <w:pPr>
              <w:spacing w:line="480" w:lineRule="auto"/>
              <w:rPr>
                <w:rFonts w:ascii="Times New Roman" w:hAnsi="Times New Roman" w:cs="Times New Roman"/>
              </w:rPr>
            </w:pPr>
          </w:p>
        </w:tc>
        <w:tc>
          <w:tcPr>
            <w:tcW w:w="1280" w:type="dxa"/>
          </w:tcPr>
          <w:p w14:paraId="0287B5A6" w14:textId="58EE7D6E" w:rsidR="008A0B1A" w:rsidRDefault="008A0B1A" w:rsidP="0059295B">
            <w:pPr>
              <w:spacing w:line="480" w:lineRule="auto"/>
              <w:rPr>
                <w:rFonts w:ascii="Times New Roman" w:hAnsi="Times New Roman" w:cs="Times New Roman"/>
              </w:rPr>
            </w:pPr>
            <w:r>
              <w:rPr>
                <w:rFonts w:ascii="Times New Roman" w:hAnsi="Times New Roman" w:cs="Times New Roman"/>
              </w:rPr>
              <w:t>2013</w:t>
            </w:r>
          </w:p>
        </w:tc>
        <w:tc>
          <w:tcPr>
            <w:tcW w:w="1305" w:type="dxa"/>
          </w:tcPr>
          <w:p w14:paraId="6FA521D6" w14:textId="05BB6E6B" w:rsidR="008A0B1A" w:rsidRDefault="008A0B1A" w:rsidP="0059295B">
            <w:pPr>
              <w:spacing w:line="480" w:lineRule="auto"/>
              <w:rPr>
                <w:rFonts w:ascii="Times New Roman" w:hAnsi="Times New Roman" w:cs="Times New Roman"/>
              </w:rPr>
            </w:pPr>
          </w:p>
        </w:tc>
        <w:tc>
          <w:tcPr>
            <w:tcW w:w="1301" w:type="dxa"/>
          </w:tcPr>
          <w:p w14:paraId="2D0FFF70" w14:textId="77777777" w:rsidR="008A0B1A" w:rsidRDefault="008A0B1A" w:rsidP="0059295B">
            <w:pPr>
              <w:spacing w:line="480" w:lineRule="auto"/>
              <w:rPr>
                <w:rFonts w:ascii="Times New Roman" w:hAnsi="Times New Roman" w:cs="Times New Roman"/>
              </w:rPr>
            </w:pPr>
          </w:p>
        </w:tc>
        <w:tc>
          <w:tcPr>
            <w:tcW w:w="1344" w:type="dxa"/>
          </w:tcPr>
          <w:p w14:paraId="59C7265B" w14:textId="77777777" w:rsidR="008A0B1A" w:rsidRDefault="008A0B1A" w:rsidP="0059295B">
            <w:pPr>
              <w:spacing w:line="480" w:lineRule="auto"/>
              <w:rPr>
                <w:rFonts w:ascii="Times New Roman" w:hAnsi="Times New Roman" w:cs="Times New Roman"/>
              </w:rPr>
            </w:pPr>
          </w:p>
        </w:tc>
        <w:tc>
          <w:tcPr>
            <w:tcW w:w="1336" w:type="dxa"/>
          </w:tcPr>
          <w:p w14:paraId="48175384" w14:textId="77777777" w:rsidR="008A0B1A" w:rsidRDefault="008A0B1A" w:rsidP="0059295B">
            <w:pPr>
              <w:spacing w:line="480" w:lineRule="auto"/>
              <w:rPr>
                <w:rFonts w:ascii="Times New Roman" w:hAnsi="Times New Roman" w:cs="Times New Roman"/>
              </w:rPr>
            </w:pPr>
          </w:p>
        </w:tc>
        <w:tc>
          <w:tcPr>
            <w:tcW w:w="1364" w:type="dxa"/>
          </w:tcPr>
          <w:p w14:paraId="41EBBC5B" w14:textId="77777777" w:rsidR="008A0B1A" w:rsidRDefault="008A0B1A" w:rsidP="0059295B">
            <w:pPr>
              <w:spacing w:line="480" w:lineRule="auto"/>
              <w:rPr>
                <w:rFonts w:ascii="Times New Roman" w:hAnsi="Times New Roman" w:cs="Times New Roman"/>
              </w:rPr>
            </w:pPr>
          </w:p>
        </w:tc>
        <w:tc>
          <w:tcPr>
            <w:tcW w:w="1280" w:type="dxa"/>
          </w:tcPr>
          <w:p w14:paraId="0BA5BAE4" w14:textId="77777777" w:rsidR="008A0B1A" w:rsidRDefault="008A0B1A" w:rsidP="0059295B">
            <w:pPr>
              <w:spacing w:line="480" w:lineRule="auto"/>
              <w:rPr>
                <w:rFonts w:ascii="Times New Roman" w:hAnsi="Times New Roman" w:cs="Times New Roman"/>
              </w:rPr>
            </w:pPr>
          </w:p>
        </w:tc>
        <w:tc>
          <w:tcPr>
            <w:tcW w:w="1281" w:type="dxa"/>
          </w:tcPr>
          <w:p w14:paraId="6FFF6968" w14:textId="77777777" w:rsidR="008A0B1A" w:rsidRDefault="008A0B1A" w:rsidP="0059295B">
            <w:pPr>
              <w:spacing w:line="480" w:lineRule="auto"/>
              <w:rPr>
                <w:rFonts w:ascii="Times New Roman" w:hAnsi="Times New Roman" w:cs="Times New Roman"/>
              </w:rPr>
            </w:pPr>
          </w:p>
        </w:tc>
        <w:tc>
          <w:tcPr>
            <w:tcW w:w="1281" w:type="dxa"/>
          </w:tcPr>
          <w:p w14:paraId="347BBDE8" w14:textId="77777777" w:rsidR="008A0B1A" w:rsidRDefault="008A0B1A" w:rsidP="0059295B">
            <w:pPr>
              <w:spacing w:line="480" w:lineRule="auto"/>
              <w:rPr>
                <w:rFonts w:ascii="Times New Roman" w:hAnsi="Times New Roman" w:cs="Times New Roman"/>
              </w:rPr>
            </w:pPr>
          </w:p>
        </w:tc>
      </w:tr>
      <w:tr w:rsidR="008A0B1A" w14:paraId="752F51E5" w14:textId="77777777" w:rsidTr="008A0B1A">
        <w:tc>
          <w:tcPr>
            <w:tcW w:w="1406" w:type="dxa"/>
          </w:tcPr>
          <w:p w14:paraId="1ECA4A36" w14:textId="0F4F3844" w:rsidR="008A0B1A" w:rsidRDefault="008A0B1A" w:rsidP="0059295B">
            <w:pPr>
              <w:spacing w:line="480" w:lineRule="auto"/>
              <w:rPr>
                <w:rFonts w:ascii="Times New Roman" w:hAnsi="Times New Roman" w:cs="Times New Roman"/>
              </w:rPr>
            </w:pPr>
            <w:r>
              <w:rPr>
                <w:rFonts w:ascii="Times New Roman" w:hAnsi="Times New Roman" w:cs="Times New Roman"/>
              </w:rPr>
              <w:t>Shoot count</w:t>
            </w:r>
          </w:p>
        </w:tc>
        <w:tc>
          <w:tcPr>
            <w:tcW w:w="1280" w:type="dxa"/>
          </w:tcPr>
          <w:p w14:paraId="428C7CF2" w14:textId="6D2E3EE0" w:rsidR="008A0B1A" w:rsidRDefault="008A0B1A" w:rsidP="0059295B">
            <w:pPr>
              <w:spacing w:line="480" w:lineRule="auto"/>
              <w:rPr>
                <w:rFonts w:ascii="Times New Roman" w:hAnsi="Times New Roman" w:cs="Times New Roman"/>
              </w:rPr>
            </w:pPr>
            <w:r>
              <w:rPr>
                <w:rFonts w:ascii="Times New Roman" w:hAnsi="Times New Roman" w:cs="Times New Roman"/>
              </w:rPr>
              <w:t>2012</w:t>
            </w:r>
          </w:p>
        </w:tc>
        <w:tc>
          <w:tcPr>
            <w:tcW w:w="1305" w:type="dxa"/>
          </w:tcPr>
          <w:p w14:paraId="518DCE36" w14:textId="2B504C51" w:rsidR="008A0B1A" w:rsidRDefault="008A0B1A" w:rsidP="0059295B">
            <w:pPr>
              <w:spacing w:line="480" w:lineRule="auto"/>
              <w:rPr>
                <w:rFonts w:ascii="Times New Roman" w:hAnsi="Times New Roman" w:cs="Times New Roman"/>
              </w:rPr>
            </w:pPr>
          </w:p>
        </w:tc>
        <w:tc>
          <w:tcPr>
            <w:tcW w:w="1301" w:type="dxa"/>
          </w:tcPr>
          <w:p w14:paraId="482CCA3A" w14:textId="77777777" w:rsidR="008A0B1A" w:rsidRDefault="008A0B1A" w:rsidP="0059295B">
            <w:pPr>
              <w:spacing w:line="480" w:lineRule="auto"/>
              <w:rPr>
                <w:rFonts w:ascii="Times New Roman" w:hAnsi="Times New Roman" w:cs="Times New Roman"/>
              </w:rPr>
            </w:pPr>
          </w:p>
        </w:tc>
        <w:tc>
          <w:tcPr>
            <w:tcW w:w="1344" w:type="dxa"/>
          </w:tcPr>
          <w:p w14:paraId="79570063" w14:textId="77777777" w:rsidR="008A0B1A" w:rsidRDefault="008A0B1A" w:rsidP="0059295B">
            <w:pPr>
              <w:spacing w:line="480" w:lineRule="auto"/>
              <w:rPr>
                <w:rFonts w:ascii="Times New Roman" w:hAnsi="Times New Roman" w:cs="Times New Roman"/>
              </w:rPr>
            </w:pPr>
          </w:p>
        </w:tc>
        <w:tc>
          <w:tcPr>
            <w:tcW w:w="1336" w:type="dxa"/>
          </w:tcPr>
          <w:p w14:paraId="19B6D6B2" w14:textId="77777777" w:rsidR="008A0B1A" w:rsidRDefault="008A0B1A" w:rsidP="0059295B">
            <w:pPr>
              <w:spacing w:line="480" w:lineRule="auto"/>
              <w:rPr>
                <w:rFonts w:ascii="Times New Roman" w:hAnsi="Times New Roman" w:cs="Times New Roman"/>
              </w:rPr>
            </w:pPr>
          </w:p>
        </w:tc>
        <w:tc>
          <w:tcPr>
            <w:tcW w:w="1364" w:type="dxa"/>
          </w:tcPr>
          <w:p w14:paraId="1657208A" w14:textId="77777777" w:rsidR="008A0B1A" w:rsidRDefault="008A0B1A" w:rsidP="0059295B">
            <w:pPr>
              <w:spacing w:line="480" w:lineRule="auto"/>
              <w:rPr>
                <w:rFonts w:ascii="Times New Roman" w:hAnsi="Times New Roman" w:cs="Times New Roman"/>
              </w:rPr>
            </w:pPr>
          </w:p>
        </w:tc>
        <w:tc>
          <w:tcPr>
            <w:tcW w:w="1280" w:type="dxa"/>
          </w:tcPr>
          <w:p w14:paraId="2788189D" w14:textId="77777777" w:rsidR="008A0B1A" w:rsidRDefault="008A0B1A" w:rsidP="0059295B">
            <w:pPr>
              <w:spacing w:line="480" w:lineRule="auto"/>
              <w:rPr>
                <w:rFonts w:ascii="Times New Roman" w:hAnsi="Times New Roman" w:cs="Times New Roman"/>
              </w:rPr>
            </w:pPr>
          </w:p>
        </w:tc>
        <w:tc>
          <w:tcPr>
            <w:tcW w:w="1281" w:type="dxa"/>
          </w:tcPr>
          <w:p w14:paraId="2B2507A4" w14:textId="77777777" w:rsidR="008A0B1A" w:rsidRDefault="008A0B1A" w:rsidP="0059295B">
            <w:pPr>
              <w:spacing w:line="480" w:lineRule="auto"/>
              <w:rPr>
                <w:rFonts w:ascii="Times New Roman" w:hAnsi="Times New Roman" w:cs="Times New Roman"/>
              </w:rPr>
            </w:pPr>
          </w:p>
        </w:tc>
        <w:tc>
          <w:tcPr>
            <w:tcW w:w="1281" w:type="dxa"/>
          </w:tcPr>
          <w:p w14:paraId="46A2F8CB" w14:textId="77777777" w:rsidR="008A0B1A" w:rsidRDefault="008A0B1A" w:rsidP="0059295B">
            <w:pPr>
              <w:spacing w:line="480" w:lineRule="auto"/>
              <w:rPr>
                <w:rFonts w:ascii="Times New Roman" w:hAnsi="Times New Roman" w:cs="Times New Roman"/>
              </w:rPr>
            </w:pPr>
          </w:p>
        </w:tc>
      </w:tr>
      <w:tr w:rsidR="008A0B1A" w14:paraId="7B659DFF" w14:textId="77777777" w:rsidTr="008A0B1A">
        <w:tc>
          <w:tcPr>
            <w:tcW w:w="1406" w:type="dxa"/>
          </w:tcPr>
          <w:p w14:paraId="3365A957" w14:textId="222EFDBB" w:rsidR="008A0B1A" w:rsidRDefault="008A0B1A" w:rsidP="0059295B">
            <w:pPr>
              <w:spacing w:line="480" w:lineRule="auto"/>
              <w:rPr>
                <w:rFonts w:ascii="Times New Roman" w:hAnsi="Times New Roman" w:cs="Times New Roman"/>
              </w:rPr>
            </w:pPr>
          </w:p>
        </w:tc>
        <w:tc>
          <w:tcPr>
            <w:tcW w:w="1280" w:type="dxa"/>
          </w:tcPr>
          <w:p w14:paraId="409634E4" w14:textId="7FC8A734" w:rsidR="008A0B1A" w:rsidRDefault="008A0B1A" w:rsidP="0059295B">
            <w:pPr>
              <w:spacing w:line="480" w:lineRule="auto"/>
              <w:rPr>
                <w:rFonts w:ascii="Times New Roman" w:hAnsi="Times New Roman" w:cs="Times New Roman"/>
              </w:rPr>
            </w:pPr>
            <w:r>
              <w:rPr>
                <w:rFonts w:ascii="Times New Roman" w:hAnsi="Times New Roman" w:cs="Times New Roman"/>
              </w:rPr>
              <w:t>2012</w:t>
            </w:r>
          </w:p>
        </w:tc>
        <w:tc>
          <w:tcPr>
            <w:tcW w:w="1305" w:type="dxa"/>
          </w:tcPr>
          <w:p w14:paraId="5E1E3EDA" w14:textId="22A21F44" w:rsidR="008A0B1A" w:rsidRDefault="008A0B1A" w:rsidP="0059295B">
            <w:pPr>
              <w:spacing w:line="480" w:lineRule="auto"/>
              <w:rPr>
                <w:rFonts w:ascii="Times New Roman" w:hAnsi="Times New Roman" w:cs="Times New Roman"/>
              </w:rPr>
            </w:pPr>
          </w:p>
        </w:tc>
        <w:tc>
          <w:tcPr>
            <w:tcW w:w="1301" w:type="dxa"/>
          </w:tcPr>
          <w:p w14:paraId="495E1FA4" w14:textId="77777777" w:rsidR="008A0B1A" w:rsidRDefault="008A0B1A" w:rsidP="0059295B">
            <w:pPr>
              <w:spacing w:line="480" w:lineRule="auto"/>
              <w:rPr>
                <w:rFonts w:ascii="Times New Roman" w:hAnsi="Times New Roman" w:cs="Times New Roman"/>
              </w:rPr>
            </w:pPr>
          </w:p>
        </w:tc>
        <w:tc>
          <w:tcPr>
            <w:tcW w:w="1344" w:type="dxa"/>
          </w:tcPr>
          <w:p w14:paraId="3AF0A661" w14:textId="77777777" w:rsidR="008A0B1A" w:rsidRDefault="008A0B1A" w:rsidP="0059295B">
            <w:pPr>
              <w:spacing w:line="480" w:lineRule="auto"/>
              <w:rPr>
                <w:rFonts w:ascii="Times New Roman" w:hAnsi="Times New Roman" w:cs="Times New Roman"/>
              </w:rPr>
            </w:pPr>
          </w:p>
        </w:tc>
        <w:tc>
          <w:tcPr>
            <w:tcW w:w="1336" w:type="dxa"/>
          </w:tcPr>
          <w:p w14:paraId="3D2B9BE0" w14:textId="77777777" w:rsidR="008A0B1A" w:rsidRDefault="008A0B1A" w:rsidP="0059295B">
            <w:pPr>
              <w:spacing w:line="480" w:lineRule="auto"/>
              <w:rPr>
                <w:rFonts w:ascii="Times New Roman" w:hAnsi="Times New Roman" w:cs="Times New Roman"/>
              </w:rPr>
            </w:pPr>
          </w:p>
        </w:tc>
        <w:tc>
          <w:tcPr>
            <w:tcW w:w="1364" w:type="dxa"/>
          </w:tcPr>
          <w:p w14:paraId="4D07A289" w14:textId="77777777" w:rsidR="008A0B1A" w:rsidRDefault="008A0B1A" w:rsidP="0059295B">
            <w:pPr>
              <w:spacing w:line="480" w:lineRule="auto"/>
              <w:rPr>
                <w:rFonts w:ascii="Times New Roman" w:hAnsi="Times New Roman" w:cs="Times New Roman"/>
              </w:rPr>
            </w:pPr>
          </w:p>
        </w:tc>
        <w:tc>
          <w:tcPr>
            <w:tcW w:w="1280" w:type="dxa"/>
          </w:tcPr>
          <w:p w14:paraId="38F34A85" w14:textId="77777777" w:rsidR="008A0B1A" w:rsidRDefault="008A0B1A" w:rsidP="0059295B">
            <w:pPr>
              <w:spacing w:line="480" w:lineRule="auto"/>
              <w:rPr>
                <w:rFonts w:ascii="Times New Roman" w:hAnsi="Times New Roman" w:cs="Times New Roman"/>
              </w:rPr>
            </w:pPr>
          </w:p>
        </w:tc>
        <w:tc>
          <w:tcPr>
            <w:tcW w:w="1281" w:type="dxa"/>
          </w:tcPr>
          <w:p w14:paraId="687EA79B" w14:textId="77777777" w:rsidR="008A0B1A" w:rsidRDefault="008A0B1A" w:rsidP="0059295B">
            <w:pPr>
              <w:spacing w:line="480" w:lineRule="auto"/>
              <w:rPr>
                <w:rFonts w:ascii="Times New Roman" w:hAnsi="Times New Roman" w:cs="Times New Roman"/>
              </w:rPr>
            </w:pPr>
          </w:p>
        </w:tc>
        <w:tc>
          <w:tcPr>
            <w:tcW w:w="1281" w:type="dxa"/>
          </w:tcPr>
          <w:p w14:paraId="5DF0D699" w14:textId="77777777" w:rsidR="008A0B1A" w:rsidRDefault="008A0B1A" w:rsidP="0059295B">
            <w:pPr>
              <w:spacing w:line="480" w:lineRule="auto"/>
              <w:rPr>
                <w:rFonts w:ascii="Times New Roman" w:hAnsi="Times New Roman" w:cs="Times New Roman"/>
              </w:rPr>
            </w:pPr>
          </w:p>
        </w:tc>
      </w:tr>
      <w:tr w:rsidR="008A0B1A" w14:paraId="2D905DBF" w14:textId="77777777" w:rsidTr="008A0B1A">
        <w:tc>
          <w:tcPr>
            <w:tcW w:w="1406" w:type="dxa"/>
          </w:tcPr>
          <w:p w14:paraId="046B277E" w14:textId="1149E523" w:rsidR="008A0B1A" w:rsidRDefault="008A0B1A" w:rsidP="0059295B">
            <w:pPr>
              <w:spacing w:line="480" w:lineRule="auto"/>
              <w:rPr>
                <w:rFonts w:ascii="Times New Roman" w:hAnsi="Times New Roman" w:cs="Times New Roman"/>
              </w:rPr>
            </w:pPr>
            <w:r>
              <w:rPr>
                <w:rFonts w:ascii="Times New Roman" w:hAnsi="Times New Roman" w:cs="Times New Roman"/>
              </w:rPr>
              <w:t>Leaf trichome density</w:t>
            </w:r>
          </w:p>
        </w:tc>
        <w:tc>
          <w:tcPr>
            <w:tcW w:w="1280" w:type="dxa"/>
          </w:tcPr>
          <w:p w14:paraId="5C4DF7FB" w14:textId="77777777" w:rsidR="008A0B1A" w:rsidRDefault="008A0B1A" w:rsidP="0059295B">
            <w:pPr>
              <w:spacing w:line="480" w:lineRule="auto"/>
              <w:rPr>
                <w:rFonts w:ascii="Times New Roman" w:hAnsi="Times New Roman" w:cs="Times New Roman"/>
              </w:rPr>
            </w:pPr>
          </w:p>
        </w:tc>
        <w:tc>
          <w:tcPr>
            <w:tcW w:w="1305" w:type="dxa"/>
          </w:tcPr>
          <w:p w14:paraId="1DD6B6F6" w14:textId="5D77E9B7" w:rsidR="008A0B1A" w:rsidRDefault="008A0B1A" w:rsidP="0059295B">
            <w:pPr>
              <w:spacing w:line="480" w:lineRule="auto"/>
              <w:rPr>
                <w:rFonts w:ascii="Times New Roman" w:hAnsi="Times New Roman" w:cs="Times New Roman"/>
              </w:rPr>
            </w:pPr>
          </w:p>
        </w:tc>
        <w:tc>
          <w:tcPr>
            <w:tcW w:w="1301" w:type="dxa"/>
          </w:tcPr>
          <w:p w14:paraId="5135B8F5" w14:textId="77777777" w:rsidR="008A0B1A" w:rsidRDefault="008A0B1A" w:rsidP="0059295B">
            <w:pPr>
              <w:spacing w:line="480" w:lineRule="auto"/>
              <w:rPr>
                <w:rFonts w:ascii="Times New Roman" w:hAnsi="Times New Roman" w:cs="Times New Roman"/>
              </w:rPr>
            </w:pPr>
          </w:p>
        </w:tc>
        <w:tc>
          <w:tcPr>
            <w:tcW w:w="1344" w:type="dxa"/>
          </w:tcPr>
          <w:p w14:paraId="150574AF" w14:textId="77777777" w:rsidR="008A0B1A" w:rsidRDefault="008A0B1A" w:rsidP="0059295B">
            <w:pPr>
              <w:spacing w:line="480" w:lineRule="auto"/>
              <w:rPr>
                <w:rFonts w:ascii="Times New Roman" w:hAnsi="Times New Roman" w:cs="Times New Roman"/>
              </w:rPr>
            </w:pPr>
          </w:p>
        </w:tc>
        <w:tc>
          <w:tcPr>
            <w:tcW w:w="1336" w:type="dxa"/>
          </w:tcPr>
          <w:p w14:paraId="0D5A23B6" w14:textId="77777777" w:rsidR="008A0B1A" w:rsidRDefault="008A0B1A" w:rsidP="0059295B">
            <w:pPr>
              <w:spacing w:line="480" w:lineRule="auto"/>
              <w:rPr>
                <w:rFonts w:ascii="Times New Roman" w:hAnsi="Times New Roman" w:cs="Times New Roman"/>
              </w:rPr>
            </w:pPr>
          </w:p>
        </w:tc>
        <w:tc>
          <w:tcPr>
            <w:tcW w:w="1364" w:type="dxa"/>
          </w:tcPr>
          <w:p w14:paraId="5618B131" w14:textId="77777777" w:rsidR="008A0B1A" w:rsidRDefault="008A0B1A" w:rsidP="0059295B">
            <w:pPr>
              <w:spacing w:line="480" w:lineRule="auto"/>
              <w:rPr>
                <w:rFonts w:ascii="Times New Roman" w:hAnsi="Times New Roman" w:cs="Times New Roman"/>
              </w:rPr>
            </w:pPr>
          </w:p>
        </w:tc>
        <w:tc>
          <w:tcPr>
            <w:tcW w:w="1280" w:type="dxa"/>
          </w:tcPr>
          <w:p w14:paraId="0C5287DC" w14:textId="77777777" w:rsidR="008A0B1A" w:rsidRDefault="008A0B1A" w:rsidP="0059295B">
            <w:pPr>
              <w:spacing w:line="480" w:lineRule="auto"/>
              <w:rPr>
                <w:rFonts w:ascii="Times New Roman" w:hAnsi="Times New Roman" w:cs="Times New Roman"/>
              </w:rPr>
            </w:pPr>
          </w:p>
        </w:tc>
        <w:tc>
          <w:tcPr>
            <w:tcW w:w="1281" w:type="dxa"/>
          </w:tcPr>
          <w:p w14:paraId="5532BB58" w14:textId="77777777" w:rsidR="008A0B1A" w:rsidRDefault="008A0B1A" w:rsidP="0059295B">
            <w:pPr>
              <w:spacing w:line="480" w:lineRule="auto"/>
              <w:rPr>
                <w:rFonts w:ascii="Times New Roman" w:hAnsi="Times New Roman" w:cs="Times New Roman"/>
              </w:rPr>
            </w:pPr>
          </w:p>
        </w:tc>
        <w:tc>
          <w:tcPr>
            <w:tcW w:w="1281" w:type="dxa"/>
          </w:tcPr>
          <w:p w14:paraId="1649F032" w14:textId="77777777" w:rsidR="008A0B1A" w:rsidRDefault="008A0B1A" w:rsidP="0059295B">
            <w:pPr>
              <w:spacing w:line="480" w:lineRule="auto"/>
              <w:rPr>
                <w:rFonts w:ascii="Times New Roman" w:hAnsi="Times New Roman" w:cs="Times New Roman"/>
              </w:rPr>
            </w:pPr>
          </w:p>
        </w:tc>
      </w:tr>
      <w:tr w:rsidR="008A0B1A" w14:paraId="65C07D64" w14:textId="77777777" w:rsidTr="008A0B1A">
        <w:tc>
          <w:tcPr>
            <w:tcW w:w="1406" w:type="dxa"/>
          </w:tcPr>
          <w:p w14:paraId="166928FA" w14:textId="77777777" w:rsidR="008A0B1A" w:rsidRDefault="008A0B1A" w:rsidP="0059295B">
            <w:pPr>
              <w:spacing w:line="480" w:lineRule="auto"/>
              <w:rPr>
                <w:rFonts w:ascii="Times New Roman" w:hAnsi="Times New Roman" w:cs="Times New Roman"/>
              </w:rPr>
            </w:pPr>
          </w:p>
        </w:tc>
        <w:tc>
          <w:tcPr>
            <w:tcW w:w="1280" w:type="dxa"/>
          </w:tcPr>
          <w:p w14:paraId="4E67C1C7" w14:textId="77777777" w:rsidR="008A0B1A" w:rsidRDefault="008A0B1A" w:rsidP="0059295B">
            <w:pPr>
              <w:spacing w:line="480" w:lineRule="auto"/>
              <w:rPr>
                <w:rFonts w:ascii="Times New Roman" w:hAnsi="Times New Roman" w:cs="Times New Roman"/>
              </w:rPr>
            </w:pPr>
          </w:p>
        </w:tc>
        <w:tc>
          <w:tcPr>
            <w:tcW w:w="1305" w:type="dxa"/>
          </w:tcPr>
          <w:p w14:paraId="5B55C853" w14:textId="362F449B" w:rsidR="008A0B1A" w:rsidRDefault="008A0B1A" w:rsidP="0059295B">
            <w:pPr>
              <w:spacing w:line="480" w:lineRule="auto"/>
              <w:rPr>
                <w:rFonts w:ascii="Times New Roman" w:hAnsi="Times New Roman" w:cs="Times New Roman"/>
              </w:rPr>
            </w:pPr>
          </w:p>
        </w:tc>
        <w:tc>
          <w:tcPr>
            <w:tcW w:w="1301" w:type="dxa"/>
          </w:tcPr>
          <w:p w14:paraId="04F2F943" w14:textId="77777777" w:rsidR="008A0B1A" w:rsidRDefault="008A0B1A" w:rsidP="0059295B">
            <w:pPr>
              <w:spacing w:line="480" w:lineRule="auto"/>
              <w:rPr>
                <w:rFonts w:ascii="Times New Roman" w:hAnsi="Times New Roman" w:cs="Times New Roman"/>
              </w:rPr>
            </w:pPr>
          </w:p>
        </w:tc>
        <w:tc>
          <w:tcPr>
            <w:tcW w:w="1344" w:type="dxa"/>
          </w:tcPr>
          <w:p w14:paraId="78514266" w14:textId="77777777" w:rsidR="008A0B1A" w:rsidRDefault="008A0B1A" w:rsidP="0059295B">
            <w:pPr>
              <w:spacing w:line="480" w:lineRule="auto"/>
              <w:rPr>
                <w:rFonts w:ascii="Times New Roman" w:hAnsi="Times New Roman" w:cs="Times New Roman"/>
              </w:rPr>
            </w:pPr>
          </w:p>
        </w:tc>
        <w:tc>
          <w:tcPr>
            <w:tcW w:w="1336" w:type="dxa"/>
          </w:tcPr>
          <w:p w14:paraId="606D32B2" w14:textId="77777777" w:rsidR="008A0B1A" w:rsidRDefault="008A0B1A" w:rsidP="0059295B">
            <w:pPr>
              <w:spacing w:line="480" w:lineRule="auto"/>
              <w:rPr>
                <w:rFonts w:ascii="Times New Roman" w:hAnsi="Times New Roman" w:cs="Times New Roman"/>
              </w:rPr>
            </w:pPr>
          </w:p>
        </w:tc>
        <w:tc>
          <w:tcPr>
            <w:tcW w:w="1364" w:type="dxa"/>
          </w:tcPr>
          <w:p w14:paraId="583EC961" w14:textId="77777777" w:rsidR="008A0B1A" w:rsidRDefault="008A0B1A" w:rsidP="0059295B">
            <w:pPr>
              <w:spacing w:line="480" w:lineRule="auto"/>
              <w:rPr>
                <w:rFonts w:ascii="Times New Roman" w:hAnsi="Times New Roman" w:cs="Times New Roman"/>
              </w:rPr>
            </w:pPr>
          </w:p>
        </w:tc>
        <w:tc>
          <w:tcPr>
            <w:tcW w:w="1280" w:type="dxa"/>
          </w:tcPr>
          <w:p w14:paraId="7BC06B98" w14:textId="77777777" w:rsidR="008A0B1A" w:rsidRDefault="008A0B1A" w:rsidP="0059295B">
            <w:pPr>
              <w:spacing w:line="480" w:lineRule="auto"/>
              <w:rPr>
                <w:rFonts w:ascii="Times New Roman" w:hAnsi="Times New Roman" w:cs="Times New Roman"/>
              </w:rPr>
            </w:pPr>
          </w:p>
        </w:tc>
        <w:tc>
          <w:tcPr>
            <w:tcW w:w="1281" w:type="dxa"/>
          </w:tcPr>
          <w:p w14:paraId="1FECB2DD" w14:textId="77777777" w:rsidR="008A0B1A" w:rsidRDefault="008A0B1A" w:rsidP="0059295B">
            <w:pPr>
              <w:spacing w:line="480" w:lineRule="auto"/>
              <w:rPr>
                <w:rFonts w:ascii="Times New Roman" w:hAnsi="Times New Roman" w:cs="Times New Roman"/>
              </w:rPr>
            </w:pPr>
          </w:p>
        </w:tc>
        <w:tc>
          <w:tcPr>
            <w:tcW w:w="1281" w:type="dxa"/>
          </w:tcPr>
          <w:p w14:paraId="56967983" w14:textId="77777777" w:rsidR="008A0B1A" w:rsidRDefault="008A0B1A" w:rsidP="0059295B">
            <w:pPr>
              <w:spacing w:line="480" w:lineRule="auto"/>
              <w:rPr>
                <w:rFonts w:ascii="Times New Roman" w:hAnsi="Times New Roman" w:cs="Times New Roman"/>
              </w:rPr>
            </w:pPr>
          </w:p>
        </w:tc>
      </w:tr>
      <w:tr w:rsidR="008A0B1A" w14:paraId="244CF805" w14:textId="77777777" w:rsidTr="008A0B1A">
        <w:tc>
          <w:tcPr>
            <w:tcW w:w="1406" w:type="dxa"/>
          </w:tcPr>
          <w:p w14:paraId="24974743" w14:textId="77777777" w:rsidR="008A0B1A" w:rsidRDefault="008A0B1A" w:rsidP="0059295B">
            <w:pPr>
              <w:spacing w:line="480" w:lineRule="auto"/>
              <w:rPr>
                <w:rFonts w:ascii="Times New Roman" w:hAnsi="Times New Roman" w:cs="Times New Roman"/>
              </w:rPr>
            </w:pPr>
          </w:p>
        </w:tc>
        <w:tc>
          <w:tcPr>
            <w:tcW w:w="1280" w:type="dxa"/>
          </w:tcPr>
          <w:p w14:paraId="790D9800" w14:textId="77777777" w:rsidR="008A0B1A" w:rsidRDefault="008A0B1A" w:rsidP="0059295B">
            <w:pPr>
              <w:spacing w:line="480" w:lineRule="auto"/>
              <w:rPr>
                <w:rFonts w:ascii="Times New Roman" w:hAnsi="Times New Roman" w:cs="Times New Roman"/>
              </w:rPr>
            </w:pPr>
          </w:p>
        </w:tc>
        <w:tc>
          <w:tcPr>
            <w:tcW w:w="1305" w:type="dxa"/>
          </w:tcPr>
          <w:p w14:paraId="5A959853" w14:textId="7D81D677" w:rsidR="008A0B1A" w:rsidRDefault="008A0B1A" w:rsidP="0059295B">
            <w:pPr>
              <w:spacing w:line="480" w:lineRule="auto"/>
              <w:rPr>
                <w:rFonts w:ascii="Times New Roman" w:hAnsi="Times New Roman" w:cs="Times New Roman"/>
              </w:rPr>
            </w:pPr>
          </w:p>
        </w:tc>
        <w:tc>
          <w:tcPr>
            <w:tcW w:w="1301" w:type="dxa"/>
          </w:tcPr>
          <w:p w14:paraId="380190D4" w14:textId="77777777" w:rsidR="008A0B1A" w:rsidRDefault="008A0B1A" w:rsidP="0059295B">
            <w:pPr>
              <w:spacing w:line="480" w:lineRule="auto"/>
              <w:rPr>
                <w:rFonts w:ascii="Times New Roman" w:hAnsi="Times New Roman" w:cs="Times New Roman"/>
              </w:rPr>
            </w:pPr>
          </w:p>
        </w:tc>
        <w:tc>
          <w:tcPr>
            <w:tcW w:w="1344" w:type="dxa"/>
          </w:tcPr>
          <w:p w14:paraId="2F1DE557" w14:textId="77777777" w:rsidR="008A0B1A" w:rsidRDefault="008A0B1A" w:rsidP="0059295B">
            <w:pPr>
              <w:spacing w:line="480" w:lineRule="auto"/>
              <w:rPr>
                <w:rFonts w:ascii="Times New Roman" w:hAnsi="Times New Roman" w:cs="Times New Roman"/>
              </w:rPr>
            </w:pPr>
          </w:p>
        </w:tc>
        <w:tc>
          <w:tcPr>
            <w:tcW w:w="1336" w:type="dxa"/>
          </w:tcPr>
          <w:p w14:paraId="28F409A8" w14:textId="77777777" w:rsidR="008A0B1A" w:rsidRDefault="008A0B1A" w:rsidP="0059295B">
            <w:pPr>
              <w:spacing w:line="480" w:lineRule="auto"/>
              <w:rPr>
                <w:rFonts w:ascii="Times New Roman" w:hAnsi="Times New Roman" w:cs="Times New Roman"/>
              </w:rPr>
            </w:pPr>
          </w:p>
        </w:tc>
        <w:tc>
          <w:tcPr>
            <w:tcW w:w="1364" w:type="dxa"/>
          </w:tcPr>
          <w:p w14:paraId="35233DB6" w14:textId="77777777" w:rsidR="008A0B1A" w:rsidRDefault="008A0B1A" w:rsidP="0059295B">
            <w:pPr>
              <w:spacing w:line="480" w:lineRule="auto"/>
              <w:rPr>
                <w:rFonts w:ascii="Times New Roman" w:hAnsi="Times New Roman" w:cs="Times New Roman"/>
              </w:rPr>
            </w:pPr>
          </w:p>
        </w:tc>
        <w:tc>
          <w:tcPr>
            <w:tcW w:w="1280" w:type="dxa"/>
          </w:tcPr>
          <w:p w14:paraId="24033421" w14:textId="77777777" w:rsidR="008A0B1A" w:rsidRDefault="008A0B1A" w:rsidP="0059295B">
            <w:pPr>
              <w:spacing w:line="480" w:lineRule="auto"/>
              <w:rPr>
                <w:rFonts w:ascii="Times New Roman" w:hAnsi="Times New Roman" w:cs="Times New Roman"/>
              </w:rPr>
            </w:pPr>
          </w:p>
        </w:tc>
        <w:tc>
          <w:tcPr>
            <w:tcW w:w="1281" w:type="dxa"/>
          </w:tcPr>
          <w:p w14:paraId="29F394A1" w14:textId="77777777" w:rsidR="008A0B1A" w:rsidRDefault="008A0B1A" w:rsidP="0059295B">
            <w:pPr>
              <w:spacing w:line="480" w:lineRule="auto"/>
              <w:rPr>
                <w:rFonts w:ascii="Times New Roman" w:hAnsi="Times New Roman" w:cs="Times New Roman"/>
              </w:rPr>
            </w:pPr>
          </w:p>
        </w:tc>
        <w:tc>
          <w:tcPr>
            <w:tcW w:w="1281" w:type="dxa"/>
          </w:tcPr>
          <w:p w14:paraId="0099B8A3" w14:textId="77777777" w:rsidR="008A0B1A" w:rsidRDefault="008A0B1A" w:rsidP="0059295B">
            <w:pPr>
              <w:spacing w:line="480" w:lineRule="auto"/>
              <w:rPr>
                <w:rFonts w:ascii="Times New Roman" w:hAnsi="Times New Roman" w:cs="Times New Roman"/>
              </w:rPr>
            </w:pPr>
          </w:p>
        </w:tc>
      </w:tr>
    </w:tbl>
    <w:p w14:paraId="0A0A1927" w14:textId="77777777" w:rsidR="007336BC" w:rsidRDefault="007336BC" w:rsidP="0059295B">
      <w:pPr>
        <w:spacing w:line="480" w:lineRule="auto"/>
        <w:rPr>
          <w:rFonts w:ascii="Times New Roman" w:hAnsi="Times New Roman" w:cs="Times New Roman"/>
        </w:rPr>
        <w:sectPr w:rsidR="007336BC" w:rsidSect="00B4652E">
          <w:pgSz w:w="15842" w:h="12242" w:orient="landscape"/>
          <w:pgMar w:top="1797" w:right="1440" w:bottom="1797" w:left="1440" w:header="709" w:footer="709" w:gutter="0"/>
          <w:cols w:space="708"/>
        </w:sectPr>
      </w:pPr>
    </w:p>
    <w:p w14:paraId="059EEA6E" w14:textId="799CE59B" w:rsidR="00D95AEF" w:rsidRDefault="00D95AEF" w:rsidP="0059295B">
      <w:pPr>
        <w:spacing w:line="480" w:lineRule="auto"/>
        <w:rPr>
          <w:rFonts w:ascii="Times New Roman" w:hAnsi="Times New Roman" w:cs="Times New Roman"/>
        </w:rPr>
      </w:pPr>
    </w:p>
    <w:p w14:paraId="74F0C918" w14:textId="77777777" w:rsidR="00B4652E" w:rsidRDefault="00B4652E" w:rsidP="0059295B">
      <w:pPr>
        <w:spacing w:line="480" w:lineRule="auto"/>
        <w:rPr>
          <w:rFonts w:ascii="Times New Roman" w:hAnsi="Times New Roman" w:cs="Times New Roman"/>
          <w:b/>
        </w:rPr>
      </w:pPr>
    </w:p>
    <w:p w14:paraId="545F95FA" w14:textId="77777777" w:rsidR="00B4652E" w:rsidRDefault="00B4652E" w:rsidP="0059295B">
      <w:pPr>
        <w:spacing w:line="480" w:lineRule="auto"/>
        <w:rPr>
          <w:rFonts w:ascii="Times New Roman" w:hAnsi="Times New Roman" w:cs="Times New Roman"/>
          <w:b/>
        </w:rPr>
      </w:pPr>
    </w:p>
    <w:p w14:paraId="01519B80" w14:textId="48F6D3B4" w:rsidR="0096200B" w:rsidRDefault="00C5746A" w:rsidP="0059295B">
      <w:pPr>
        <w:spacing w:line="480" w:lineRule="auto"/>
        <w:rPr>
          <w:rFonts w:ascii="Times New Roman" w:hAnsi="Times New Roman" w:cs="Times New Roman"/>
        </w:rPr>
      </w:pPr>
      <w:r w:rsidRPr="001D5EA5">
        <w:rPr>
          <w:rFonts w:ascii="Times New Roman" w:hAnsi="Times New Roman" w:cs="Times New Roman"/>
          <w:b/>
        </w:rPr>
        <w:t xml:space="preserve">Table </w:t>
      </w:r>
      <w:r>
        <w:rPr>
          <w:rFonts w:ascii="Times New Roman" w:hAnsi="Times New Roman" w:cs="Times New Roman"/>
          <w:b/>
        </w:rPr>
        <w:t>2</w:t>
      </w:r>
      <w:r>
        <w:rPr>
          <w:rFonts w:ascii="Times New Roman" w:hAnsi="Times New Roman" w:cs="Times New Roman"/>
        </w:rPr>
        <w:t>: Ant-aphid experiment: Permutational multivariate ANOVAs on willow phenotypes (plant architecture and leaf quality) and willow community responses (arthropods, mycorrhizal, bacteria).</w:t>
      </w:r>
    </w:p>
    <w:tbl>
      <w:tblPr>
        <w:tblStyle w:val="TableGrid"/>
        <w:tblW w:w="0" w:type="auto"/>
        <w:tblLayout w:type="fixed"/>
        <w:tblLook w:val="04A0" w:firstRow="1" w:lastRow="0" w:firstColumn="1" w:lastColumn="0" w:noHBand="0" w:noVBand="1"/>
      </w:tblPr>
      <w:tblGrid>
        <w:gridCol w:w="2376"/>
        <w:gridCol w:w="1843"/>
        <w:gridCol w:w="1134"/>
        <w:gridCol w:w="851"/>
        <w:gridCol w:w="992"/>
      </w:tblGrid>
      <w:tr w:rsidR="00D00D5C" w:rsidRPr="0059295B" w14:paraId="000A195A" w14:textId="77777777" w:rsidTr="008D7EF2">
        <w:tc>
          <w:tcPr>
            <w:tcW w:w="2376" w:type="dxa"/>
          </w:tcPr>
          <w:p w14:paraId="3AEA7E37" w14:textId="77777777" w:rsidR="00D00D5C" w:rsidRPr="0059295B" w:rsidRDefault="00D00D5C" w:rsidP="00D00D5C">
            <w:pPr>
              <w:spacing w:line="480" w:lineRule="auto"/>
              <w:rPr>
                <w:rFonts w:ascii="Times New Roman" w:hAnsi="Times New Roman" w:cs="Times New Roman"/>
              </w:rPr>
            </w:pPr>
          </w:p>
        </w:tc>
        <w:tc>
          <w:tcPr>
            <w:tcW w:w="1843" w:type="dxa"/>
          </w:tcPr>
          <w:p w14:paraId="50F8C95D" w14:textId="77777777" w:rsidR="00D00D5C" w:rsidRPr="0059295B" w:rsidRDefault="00D00D5C" w:rsidP="00D00D5C">
            <w:pPr>
              <w:spacing w:line="480" w:lineRule="auto"/>
              <w:rPr>
                <w:rFonts w:ascii="Times New Roman" w:hAnsi="Times New Roman" w:cs="Times New Roman"/>
              </w:rPr>
            </w:pPr>
          </w:p>
        </w:tc>
        <w:tc>
          <w:tcPr>
            <w:tcW w:w="2977" w:type="dxa"/>
            <w:gridSpan w:val="3"/>
          </w:tcPr>
          <w:p w14:paraId="7351D644" w14:textId="7349E561" w:rsidR="00D00D5C" w:rsidRPr="0059295B" w:rsidRDefault="00D00D5C" w:rsidP="00D00D5C">
            <w:pPr>
              <w:spacing w:line="480" w:lineRule="auto"/>
              <w:jc w:val="center"/>
              <w:rPr>
                <w:rFonts w:ascii="Times New Roman" w:hAnsi="Times New Roman" w:cs="Times New Roman"/>
              </w:rPr>
            </w:pPr>
            <w:r>
              <w:rPr>
                <w:rFonts w:ascii="Times New Roman" w:hAnsi="Times New Roman" w:cs="Times New Roman"/>
              </w:rPr>
              <w:t>2012</w:t>
            </w:r>
          </w:p>
        </w:tc>
      </w:tr>
      <w:tr w:rsidR="0096200B" w:rsidRPr="0059295B" w14:paraId="1CCE98C3" w14:textId="77777777" w:rsidTr="008D7EF2">
        <w:tc>
          <w:tcPr>
            <w:tcW w:w="2376" w:type="dxa"/>
          </w:tcPr>
          <w:p w14:paraId="1E7B3969" w14:textId="77777777" w:rsidR="00D00D5C" w:rsidRPr="0059295B" w:rsidRDefault="00D00D5C" w:rsidP="00D00D5C">
            <w:pPr>
              <w:spacing w:line="480" w:lineRule="auto"/>
              <w:rPr>
                <w:rFonts w:ascii="Times New Roman" w:hAnsi="Times New Roman" w:cs="Times New Roman"/>
              </w:rPr>
            </w:pPr>
            <w:r w:rsidRPr="0059295B">
              <w:rPr>
                <w:rFonts w:ascii="Times New Roman" w:hAnsi="Times New Roman" w:cs="Times New Roman"/>
              </w:rPr>
              <w:t>Response</w:t>
            </w:r>
          </w:p>
        </w:tc>
        <w:tc>
          <w:tcPr>
            <w:tcW w:w="1843" w:type="dxa"/>
          </w:tcPr>
          <w:p w14:paraId="78562EF5" w14:textId="77777777" w:rsidR="00D00D5C" w:rsidRPr="0059295B" w:rsidRDefault="00D00D5C" w:rsidP="00D00D5C">
            <w:pPr>
              <w:spacing w:line="480" w:lineRule="auto"/>
              <w:rPr>
                <w:rFonts w:ascii="Times New Roman" w:hAnsi="Times New Roman" w:cs="Times New Roman"/>
              </w:rPr>
            </w:pPr>
            <w:r w:rsidRPr="0059295B">
              <w:rPr>
                <w:rFonts w:ascii="Times New Roman" w:hAnsi="Times New Roman" w:cs="Times New Roman"/>
              </w:rPr>
              <w:t>Treatment</w:t>
            </w:r>
          </w:p>
        </w:tc>
        <w:tc>
          <w:tcPr>
            <w:tcW w:w="1134" w:type="dxa"/>
          </w:tcPr>
          <w:p w14:paraId="1D54753A" w14:textId="77777777" w:rsidR="00D00D5C" w:rsidRPr="00635DCA" w:rsidRDefault="00D00D5C" w:rsidP="00D00D5C">
            <w:pPr>
              <w:spacing w:line="480" w:lineRule="auto"/>
              <w:jc w:val="center"/>
              <w:rPr>
                <w:rFonts w:ascii="Times New Roman" w:hAnsi="Times New Roman" w:cs="Times New Roman"/>
                <w:i/>
              </w:rPr>
            </w:pPr>
            <w:proofErr w:type="gramStart"/>
            <w:r w:rsidRPr="00635DCA">
              <w:rPr>
                <w:rFonts w:ascii="Times New Roman" w:hAnsi="Times New Roman" w:cs="Times New Roman"/>
                <w:i/>
              </w:rPr>
              <w:t>df</w:t>
            </w:r>
            <w:proofErr w:type="gramEnd"/>
          </w:p>
        </w:tc>
        <w:tc>
          <w:tcPr>
            <w:tcW w:w="851" w:type="dxa"/>
          </w:tcPr>
          <w:p w14:paraId="4C21EE3D" w14:textId="77777777" w:rsidR="00D00D5C" w:rsidRPr="00635DCA" w:rsidRDefault="00D00D5C" w:rsidP="00D00D5C">
            <w:pPr>
              <w:spacing w:line="480" w:lineRule="auto"/>
              <w:jc w:val="center"/>
              <w:rPr>
                <w:rFonts w:ascii="Times New Roman" w:hAnsi="Times New Roman" w:cs="Times New Roman"/>
                <w:i/>
              </w:rPr>
            </w:pPr>
            <w:r w:rsidRPr="00635DCA">
              <w:rPr>
                <w:rFonts w:ascii="Times New Roman" w:hAnsi="Times New Roman" w:cs="Times New Roman"/>
                <w:i/>
              </w:rPr>
              <w:t>F</w:t>
            </w:r>
          </w:p>
        </w:tc>
        <w:tc>
          <w:tcPr>
            <w:tcW w:w="992" w:type="dxa"/>
          </w:tcPr>
          <w:p w14:paraId="4CBD6E87" w14:textId="77777777" w:rsidR="00D00D5C" w:rsidRPr="00635DCA" w:rsidRDefault="00D00D5C" w:rsidP="00D00D5C">
            <w:pPr>
              <w:spacing w:line="480" w:lineRule="auto"/>
              <w:jc w:val="center"/>
              <w:rPr>
                <w:rFonts w:ascii="Times New Roman" w:hAnsi="Times New Roman" w:cs="Times New Roman"/>
                <w:i/>
              </w:rPr>
            </w:pPr>
            <w:r w:rsidRPr="00635DCA">
              <w:rPr>
                <w:rFonts w:ascii="Times New Roman" w:hAnsi="Times New Roman" w:cs="Times New Roman"/>
                <w:i/>
              </w:rPr>
              <w:t>P</w:t>
            </w:r>
          </w:p>
        </w:tc>
      </w:tr>
      <w:tr w:rsidR="0096200B" w:rsidRPr="0059295B" w14:paraId="6DDFD7E6" w14:textId="77777777" w:rsidTr="008D7EF2">
        <w:tc>
          <w:tcPr>
            <w:tcW w:w="2376" w:type="dxa"/>
          </w:tcPr>
          <w:p w14:paraId="3CC744D6" w14:textId="77777777" w:rsidR="00D00D5C" w:rsidRPr="0059295B" w:rsidRDefault="00D00D5C" w:rsidP="00D00D5C">
            <w:pPr>
              <w:rPr>
                <w:rFonts w:ascii="Times New Roman" w:hAnsi="Times New Roman" w:cs="Times New Roman"/>
              </w:rPr>
            </w:pPr>
            <w:r>
              <w:rPr>
                <w:rFonts w:ascii="Times New Roman" w:hAnsi="Times New Roman" w:cs="Times New Roman"/>
              </w:rPr>
              <w:t>Plant architecture</w:t>
            </w:r>
          </w:p>
        </w:tc>
        <w:tc>
          <w:tcPr>
            <w:tcW w:w="1843" w:type="dxa"/>
          </w:tcPr>
          <w:p w14:paraId="43A890F8" w14:textId="77777777" w:rsidR="00D00D5C" w:rsidRPr="0059295B" w:rsidRDefault="00D00D5C" w:rsidP="00D00D5C">
            <w:pPr>
              <w:spacing w:line="480" w:lineRule="auto"/>
              <w:rPr>
                <w:rFonts w:ascii="Times New Roman" w:hAnsi="Times New Roman" w:cs="Times New Roman"/>
              </w:rPr>
            </w:pPr>
            <w:r w:rsidRPr="0059295B">
              <w:rPr>
                <w:rFonts w:ascii="Times New Roman" w:hAnsi="Times New Roman" w:cs="Times New Roman"/>
              </w:rPr>
              <w:t>Genotype</w:t>
            </w:r>
            <w:r>
              <w:rPr>
                <w:rFonts w:ascii="Times New Roman" w:hAnsi="Times New Roman" w:cs="Times New Roman"/>
              </w:rPr>
              <w:t xml:space="preserve"> (G)</w:t>
            </w:r>
          </w:p>
        </w:tc>
        <w:tc>
          <w:tcPr>
            <w:tcW w:w="1134" w:type="dxa"/>
          </w:tcPr>
          <w:p w14:paraId="34CE6205" w14:textId="4B368963" w:rsidR="00D00D5C" w:rsidRPr="0059295B" w:rsidRDefault="006B0390" w:rsidP="00D00D5C">
            <w:pPr>
              <w:spacing w:line="480" w:lineRule="auto"/>
              <w:rPr>
                <w:rFonts w:ascii="Times New Roman" w:hAnsi="Times New Roman" w:cs="Times New Roman"/>
              </w:rPr>
            </w:pPr>
            <w:r>
              <w:rPr>
                <w:rFonts w:ascii="Times New Roman" w:hAnsi="Times New Roman" w:cs="Times New Roman"/>
              </w:rPr>
              <w:t>9,204.19</w:t>
            </w:r>
          </w:p>
        </w:tc>
        <w:tc>
          <w:tcPr>
            <w:tcW w:w="851" w:type="dxa"/>
          </w:tcPr>
          <w:p w14:paraId="6C93312E" w14:textId="4C405246" w:rsidR="00D00D5C" w:rsidRPr="0059295B" w:rsidRDefault="008D7EF2" w:rsidP="00D00D5C">
            <w:pPr>
              <w:spacing w:line="480" w:lineRule="auto"/>
              <w:rPr>
                <w:rFonts w:ascii="Times New Roman" w:hAnsi="Times New Roman" w:cs="Times New Roman"/>
              </w:rPr>
            </w:pPr>
            <w:r>
              <w:rPr>
                <w:rFonts w:ascii="Times New Roman" w:hAnsi="Times New Roman" w:cs="Times New Roman"/>
              </w:rPr>
              <w:t>4.52</w:t>
            </w:r>
          </w:p>
        </w:tc>
        <w:tc>
          <w:tcPr>
            <w:tcW w:w="992" w:type="dxa"/>
          </w:tcPr>
          <w:p w14:paraId="65D2A9F8" w14:textId="4BFB9781" w:rsidR="00D00D5C" w:rsidRPr="0059295B" w:rsidRDefault="008D7EF2" w:rsidP="00D00D5C">
            <w:pPr>
              <w:spacing w:line="480" w:lineRule="auto"/>
              <w:rPr>
                <w:rFonts w:ascii="Times New Roman" w:hAnsi="Times New Roman" w:cs="Times New Roman"/>
              </w:rPr>
            </w:pPr>
            <w:r>
              <w:rPr>
                <w:rFonts w:ascii="Times New Roman" w:hAnsi="Times New Roman" w:cs="Times New Roman"/>
              </w:rPr>
              <w:t>&lt;0.001</w:t>
            </w:r>
          </w:p>
        </w:tc>
      </w:tr>
      <w:tr w:rsidR="0096200B" w:rsidRPr="0059295B" w14:paraId="6F7B5510" w14:textId="77777777" w:rsidTr="008D7EF2">
        <w:tc>
          <w:tcPr>
            <w:tcW w:w="2376" w:type="dxa"/>
          </w:tcPr>
          <w:p w14:paraId="3F6A85CB" w14:textId="77777777" w:rsidR="00D00D5C" w:rsidRPr="0059295B" w:rsidRDefault="00D00D5C" w:rsidP="00D00D5C">
            <w:pPr>
              <w:spacing w:line="480" w:lineRule="auto"/>
              <w:rPr>
                <w:rFonts w:ascii="Times New Roman" w:hAnsi="Times New Roman" w:cs="Times New Roman"/>
              </w:rPr>
            </w:pPr>
          </w:p>
        </w:tc>
        <w:tc>
          <w:tcPr>
            <w:tcW w:w="1843" w:type="dxa"/>
          </w:tcPr>
          <w:p w14:paraId="749BA4AB" w14:textId="32C72C2E" w:rsidR="00D00D5C" w:rsidRPr="0059295B" w:rsidRDefault="0096200B" w:rsidP="00D00D5C">
            <w:pPr>
              <w:spacing w:line="480" w:lineRule="auto"/>
              <w:rPr>
                <w:rFonts w:ascii="Times New Roman" w:hAnsi="Times New Roman" w:cs="Times New Roman"/>
              </w:rPr>
            </w:pPr>
            <w:r>
              <w:rPr>
                <w:rFonts w:ascii="Times New Roman" w:hAnsi="Times New Roman" w:cs="Times New Roman"/>
              </w:rPr>
              <w:t>Aphids</w:t>
            </w:r>
            <w:r w:rsidR="00D00D5C">
              <w:rPr>
                <w:rFonts w:ascii="Times New Roman" w:hAnsi="Times New Roman" w:cs="Times New Roman"/>
              </w:rPr>
              <w:t xml:space="preserve"> (E</w:t>
            </w:r>
            <w:r>
              <w:rPr>
                <w:rFonts w:ascii="Times New Roman" w:hAnsi="Times New Roman" w:cs="Times New Roman"/>
                <w:vertAlign w:val="subscript"/>
              </w:rPr>
              <w:t>aphid</w:t>
            </w:r>
            <w:r w:rsidR="00D00D5C">
              <w:rPr>
                <w:rFonts w:ascii="Times New Roman" w:hAnsi="Times New Roman" w:cs="Times New Roman"/>
              </w:rPr>
              <w:t>)</w:t>
            </w:r>
          </w:p>
        </w:tc>
        <w:tc>
          <w:tcPr>
            <w:tcW w:w="1134" w:type="dxa"/>
          </w:tcPr>
          <w:p w14:paraId="120931DB" w14:textId="19B1C2EC" w:rsidR="00D00D5C" w:rsidRPr="0059295B" w:rsidRDefault="006B0390" w:rsidP="00D00D5C">
            <w:pPr>
              <w:spacing w:line="480" w:lineRule="auto"/>
              <w:rPr>
                <w:rFonts w:ascii="Times New Roman" w:hAnsi="Times New Roman" w:cs="Times New Roman"/>
              </w:rPr>
            </w:pPr>
            <w:r>
              <w:rPr>
                <w:rFonts w:ascii="Times New Roman" w:hAnsi="Times New Roman" w:cs="Times New Roman"/>
              </w:rPr>
              <w:t>1,204.66</w:t>
            </w:r>
          </w:p>
        </w:tc>
        <w:tc>
          <w:tcPr>
            <w:tcW w:w="851" w:type="dxa"/>
          </w:tcPr>
          <w:p w14:paraId="05CA4A3F" w14:textId="5AA1192D" w:rsidR="00D00D5C" w:rsidRPr="0059295B" w:rsidRDefault="008D7EF2" w:rsidP="00D00D5C">
            <w:pPr>
              <w:spacing w:line="480" w:lineRule="auto"/>
              <w:rPr>
                <w:rFonts w:ascii="Times New Roman" w:hAnsi="Times New Roman" w:cs="Times New Roman"/>
              </w:rPr>
            </w:pPr>
            <w:r>
              <w:rPr>
                <w:rFonts w:ascii="Times New Roman" w:hAnsi="Times New Roman" w:cs="Times New Roman"/>
              </w:rPr>
              <w:t>0.10</w:t>
            </w:r>
          </w:p>
        </w:tc>
        <w:tc>
          <w:tcPr>
            <w:tcW w:w="992" w:type="dxa"/>
          </w:tcPr>
          <w:p w14:paraId="3C8F0264" w14:textId="0DF016BE" w:rsidR="00D00D5C" w:rsidRPr="0059295B" w:rsidRDefault="008D7EF2" w:rsidP="00D00D5C">
            <w:pPr>
              <w:spacing w:line="480" w:lineRule="auto"/>
              <w:rPr>
                <w:rFonts w:ascii="Times New Roman" w:hAnsi="Times New Roman" w:cs="Times New Roman"/>
              </w:rPr>
            </w:pPr>
            <w:r>
              <w:rPr>
                <w:rFonts w:ascii="Times New Roman" w:hAnsi="Times New Roman" w:cs="Times New Roman"/>
              </w:rPr>
              <w:t>0.750</w:t>
            </w:r>
          </w:p>
        </w:tc>
      </w:tr>
      <w:tr w:rsidR="0096200B" w:rsidRPr="0059295B" w14:paraId="241185B3" w14:textId="77777777" w:rsidTr="008D7EF2">
        <w:tc>
          <w:tcPr>
            <w:tcW w:w="2376" w:type="dxa"/>
          </w:tcPr>
          <w:p w14:paraId="06CF4EAC" w14:textId="77777777" w:rsidR="00D00D5C" w:rsidRPr="0059295B" w:rsidRDefault="00D00D5C" w:rsidP="00D00D5C">
            <w:pPr>
              <w:spacing w:line="480" w:lineRule="auto"/>
              <w:rPr>
                <w:rFonts w:ascii="Times New Roman" w:hAnsi="Times New Roman" w:cs="Times New Roman"/>
              </w:rPr>
            </w:pPr>
          </w:p>
        </w:tc>
        <w:tc>
          <w:tcPr>
            <w:tcW w:w="1843" w:type="dxa"/>
          </w:tcPr>
          <w:p w14:paraId="5A09C2FF" w14:textId="3CEA8767" w:rsidR="00D00D5C" w:rsidRPr="0096200B" w:rsidRDefault="0096200B" w:rsidP="00D00D5C">
            <w:pPr>
              <w:spacing w:line="480" w:lineRule="auto"/>
              <w:rPr>
                <w:rFonts w:ascii="Times New Roman" w:hAnsi="Times New Roman" w:cs="Times New Roman"/>
              </w:rPr>
            </w:pPr>
            <w:r>
              <w:rPr>
                <w:rFonts w:ascii="Times New Roman" w:hAnsi="Times New Roman" w:cs="Times New Roman"/>
              </w:rPr>
              <w:t>Ant mound distance (E</w:t>
            </w:r>
            <w:r>
              <w:rPr>
                <w:rFonts w:ascii="Times New Roman" w:hAnsi="Times New Roman" w:cs="Times New Roman"/>
                <w:vertAlign w:val="subscript"/>
              </w:rPr>
              <w:t>ant</w:t>
            </w:r>
            <w:r>
              <w:rPr>
                <w:rFonts w:ascii="Times New Roman" w:hAnsi="Times New Roman" w:cs="Times New Roman"/>
              </w:rPr>
              <w:t>)</w:t>
            </w:r>
          </w:p>
        </w:tc>
        <w:tc>
          <w:tcPr>
            <w:tcW w:w="1134" w:type="dxa"/>
          </w:tcPr>
          <w:p w14:paraId="438A986A" w14:textId="538F99BF" w:rsidR="00D00D5C" w:rsidRPr="0059295B" w:rsidRDefault="006B0390" w:rsidP="00D00D5C">
            <w:pPr>
              <w:spacing w:line="480" w:lineRule="auto"/>
              <w:rPr>
                <w:rFonts w:ascii="Times New Roman" w:hAnsi="Times New Roman" w:cs="Times New Roman"/>
              </w:rPr>
            </w:pPr>
            <w:r>
              <w:rPr>
                <w:rFonts w:ascii="Times New Roman" w:hAnsi="Times New Roman" w:cs="Times New Roman"/>
              </w:rPr>
              <w:t>1,9.13</w:t>
            </w:r>
          </w:p>
        </w:tc>
        <w:tc>
          <w:tcPr>
            <w:tcW w:w="851" w:type="dxa"/>
          </w:tcPr>
          <w:p w14:paraId="3705E3F0" w14:textId="714FB3B4" w:rsidR="00D00D5C" w:rsidRPr="0059295B" w:rsidRDefault="008D7EF2" w:rsidP="00D00D5C">
            <w:pPr>
              <w:spacing w:line="480" w:lineRule="auto"/>
              <w:rPr>
                <w:rFonts w:ascii="Times New Roman" w:hAnsi="Times New Roman" w:cs="Times New Roman"/>
              </w:rPr>
            </w:pPr>
            <w:r>
              <w:rPr>
                <w:rFonts w:ascii="Times New Roman" w:hAnsi="Times New Roman" w:cs="Times New Roman"/>
              </w:rPr>
              <w:t>0.01</w:t>
            </w:r>
          </w:p>
        </w:tc>
        <w:tc>
          <w:tcPr>
            <w:tcW w:w="992" w:type="dxa"/>
          </w:tcPr>
          <w:p w14:paraId="78064853" w14:textId="4EA5398F" w:rsidR="00D00D5C" w:rsidRPr="0059295B" w:rsidRDefault="008D7EF2" w:rsidP="00D00D5C">
            <w:pPr>
              <w:spacing w:line="480" w:lineRule="auto"/>
              <w:rPr>
                <w:rFonts w:ascii="Times New Roman" w:hAnsi="Times New Roman" w:cs="Times New Roman"/>
              </w:rPr>
            </w:pPr>
            <w:r>
              <w:rPr>
                <w:rFonts w:ascii="Times New Roman" w:hAnsi="Times New Roman" w:cs="Times New Roman"/>
              </w:rPr>
              <w:t>0.912</w:t>
            </w:r>
          </w:p>
        </w:tc>
      </w:tr>
      <w:tr w:rsidR="0096200B" w:rsidRPr="0059295B" w14:paraId="5CFE260B" w14:textId="77777777" w:rsidTr="008D7EF2">
        <w:tc>
          <w:tcPr>
            <w:tcW w:w="2376" w:type="dxa"/>
          </w:tcPr>
          <w:p w14:paraId="408146B1" w14:textId="77777777" w:rsidR="00D00D5C" w:rsidRPr="0059295B" w:rsidRDefault="00D00D5C" w:rsidP="00D00D5C">
            <w:pPr>
              <w:spacing w:line="480" w:lineRule="auto"/>
              <w:rPr>
                <w:rFonts w:ascii="Times New Roman" w:hAnsi="Times New Roman" w:cs="Times New Roman"/>
              </w:rPr>
            </w:pPr>
          </w:p>
        </w:tc>
        <w:tc>
          <w:tcPr>
            <w:tcW w:w="1843" w:type="dxa"/>
          </w:tcPr>
          <w:p w14:paraId="3A81C872" w14:textId="5FED6FEB" w:rsidR="00D00D5C" w:rsidRDefault="0096200B" w:rsidP="00D00D5C">
            <w:pPr>
              <w:spacing w:line="480" w:lineRule="auto"/>
              <w:rPr>
                <w:rFonts w:ascii="Times New Roman" w:hAnsi="Times New Roman" w:cs="Times New Roman"/>
              </w:rPr>
            </w:pPr>
            <w:r>
              <w:rPr>
                <w:rFonts w:ascii="Times New Roman" w:hAnsi="Times New Roman" w:cs="Times New Roman"/>
              </w:rPr>
              <w:t>G x E</w:t>
            </w:r>
            <w:r>
              <w:rPr>
                <w:rFonts w:ascii="Times New Roman" w:hAnsi="Times New Roman" w:cs="Times New Roman"/>
                <w:vertAlign w:val="subscript"/>
              </w:rPr>
              <w:t>aphid</w:t>
            </w:r>
          </w:p>
        </w:tc>
        <w:tc>
          <w:tcPr>
            <w:tcW w:w="1134" w:type="dxa"/>
          </w:tcPr>
          <w:p w14:paraId="1FF39695" w14:textId="67F5F70F" w:rsidR="00D00D5C" w:rsidRPr="0059295B" w:rsidRDefault="006B0390" w:rsidP="00D00D5C">
            <w:pPr>
              <w:spacing w:line="480" w:lineRule="auto"/>
              <w:rPr>
                <w:rFonts w:ascii="Times New Roman" w:hAnsi="Times New Roman" w:cs="Times New Roman"/>
              </w:rPr>
            </w:pPr>
            <w:r>
              <w:rPr>
                <w:rFonts w:ascii="Times New Roman" w:hAnsi="Times New Roman" w:cs="Times New Roman"/>
              </w:rPr>
              <w:t>9,204.38</w:t>
            </w:r>
          </w:p>
        </w:tc>
        <w:tc>
          <w:tcPr>
            <w:tcW w:w="851" w:type="dxa"/>
          </w:tcPr>
          <w:p w14:paraId="5EE48B73" w14:textId="19ADF0DC" w:rsidR="00D00D5C" w:rsidRPr="0059295B" w:rsidRDefault="008D7EF2" w:rsidP="00D00D5C">
            <w:pPr>
              <w:spacing w:line="480" w:lineRule="auto"/>
              <w:rPr>
                <w:rFonts w:ascii="Times New Roman" w:hAnsi="Times New Roman" w:cs="Times New Roman"/>
              </w:rPr>
            </w:pPr>
            <w:r>
              <w:rPr>
                <w:rFonts w:ascii="Times New Roman" w:hAnsi="Times New Roman" w:cs="Times New Roman"/>
              </w:rPr>
              <w:t>0.65</w:t>
            </w:r>
          </w:p>
        </w:tc>
        <w:tc>
          <w:tcPr>
            <w:tcW w:w="992" w:type="dxa"/>
          </w:tcPr>
          <w:p w14:paraId="00C692E6" w14:textId="339E082E" w:rsidR="00D00D5C" w:rsidRPr="0059295B" w:rsidRDefault="008D7EF2" w:rsidP="00D00D5C">
            <w:pPr>
              <w:spacing w:line="480" w:lineRule="auto"/>
              <w:rPr>
                <w:rFonts w:ascii="Times New Roman" w:hAnsi="Times New Roman" w:cs="Times New Roman"/>
              </w:rPr>
            </w:pPr>
            <w:r>
              <w:rPr>
                <w:rFonts w:ascii="Times New Roman" w:hAnsi="Times New Roman" w:cs="Times New Roman"/>
              </w:rPr>
              <w:t>0.754</w:t>
            </w:r>
          </w:p>
        </w:tc>
      </w:tr>
      <w:tr w:rsidR="0096200B" w:rsidRPr="0059295B" w14:paraId="4F087857" w14:textId="77777777" w:rsidTr="008D7EF2">
        <w:tc>
          <w:tcPr>
            <w:tcW w:w="2376" w:type="dxa"/>
          </w:tcPr>
          <w:p w14:paraId="1EBF22F8" w14:textId="77777777" w:rsidR="00D00D5C" w:rsidRPr="0059295B" w:rsidRDefault="00D00D5C" w:rsidP="00D00D5C">
            <w:pPr>
              <w:spacing w:line="480" w:lineRule="auto"/>
              <w:rPr>
                <w:rFonts w:ascii="Times New Roman" w:hAnsi="Times New Roman" w:cs="Times New Roman"/>
              </w:rPr>
            </w:pPr>
          </w:p>
        </w:tc>
        <w:tc>
          <w:tcPr>
            <w:tcW w:w="1843" w:type="dxa"/>
          </w:tcPr>
          <w:p w14:paraId="25AD4FA0" w14:textId="1C1CFC3C" w:rsidR="00D00D5C" w:rsidRDefault="0096200B" w:rsidP="00D00D5C">
            <w:pPr>
              <w:spacing w:line="480" w:lineRule="auto"/>
              <w:rPr>
                <w:rFonts w:ascii="Times New Roman" w:hAnsi="Times New Roman" w:cs="Times New Roman"/>
              </w:rPr>
            </w:pPr>
            <w:r>
              <w:rPr>
                <w:rFonts w:ascii="Times New Roman" w:hAnsi="Times New Roman" w:cs="Times New Roman"/>
              </w:rPr>
              <w:t>G x E</w:t>
            </w:r>
            <w:r>
              <w:rPr>
                <w:rFonts w:ascii="Times New Roman" w:hAnsi="Times New Roman" w:cs="Times New Roman"/>
                <w:vertAlign w:val="subscript"/>
              </w:rPr>
              <w:t>ant</w:t>
            </w:r>
          </w:p>
        </w:tc>
        <w:tc>
          <w:tcPr>
            <w:tcW w:w="1134" w:type="dxa"/>
          </w:tcPr>
          <w:p w14:paraId="04D46434" w14:textId="6213EAFD" w:rsidR="00D00D5C" w:rsidRPr="0059295B" w:rsidRDefault="006B0390" w:rsidP="00D00D5C">
            <w:pPr>
              <w:spacing w:line="480" w:lineRule="auto"/>
              <w:rPr>
                <w:rFonts w:ascii="Times New Roman" w:hAnsi="Times New Roman" w:cs="Times New Roman"/>
              </w:rPr>
            </w:pPr>
            <w:r>
              <w:rPr>
                <w:rFonts w:ascii="Times New Roman" w:hAnsi="Times New Roman" w:cs="Times New Roman"/>
              </w:rPr>
              <w:t>9,204.32</w:t>
            </w:r>
          </w:p>
        </w:tc>
        <w:tc>
          <w:tcPr>
            <w:tcW w:w="851" w:type="dxa"/>
          </w:tcPr>
          <w:p w14:paraId="6314BF68" w14:textId="40FDF420" w:rsidR="00D00D5C" w:rsidRPr="0059295B" w:rsidRDefault="008D7EF2" w:rsidP="00D00D5C">
            <w:pPr>
              <w:spacing w:line="480" w:lineRule="auto"/>
              <w:rPr>
                <w:rFonts w:ascii="Times New Roman" w:hAnsi="Times New Roman" w:cs="Times New Roman"/>
              </w:rPr>
            </w:pPr>
            <w:r>
              <w:rPr>
                <w:rFonts w:ascii="Times New Roman" w:hAnsi="Times New Roman" w:cs="Times New Roman"/>
              </w:rPr>
              <w:t>0.98</w:t>
            </w:r>
          </w:p>
        </w:tc>
        <w:tc>
          <w:tcPr>
            <w:tcW w:w="992" w:type="dxa"/>
          </w:tcPr>
          <w:p w14:paraId="2DFFF28B" w14:textId="0D8E9A5F" w:rsidR="00D00D5C" w:rsidRPr="0059295B" w:rsidRDefault="008D7EF2" w:rsidP="00D00D5C">
            <w:pPr>
              <w:spacing w:line="480" w:lineRule="auto"/>
              <w:rPr>
                <w:rFonts w:ascii="Times New Roman" w:hAnsi="Times New Roman" w:cs="Times New Roman"/>
              </w:rPr>
            </w:pPr>
            <w:r>
              <w:rPr>
                <w:rFonts w:ascii="Times New Roman" w:hAnsi="Times New Roman" w:cs="Times New Roman"/>
              </w:rPr>
              <w:t>0.456</w:t>
            </w:r>
          </w:p>
        </w:tc>
      </w:tr>
      <w:tr w:rsidR="0096200B" w:rsidRPr="0059295B" w14:paraId="314E8BBA" w14:textId="77777777" w:rsidTr="008D7EF2">
        <w:tc>
          <w:tcPr>
            <w:tcW w:w="2376" w:type="dxa"/>
          </w:tcPr>
          <w:p w14:paraId="5194A70E" w14:textId="77777777" w:rsidR="0096200B" w:rsidRPr="0059295B" w:rsidRDefault="0096200B" w:rsidP="00D00D5C">
            <w:pPr>
              <w:spacing w:line="480" w:lineRule="auto"/>
              <w:rPr>
                <w:rFonts w:ascii="Times New Roman" w:hAnsi="Times New Roman" w:cs="Times New Roman"/>
              </w:rPr>
            </w:pPr>
          </w:p>
        </w:tc>
        <w:tc>
          <w:tcPr>
            <w:tcW w:w="1843" w:type="dxa"/>
          </w:tcPr>
          <w:p w14:paraId="4ED998C1" w14:textId="24DF063B" w:rsidR="0096200B" w:rsidRPr="0096200B" w:rsidRDefault="0096200B" w:rsidP="00D00D5C">
            <w:pPr>
              <w:spacing w:line="480" w:lineRule="auto"/>
              <w:rPr>
                <w:rFonts w:ascii="Times New Roman" w:hAnsi="Times New Roman" w:cs="Times New Roman"/>
              </w:rPr>
            </w:pPr>
            <w:r>
              <w:rPr>
                <w:rFonts w:ascii="Times New Roman" w:hAnsi="Times New Roman" w:cs="Times New Roman"/>
              </w:rPr>
              <w:t>E</w:t>
            </w:r>
            <w:r>
              <w:rPr>
                <w:rFonts w:ascii="Times New Roman" w:hAnsi="Times New Roman" w:cs="Times New Roman"/>
                <w:vertAlign w:val="subscript"/>
              </w:rPr>
              <w:t xml:space="preserve">aphid </w:t>
            </w:r>
            <w:r>
              <w:rPr>
                <w:rFonts w:ascii="Times New Roman" w:hAnsi="Times New Roman" w:cs="Times New Roman"/>
              </w:rPr>
              <w:t>x E</w:t>
            </w:r>
            <w:r>
              <w:rPr>
                <w:rFonts w:ascii="Times New Roman" w:hAnsi="Times New Roman" w:cs="Times New Roman"/>
                <w:vertAlign w:val="subscript"/>
              </w:rPr>
              <w:t>ant</w:t>
            </w:r>
          </w:p>
        </w:tc>
        <w:tc>
          <w:tcPr>
            <w:tcW w:w="1134" w:type="dxa"/>
          </w:tcPr>
          <w:p w14:paraId="0CC607B2" w14:textId="312AE55F" w:rsidR="0096200B" w:rsidRPr="0059295B" w:rsidRDefault="006B0390" w:rsidP="00D00D5C">
            <w:pPr>
              <w:spacing w:line="480" w:lineRule="auto"/>
              <w:rPr>
                <w:rFonts w:ascii="Times New Roman" w:hAnsi="Times New Roman" w:cs="Times New Roman"/>
              </w:rPr>
            </w:pPr>
            <w:r>
              <w:rPr>
                <w:rFonts w:ascii="Times New Roman" w:hAnsi="Times New Roman" w:cs="Times New Roman"/>
              </w:rPr>
              <w:t>1,204.53</w:t>
            </w:r>
          </w:p>
        </w:tc>
        <w:tc>
          <w:tcPr>
            <w:tcW w:w="851" w:type="dxa"/>
          </w:tcPr>
          <w:p w14:paraId="2421FA81" w14:textId="698B3F0C" w:rsidR="0096200B" w:rsidRPr="0059295B" w:rsidRDefault="008D7EF2" w:rsidP="00D00D5C">
            <w:pPr>
              <w:spacing w:line="480" w:lineRule="auto"/>
              <w:rPr>
                <w:rFonts w:ascii="Times New Roman" w:hAnsi="Times New Roman" w:cs="Times New Roman"/>
              </w:rPr>
            </w:pPr>
            <w:r>
              <w:rPr>
                <w:rFonts w:ascii="Times New Roman" w:hAnsi="Times New Roman" w:cs="Times New Roman"/>
              </w:rPr>
              <w:t>0.05</w:t>
            </w:r>
          </w:p>
        </w:tc>
        <w:tc>
          <w:tcPr>
            <w:tcW w:w="992" w:type="dxa"/>
          </w:tcPr>
          <w:p w14:paraId="4693DB3D" w14:textId="32C4D5B3" w:rsidR="0096200B" w:rsidRPr="0059295B" w:rsidRDefault="008D7EF2" w:rsidP="00D00D5C">
            <w:pPr>
              <w:spacing w:line="480" w:lineRule="auto"/>
              <w:rPr>
                <w:rFonts w:ascii="Times New Roman" w:hAnsi="Times New Roman" w:cs="Times New Roman"/>
              </w:rPr>
            </w:pPr>
            <w:r>
              <w:rPr>
                <w:rFonts w:ascii="Times New Roman" w:hAnsi="Times New Roman" w:cs="Times New Roman"/>
              </w:rPr>
              <w:t>0.817</w:t>
            </w:r>
          </w:p>
        </w:tc>
      </w:tr>
      <w:tr w:rsidR="0096200B" w:rsidRPr="0059295B" w14:paraId="6D9D439C" w14:textId="77777777" w:rsidTr="008D7EF2">
        <w:tc>
          <w:tcPr>
            <w:tcW w:w="2376" w:type="dxa"/>
          </w:tcPr>
          <w:p w14:paraId="697B4B0F" w14:textId="77777777" w:rsidR="00D00D5C" w:rsidRPr="0059295B" w:rsidRDefault="00D00D5C" w:rsidP="00D00D5C">
            <w:pPr>
              <w:spacing w:line="480" w:lineRule="auto"/>
              <w:rPr>
                <w:rFonts w:ascii="Times New Roman" w:hAnsi="Times New Roman" w:cs="Times New Roman"/>
              </w:rPr>
            </w:pPr>
          </w:p>
        </w:tc>
        <w:tc>
          <w:tcPr>
            <w:tcW w:w="1843" w:type="dxa"/>
          </w:tcPr>
          <w:p w14:paraId="39FB6F38" w14:textId="5040B077" w:rsidR="00D00D5C" w:rsidRPr="0059295B" w:rsidRDefault="00D00D5C" w:rsidP="00D00D5C">
            <w:pPr>
              <w:spacing w:line="480" w:lineRule="auto"/>
              <w:rPr>
                <w:rFonts w:ascii="Times New Roman" w:hAnsi="Times New Roman" w:cs="Times New Roman"/>
              </w:rPr>
            </w:pPr>
            <w:r>
              <w:rPr>
                <w:rFonts w:ascii="Times New Roman" w:hAnsi="Times New Roman" w:cs="Times New Roman"/>
              </w:rPr>
              <w:t xml:space="preserve">G x </w:t>
            </w:r>
            <w:r w:rsidR="0096200B">
              <w:rPr>
                <w:rFonts w:ascii="Times New Roman" w:hAnsi="Times New Roman" w:cs="Times New Roman"/>
              </w:rPr>
              <w:t>E</w:t>
            </w:r>
            <w:r w:rsidR="0096200B">
              <w:rPr>
                <w:rFonts w:ascii="Times New Roman" w:hAnsi="Times New Roman" w:cs="Times New Roman"/>
                <w:vertAlign w:val="subscript"/>
              </w:rPr>
              <w:t xml:space="preserve">aphid </w:t>
            </w:r>
            <w:r w:rsidR="0096200B">
              <w:rPr>
                <w:rFonts w:ascii="Times New Roman" w:hAnsi="Times New Roman" w:cs="Times New Roman"/>
              </w:rPr>
              <w:t>x E</w:t>
            </w:r>
            <w:r w:rsidR="0096200B">
              <w:rPr>
                <w:rFonts w:ascii="Times New Roman" w:hAnsi="Times New Roman" w:cs="Times New Roman"/>
                <w:vertAlign w:val="subscript"/>
              </w:rPr>
              <w:t>ant</w:t>
            </w:r>
          </w:p>
        </w:tc>
        <w:tc>
          <w:tcPr>
            <w:tcW w:w="1134" w:type="dxa"/>
          </w:tcPr>
          <w:p w14:paraId="7DE678FA" w14:textId="16BB1E7D" w:rsidR="00D00D5C" w:rsidRPr="0059295B" w:rsidRDefault="006B0390" w:rsidP="00D00D5C">
            <w:pPr>
              <w:spacing w:line="480" w:lineRule="auto"/>
              <w:rPr>
                <w:rFonts w:ascii="Times New Roman" w:hAnsi="Times New Roman" w:cs="Times New Roman"/>
              </w:rPr>
            </w:pPr>
            <w:r>
              <w:rPr>
                <w:rFonts w:ascii="Times New Roman" w:hAnsi="Times New Roman" w:cs="Times New Roman"/>
              </w:rPr>
              <w:t>9,204.48</w:t>
            </w:r>
          </w:p>
        </w:tc>
        <w:tc>
          <w:tcPr>
            <w:tcW w:w="851" w:type="dxa"/>
          </w:tcPr>
          <w:p w14:paraId="0DBC1386" w14:textId="1DFE9DE2" w:rsidR="00D00D5C" w:rsidRPr="0059295B" w:rsidRDefault="008D7EF2" w:rsidP="00D00D5C">
            <w:pPr>
              <w:spacing w:line="480" w:lineRule="auto"/>
              <w:rPr>
                <w:rFonts w:ascii="Times New Roman" w:hAnsi="Times New Roman" w:cs="Times New Roman"/>
              </w:rPr>
            </w:pPr>
            <w:r>
              <w:rPr>
                <w:rFonts w:ascii="Times New Roman" w:hAnsi="Times New Roman" w:cs="Times New Roman"/>
              </w:rPr>
              <w:t>0.46</w:t>
            </w:r>
          </w:p>
        </w:tc>
        <w:tc>
          <w:tcPr>
            <w:tcW w:w="992" w:type="dxa"/>
          </w:tcPr>
          <w:p w14:paraId="0345A32C" w14:textId="44470DCB" w:rsidR="00D00D5C" w:rsidRPr="0059295B" w:rsidRDefault="008D7EF2" w:rsidP="00D00D5C">
            <w:pPr>
              <w:spacing w:line="480" w:lineRule="auto"/>
              <w:rPr>
                <w:rFonts w:ascii="Times New Roman" w:hAnsi="Times New Roman" w:cs="Times New Roman"/>
              </w:rPr>
            </w:pPr>
            <w:r>
              <w:rPr>
                <w:rFonts w:ascii="Times New Roman" w:hAnsi="Times New Roman" w:cs="Times New Roman"/>
              </w:rPr>
              <w:t>0.898</w:t>
            </w:r>
          </w:p>
        </w:tc>
      </w:tr>
      <w:tr w:rsidR="0096200B" w:rsidRPr="0059295B" w14:paraId="294E5106" w14:textId="77777777" w:rsidTr="008D7EF2">
        <w:tc>
          <w:tcPr>
            <w:tcW w:w="2376" w:type="dxa"/>
          </w:tcPr>
          <w:p w14:paraId="4537A870" w14:textId="77777777" w:rsidR="0096200B" w:rsidRPr="0059295B" w:rsidRDefault="0096200B" w:rsidP="00D00D5C">
            <w:pPr>
              <w:spacing w:line="480" w:lineRule="auto"/>
              <w:rPr>
                <w:rFonts w:ascii="Times New Roman" w:hAnsi="Times New Roman" w:cs="Times New Roman"/>
              </w:rPr>
            </w:pPr>
            <w:r>
              <w:rPr>
                <w:rFonts w:ascii="Times New Roman" w:hAnsi="Times New Roman" w:cs="Times New Roman"/>
              </w:rPr>
              <w:t>Leaf quality</w:t>
            </w:r>
          </w:p>
        </w:tc>
        <w:tc>
          <w:tcPr>
            <w:tcW w:w="1843" w:type="dxa"/>
          </w:tcPr>
          <w:p w14:paraId="0345B8C4" w14:textId="506F5F3F" w:rsidR="0096200B" w:rsidRPr="0059295B" w:rsidRDefault="0096200B" w:rsidP="00D00D5C">
            <w:pPr>
              <w:spacing w:line="480" w:lineRule="auto"/>
              <w:rPr>
                <w:rFonts w:ascii="Times New Roman" w:hAnsi="Times New Roman" w:cs="Times New Roman"/>
              </w:rPr>
            </w:pPr>
            <w:r w:rsidRPr="0059295B">
              <w:rPr>
                <w:rFonts w:ascii="Times New Roman" w:hAnsi="Times New Roman" w:cs="Times New Roman"/>
              </w:rPr>
              <w:t>Genotype</w:t>
            </w:r>
            <w:r>
              <w:rPr>
                <w:rFonts w:ascii="Times New Roman" w:hAnsi="Times New Roman" w:cs="Times New Roman"/>
              </w:rPr>
              <w:t xml:space="preserve"> (G)</w:t>
            </w:r>
          </w:p>
        </w:tc>
        <w:tc>
          <w:tcPr>
            <w:tcW w:w="1134" w:type="dxa"/>
          </w:tcPr>
          <w:p w14:paraId="24CDF625" w14:textId="77777777" w:rsidR="0096200B" w:rsidRPr="0059295B" w:rsidRDefault="0096200B" w:rsidP="00D00D5C">
            <w:pPr>
              <w:spacing w:line="480" w:lineRule="auto"/>
              <w:rPr>
                <w:rFonts w:ascii="Times New Roman" w:hAnsi="Times New Roman" w:cs="Times New Roman"/>
              </w:rPr>
            </w:pPr>
          </w:p>
        </w:tc>
        <w:tc>
          <w:tcPr>
            <w:tcW w:w="851" w:type="dxa"/>
          </w:tcPr>
          <w:p w14:paraId="0C68B31A" w14:textId="77777777" w:rsidR="0096200B" w:rsidRPr="0059295B" w:rsidRDefault="0096200B" w:rsidP="00D00D5C">
            <w:pPr>
              <w:spacing w:line="480" w:lineRule="auto"/>
              <w:rPr>
                <w:rFonts w:ascii="Times New Roman" w:hAnsi="Times New Roman" w:cs="Times New Roman"/>
              </w:rPr>
            </w:pPr>
          </w:p>
        </w:tc>
        <w:tc>
          <w:tcPr>
            <w:tcW w:w="992" w:type="dxa"/>
          </w:tcPr>
          <w:p w14:paraId="27ABA5C4" w14:textId="77777777" w:rsidR="0096200B" w:rsidRPr="0059295B" w:rsidRDefault="0096200B" w:rsidP="00D00D5C">
            <w:pPr>
              <w:spacing w:line="480" w:lineRule="auto"/>
              <w:rPr>
                <w:rFonts w:ascii="Times New Roman" w:hAnsi="Times New Roman" w:cs="Times New Roman"/>
              </w:rPr>
            </w:pPr>
          </w:p>
        </w:tc>
      </w:tr>
      <w:tr w:rsidR="0096200B" w:rsidRPr="0059295B" w14:paraId="15239CFF" w14:textId="77777777" w:rsidTr="008D7EF2">
        <w:tc>
          <w:tcPr>
            <w:tcW w:w="2376" w:type="dxa"/>
          </w:tcPr>
          <w:p w14:paraId="4D027F80" w14:textId="77777777" w:rsidR="0096200B" w:rsidRDefault="0096200B" w:rsidP="00D00D5C">
            <w:pPr>
              <w:spacing w:line="480" w:lineRule="auto"/>
              <w:rPr>
                <w:rFonts w:ascii="Times New Roman" w:hAnsi="Times New Roman" w:cs="Times New Roman"/>
              </w:rPr>
            </w:pPr>
          </w:p>
        </w:tc>
        <w:tc>
          <w:tcPr>
            <w:tcW w:w="1843" w:type="dxa"/>
          </w:tcPr>
          <w:p w14:paraId="73E21ED3" w14:textId="5BA5C9FA" w:rsidR="0096200B" w:rsidRPr="0059295B" w:rsidRDefault="0096200B" w:rsidP="00D00D5C">
            <w:pPr>
              <w:spacing w:line="480" w:lineRule="auto"/>
              <w:rPr>
                <w:rFonts w:ascii="Times New Roman" w:hAnsi="Times New Roman" w:cs="Times New Roman"/>
              </w:rPr>
            </w:pPr>
            <w:r>
              <w:rPr>
                <w:rFonts w:ascii="Times New Roman" w:hAnsi="Times New Roman" w:cs="Times New Roman"/>
              </w:rPr>
              <w:t>Aphids (E</w:t>
            </w:r>
            <w:r>
              <w:rPr>
                <w:rFonts w:ascii="Times New Roman" w:hAnsi="Times New Roman" w:cs="Times New Roman"/>
                <w:vertAlign w:val="subscript"/>
              </w:rPr>
              <w:t>aphid</w:t>
            </w:r>
            <w:r>
              <w:rPr>
                <w:rFonts w:ascii="Times New Roman" w:hAnsi="Times New Roman" w:cs="Times New Roman"/>
              </w:rPr>
              <w:t>)</w:t>
            </w:r>
          </w:p>
        </w:tc>
        <w:tc>
          <w:tcPr>
            <w:tcW w:w="1134" w:type="dxa"/>
          </w:tcPr>
          <w:p w14:paraId="44C56FE0" w14:textId="77777777" w:rsidR="0096200B" w:rsidRPr="0059295B" w:rsidRDefault="0096200B" w:rsidP="00D00D5C">
            <w:pPr>
              <w:spacing w:line="480" w:lineRule="auto"/>
              <w:rPr>
                <w:rFonts w:ascii="Times New Roman" w:hAnsi="Times New Roman" w:cs="Times New Roman"/>
              </w:rPr>
            </w:pPr>
          </w:p>
        </w:tc>
        <w:tc>
          <w:tcPr>
            <w:tcW w:w="851" w:type="dxa"/>
          </w:tcPr>
          <w:p w14:paraId="6561BB84" w14:textId="77777777" w:rsidR="0096200B" w:rsidRPr="0059295B" w:rsidRDefault="0096200B" w:rsidP="00D00D5C">
            <w:pPr>
              <w:spacing w:line="480" w:lineRule="auto"/>
              <w:rPr>
                <w:rFonts w:ascii="Times New Roman" w:hAnsi="Times New Roman" w:cs="Times New Roman"/>
              </w:rPr>
            </w:pPr>
          </w:p>
        </w:tc>
        <w:tc>
          <w:tcPr>
            <w:tcW w:w="992" w:type="dxa"/>
          </w:tcPr>
          <w:p w14:paraId="71639A4E" w14:textId="77777777" w:rsidR="0096200B" w:rsidRPr="0059295B" w:rsidRDefault="0096200B" w:rsidP="00D00D5C">
            <w:pPr>
              <w:spacing w:line="480" w:lineRule="auto"/>
              <w:rPr>
                <w:rFonts w:ascii="Times New Roman" w:hAnsi="Times New Roman" w:cs="Times New Roman"/>
              </w:rPr>
            </w:pPr>
          </w:p>
        </w:tc>
      </w:tr>
      <w:tr w:rsidR="0096200B" w:rsidRPr="0059295B" w14:paraId="372EB29F" w14:textId="77777777" w:rsidTr="008D7EF2">
        <w:tc>
          <w:tcPr>
            <w:tcW w:w="2376" w:type="dxa"/>
          </w:tcPr>
          <w:p w14:paraId="7C62C9C4" w14:textId="77777777" w:rsidR="0096200B" w:rsidRDefault="0096200B" w:rsidP="00D00D5C">
            <w:pPr>
              <w:spacing w:line="480" w:lineRule="auto"/>
              <w:rPr>
                <w:rFonts w:ascii="Times New Roman" w:hAnsi="Times New Roman" w:cs="Times New Roman"/>
              </w:rPr>
            </w:pPr>
          </w:p>
        </w:tc>
        <w:tc>
          <w:tcPr>
            <w:tcW w:w="1843" w:type="dxa"/>
          </w:tcPr>
          <w:p w14:paraId="74E36DC5" w14:textId="024270B6" w:rsidR="0096200B" w:rsidRPr="0059295B" w:rsidRDefault="0096200B" w:rsidP="00D00D5C">
            <w:pPr>
              <w:spacing w:line="480" w:lineRule="auto"/>
              <w:rPr>
                <w:rFonts w:ascii="Times New Roman" w:hAnsi="Times New Roman" w:cs="Times New Roman"/>
              </w:rPr>
            </w:pPr>
            <w:r>
              <w:rPr>
                <w:rFonts w:ascii="Times New Roman" w:hAnsi="Times New Roman" w:cs="Times New Roman"/>
              </w:rPr>
              <w:t>Ant mound distance (E</w:t>
            </w:r>
            <w:r>
              <w:rPr>
                <w:rFonts w:ascii="Times New Roman" w:hAnsi="Times New Roman" w:cs="Times New Roman"/>
                <w:vertAlign w:val="subscript"/>
              </w:rPr>
              <w:t>ant</w:t>
            </w:r>
            <w:r>
              <w:rPr>
                <w:rFonts w:ascii="Times New Roman" w:hAnsi="Times New Roman" w:cs="Times New Roman"/>
              </w:rPr>
              <w:t>)</w:t>
            </w:r>
          </w:p>
        </w:tc>
        <w:tc>
          <w:tcPr>
            <w:tcW w:w="1134" w:type="dxa"/>
          </w:tcPr>
          <w:p w14:paraId="53F70B49" w14:textId="77777777" w:rsidR="0096200B" w:rsidRPr="0059295B" w:rsidRDefault="0096200B" w:rsidP="00D00D5C">
            <w:pPr>
              <w:spacing w:line="480" w:lineRule="auto"/>
              <w:rPr>
                <w:rFonts w:ascii="Times New Roman" w:hAnsi="Times New Roman" w:cs="Times New Roman"/>
              </w:rPr>
            </w:pPr>
          </w:p>
        </w:tc>
        <w:tc>
          <w:tcPr>
            <w:tcW w:w="851" w:type="dxa"/>
          </w:tcPr>
          <w:p w14:paraId="4778DEF0" w14:textId="77777777" w:rsidR="0096200B" w:rsidRPr="0059295B" w:rsidRDefault="0096200B" w:rsidP="00D00D5C">
            <w:pPr>
              <w:spacing w:line="480" w:lineRule="auto"/>
              <w:rPr>
                <w:rFonts w:ascii="Times New Roman" w:hAnsi="Times New Roman" w:cs="Times New Roman"/>
              </w:rPr>
            </w:pPr>
          </w:p>
        </w:tc>
        <w:tc>
          <w:tcPr>
            <w:tcW w:w="992" w:type="dxa"/>
          </w:tcPr>
          <w:p w14:paraId="030D7ADA" w14:textId="77777777" w:rsidR="0096200B" w:rsidRPr="0059295B" w:rsidRDefault="0096200B" w:rsidP="00D00D5C">
            <w:pPr>
              <w:spacing w:line="480" w:lineRule="auto"/>
              <w:rPr>
                <w:rFonts w:ascii="Times New Roman" w:hAnsi="Times New Roman" w:cs="Times New Roman"/>
              </w:rPr>
            </w:pPr>
          </w:p>
        </w:tc>
      </w:tr>
      <w:tr w:rsidR="0096200B" w:rsidRPr="0059295B" w14:paraId="12B7C41E" w14:textId="77777777" w:rsidTr="008D7EF2">
        <w:tc>
          <w:tcPr>
            <w:tcW w:w="2376" w:type="dxa"/>
          </w:tcPr>
          <w:p w14:paraId="02397890" w14:textId="77777777" w:rsidR="0096200B" w:rsidRDefault="0096200B" w:rsidP="00D00D5C">
            <w:pPr>
              <w:spacing w:line="480" w:lineRule="auto"/>
              <w:rPr>
                <w:rFonts w:ascii="Times New Roman" w:hAnsi="Times New Roman" w:cs="Times New Roman"/>
              </w:rPr>
            </w:pPr>
          </w:p>
        </w:tc>
        <w:tc>
          <w:tcPr>
            <w:tcW w:w="1843" w:type="dxa"/>
          </w:tcPr>
          <w:p w14:paraId="71D2F045" w14:textId="49EAB761" w:rsidR="0096200B" w:rsidRPr="0059295B" w:rsidRDefault="0096200B" w:rsidP="00D00D5C">
            <w:pPr>
              <w:spacing w:line="480" w:lineRule="auto"/>
              <w:rPr>
                <w:rFonts w:ascii="Times New Roman" w:hAnsi="Times New Roman" w:cs="Times New Roman"/>
              </w:rPr>
            </w:pPr>
            <w:r>
              <w:rPr>
                <w:rFonts w:ascii="Times New Roman" w:hAnsi="Times New Roman" w:cs="Times New Roman"/>
              </w:rPr>
              <w:t>G x E</w:t>
            </w:r>
            <w:r>
              <w:rPr>
                <w:rFonts w:ascii="Times New Roman" w:hAnsi="Times New Roman" w:cs="Times New Roman"/>
                <w:vertAlign w:val="subscript"/>
              </w:rPr>
              <w:t>aphid</w:t>
            </w:r>
          </w:p>
        </w:tc>
        <w:tc>
          <w:tcPr>
            <w:tcW w:w="1134" w:type="dxa"/>
          </w:tcPr>
          <w:p w14:paraId="44587D9B" w14:textId="77777777" w:rsidR="0096200B" w:rsidRPr="0059295B" w:rsidRDefault="0096200B" w:rsidP="00D00D5C">
            <w:pPr>
              <w:spacing w:line="480" w:lineRule="auto"/>
              <w:rPr>
                <w:rFonts w:ascii="Times New Roman" w:hAnsi="Times New Roman" w:cs="Times New Roman"/>
              </w:rPr>
            </w:pPr>
          </w:p>
        </w:tc>
        <w:tc>
          <w:tcPr>
            <w:tcW w:w="851" w:type="dxa"/>
          </w:tcPr>
          <w:p w14:paraId="11D77B81" w14:textId="77777777" w:rsidR="0096200B" w:rsidRPr="0059295B" w:rsidRDefault="0096200B" w:rsidP="00D00D5C">
            <w:pPr>
              <w:spacing w:line="480" w:lineRule="auto"/>
              <w:rPr>
                <w:rFonts w:ascii="Times New Roman" w:hAnsi="Times New Roman" w:cs="Times New Roman"/>
              </w:rPr>
            </w:pPr>
          </w:p>
        </w:tc>
        <w:tc>
          <w:tcPr>
            <w:tcW w:w="992" w:type="dxa"/>
          </w:tcPr>
          <w:p w14:paraId="12A9AF53" w14:textId="77777777" w:rsidR="0096200B" w:rsidRPr="0059295B" w:rsidRDefault="0096200B" w:rsidP="00D00D5C">
            <w:pPr>
              <w:spacing w:line="480" w:lineRule="auto"/>
              <w:rPr>
                <w:rFonts w:ascii="Times New Roman" w:hAnsi="Times New Roman" w:cs="Times New Roman"/>
              </w:rPr>
            </w:pPr>
          </w:p>
        </w:tc>
      </w:tr>
      <w:tr w:rsidR="0096200B" w:rsidRPr="0059295B" w14:paraId="1B4B360C" w14:textId="77777777" w:rsidTr="008D7EF2">
        <w:tc>
          <w:tcPr>
            <w:tcW w:w="2376" w:type="dxa"/>
          </w:tcPr>
          <w:p w14:paraId="3C871F15" w14:textId="77777777" w:rsidR="0096200B" w:rsidRPr="0059295B" w:rsidRDefault="0096200B" w:rsidP="00D00D5C">
            <w:pPr>
              <w:spacing w:line="480" w:lineRule="auto"/>
              <w:rPr>
                <w:rFonts w:ascii="Times New Roman" w:hAnsi="Times New Roman" w:cs="Times New Roman"/>
              </w:rPr>
            </w:pPr>
          </w:p>
        </w:tc>
        <w:tc>
          <w:tcPr>
            <w:tcW w:w="1843" w:type="dxa"/>
          </w:tcPr>
          <w:p w14:paraId="26C0428B" w14:textId="614D201A" w:rsidR="0096200B" w:rsidRPr="0059295B" w:rsidRDefault="0096200B" w:rsidP="00D00D5C">
            <w:pPr>
              <w:spacing w:line="480" w:lineRule="auto"/>
              <w:rPr>
                <w:rFonts w:ascii="Times New Roman" w:hAnsi="Times New Roman" w:cs="Times New Roman"/>
              </w:rPr>
            </w:pPr>
            <w:r>
              <w:rPr>
                <w:rFonts w:ascii="Times New Roman" w:hAnsi="Times New Roman" w:cs="Times New Roman"/>
              </w:rPr>
              <w:t>G x E</w:t>
            </w:r>
            <w:r>
              <w:rPr>
                <w:rFonts w:ascii="Times New Roman" w:hAnsi="Times New Roman" w:cs="Times New Roman"/>
                <w:vertAlign w:val="subscript"/>
              </w:rPr>
              <w:t>ant</w:t>
            </w:r>
          </w:p>
        </w:tc>
        <w:tc>
          <w:tcPr>
            <w:tcW w:w="1134" w:type="dxa"/>
          </w:tcPr>
          <w:p w14:paraId="38C5A723" w14:textId="77777777" w:rsidR="0096200B" w:rsidRPr="0059295B" w:rsidRDefault="0096200B" w:rsidP="00D00D5C">
            <w:pPr>
              <w:spacing w:line="480" w:lineRule="auto"/>
              <w:rPr>
                <w:rFonts w:ascii="Times New Roman" w:hAnsi="Times New Roman" w:cs="Times New Roman"/>
              </w:rPr>
            </w:pPr>
          </w:p>
        </w:tc>
        <w:tc>
          <w:tcPr>
            <w:tcW w:w="851" w:type="dxa"/>
          </w:tcPr>
          <w:p w14:paraId="11A9BEFD" w14:textId="77777777" w:rsidR="0096200B" w:rsidRPr="0059295B" w:rsidRDefault="0096200B" w:rsidP="00D00D5C">
            <w:pPr>
              <w:spacing w:line="480" w:lineRule="auto"/>
              <w:rPr>
                <w:rFonts w:ascii="Times New Roman" w:hAnsi="Times New Roman" w:cs="Times New Roman"/>
              </w:rPr>
            </w:pPr>
          </w:p>
        </w:tc>
        <w:tc>
          <w:tcPr>
            <w:tcW w:w="992" w:type="dxa"/>
          </w:tcPr>
          <w:p w14:paraId="38109826" w14:textId="77777777" w:rsidR="0096200B" w:rsidRPr="0059295B" w:rsidRDefault="0096200B" w:rsidP="00D00D5C">
            <w:pPr>
              <w:spacing w:line="480" w:lineRule="auto"/>
              <w:rPr>
                <w:rFonts w:ascii="Times New Roman" w:hAnsi="Times New Roman" w:cs="Times New Roman"/>
              </w:rPr>
            </w:pPr>
          </w:p>
        </w:tc>
      </w:tr>
      <w:tr w:rsidR="0096200B" w:rsidRPr="0059295B" w14:paraId="1CCC7233" w14:textId="77777777" w:rsidTr="008D7EF2">
        <w:tc>
          <w:tcPr>
            <w:tcW w:w="2376" w:type="dxa"/>
          </w:tcPr>
          <w:p w14:paraId="2F652195" w14:textId="77777777" w:rsidR="0096200B" w:rsidRPr="0059295B" w:rsidRDefault="0096200B" w:rsidP="00D00D5C">
            <w:pPr>
              <w:spacing w:line="480" w:lineRule="auto"/>
              <w:rPr>
                <w:rFonts w:ascii="Times New Roman" w:hAnsi="Times New Roman" w:cs="Times New Roman"/>
              </w:rPr>
            </w:pPr>
          </w:p>
        </w:tc>
        <w:tc>
          <w:tcPr>
            <w:tcW w:w="1843" w:type="dxa"/>
          </w:tcPr>
          <w:p w14:paraId="55C625F2" w14:textId="2430B41F" w:rsidR="0096200B" w:rsidRPr="0059295B" w:rsidRDefault="0096200B" w:rsidP="00D00D5C">
            <w:pPr>
              <w:spacing w:line="480" w:lineRule="auto"/>
              <w:rPr>
                <w:rFonts w:ascii="Times New Roman" w:hAnsi="Times New Roman" w:cs="Times New Roman"/>
              </w:rPr>
            </w:pPr>
            <w:r>
              <w:rPr>
                <w:rFonts w:ascii="Times New Roman" w:hAnsi="Times New Roman" w:cs="Times New Roman"/>
              </w:rPr>
              <w:t>E</w:t>
            </w:r>
            <w:r>
              <w:rPr>
                <w:rFonts w:ascii="Times New Roman" w:hAnsi="Times New Roman" w:cs="Times New Roman"/>
                <w:vertAlign w:val="subscript"/>
              </w:rPr>
              <w:t xml:space="preserve">aphid </w:t>
            </w:r>
            <w:r>
              <w:rPr>
                <w:rFonts w:ascii="Times New Roman" w:hAnsi="Times New Roman" w:cs="Times New Roman"/>
              </w:rPr>
              <w:t>x E</w:t>
            </w:r>
            <w:r>
              <w:rPr>
                <w:rFonts w:ascii="Times New Roman" w:hAnsi="Times New Roman" w:cs="Times New Roman"/>
                <w:vertAlign w:val="subscript"/>
              </w:rPr>
              <w:t>ant</w:t>
            </w:r>
          </w:p>
        </w:tc>
        <w:tc>
          <w:tcPr>
            <w:tcW w:w="1134" w:type="dxa"/>
          </w:tcPr>
          <w:p w14:paraId="2DAAA66F" w14:textId="77777777" w:rsidR="0096200B" w:rsidRPr="0059295B" w:rsidRDefault="0096200B" w:rsidP="00D00D5C">
            <w:pPr>
              <w:spacing w:line="480" w:lineRule="auto"/>
              <w:rPr>
                <w:rFonts w:ascii="Times New Roman" w:hAnsi="Times New Roman" w:cs="Times New Roman"/>
              </w:rPr>
            </w:pPr>
          </w:p>
        </w:tc>
        <w:tc>
          <w:tcPr>
            <w:tcW w:w="851" w:type="dxa"/>
          </w:tcPr>
          <w:p w14:paraId="06BFAAEC" w14:textId="77777777" w:rsidR="0096200B" w:rsidRPr="0059295B" w:rsidRDefault="0096200B" w:rsidP="00D00D5C">
            <w:pPr>
              <w:spacing w:line="480" w:lineRule="auto"/>
              <w:rPr>
                <w:rFonts w:ascii="Times New Roman" w:hAnsi="Times New Roman" w:cs="Times New Roman"/>
              </w:rPr>
            </w:pPr>
          </w:p>
        </w:tc>
        <w:tc>
          <w:tcPr>
            <w:tcW w:w="992" w:type="dxa"/>
          </w:tcPr>
          <w:p w14:paraId="020CD4DD" w14:textId="77777777" w:rsidR="0096200B" w:rsidRPr="0059295B" w:rsidRDefault="0096200B" w:rsidP="00D00D5C">
            <w:pPr>
              <w:spacing w:line="480" w:lineRule="auto"/>
              <w:rPr>
                <w:rFonts w:ascii="Times New Roman" w:hAnsi="Times New Roman" w:cs="Times New Roman"/>
              </w:rPr>
            </w:pPr>
          </w:p>
        </w:tc>
      </w:tr>
      <w:tr w:rsidR="0096200B" w:rsidRPr="0059295B" w14:paraId="3F4A21CF" w14:textId="77777777" w:rsidTr="008D7EF2">
        <w:tc>
          <w:tcPr>
            <w:tcW w:w="2376" w:type="dxa"/>
          </w:tcPr>
          <w:p w14:paraId="6A45E25F" w14:textId="6437473C" w:rsidR="0096200B" w:rsidRPr="0059295B" w:rsidRDefault="0096200B" w:rsidP="00D00D5C">
            <w:pPr>
              <w:rPr>
                <w:rFonts w:ascii="Times New Roman" w:hAnsi="Times New Roman" w:cs="Times New Roman"/>
              </w:rPr>
            </w:pPr>
          </w:p>
        </w:tc>
        <w:tc>
          <w:tcPr>
            <w:tcW w:w="1843" w:type="dxa"/>
          </w:tcPr>
          <w:p w14:paraId="160A3A2B" w14:textId="334D7ACB" w:rsidR="0096200B" w:rsidRPr="0059295B" w:rsidRDefault="0096200B" w:rsidP="00D00D5C">
            <w:pPr>
              <w:spacing w:line="480" w:lineRule="auto"/>
              <w:rPr>
                <w:rFonts w:ascii="Times New Roman" w:hAnsi="Times New Roman" w:cs="Times New Roman"/>
              </w:rPr>
            </w:pPr>
            <w:r>
              <w:rPr>
                <w:rFonts w:ascii="Times New Roman" w:hAnsi="Times New Roman" w:cs="Times New Roman"/>
              </w:rPr>
              <w:t>G x E</w:t>
            </w:r>
            <w:r>
              <w:rPr>
                <w:rFonts w:ascii="Times New Roman" w:hAnsi="Times New Roman" w:cs="Times New Roman"/>
                <w:vertAlign w:val="subscript"/>
              </w:rPr>
              <w:t xml:space="preserve">aphid </w:t>
            </w:r>
            <w:r>
              <w:rPr>
                <w:rFonts w:ascii="Times New Roman" w:hAnsi="Times New Roman" w:cs="Times New Roman"/>
              </w:rPr>
              <w:t>x E</w:t>
            </w:r>
            <w:r>
              <w:rPr>
                <w:rFonts w:ascii="Times New Roman" w:hAnsi="Times New Roman" w:cs="Times New Roman"/>
                <w:vertAlign w:val="subscript"/>
              </w:rPr>
              <w:t>ant</w:t>
            </w:r>
          </w:p>
        </w:tc>
        <w:tc>
          <w:tcPr>
            <w:tcW w:w="1134" w:type="dxa"/>
          </w:tcPr>
          <w:p w14:paraId="21664D6D" w14:textId="77777777" w:rsidR="0096200B" w:rsidRPr="0059295B" w:rsidRDefault="0096200B" w:rsidP="00D00D5C">
            <w:pPr>
              <w:spacing w:line="480" w:lineRule="auto"/>
              <w:rPr>
                <w:rFonts w:ascii="Times New Roman" w:hAnsi="Times New Roman" w:cs="Times New Roman"/>
              </w:rPr>
            </w:pPr>
          </w:p>
        </w:tc>
        <w:tc>
          <w:tcPr>
            <w:tcW w:w="851" w:type="dxa"/>
          </w:tcPr>
          <w:p w14:paraId="6CB52536" w14:textId="77777777" w:rsidR="0096200B" w:rsidRPr="0059295B" w:rsidRDefault="0096200B" w:rsidP="00D00D5C">
            <w:pPr>
              <w:spacing w:line="480" w:lineRule="auto"/>
              <w:rPr>
                <w:rFonts w:ascii="Times New Roman" w:hAnsi="Times New Roman" w:cs="Times New Roman"/>
              </w:rPr>
            </w:pPr>
          </w:p>
        </w:tc>
        <w:tc>
          <w:tcPr>
            <w:tcW w:w="992" w:type="dxa"/>
          </w:tcPr>
          <w:p w14:paraId="7C6187EB" w14:textId="77777777" w:rsidR="0096200B" w:rsidRPr="0059295B" w:rsidRDefault="0096200B" w:rsidP="00D00D5C">
            <w:pPr>
              <w:spacing w:line="480" w:lineRule="auto"/>
              <w:rPr>
                <w:rFonts w:ascii="Times New Roman" w:hAnsi="Times New Roman" w:cs="Times New Roman"/>
              </w:rPr>
            </w:pPr>
          </w:p>
        </w:tc>
      </w:tr>
      <w:tr w:rsidR="0096200B" w:rsidRPr="0059295B" w14:paraId="2F2FA11D" w14:textId="77777777" w:rsidTr="008D7EF2">
        <w:tc>
          <w:tcPr>
            <w:tcW w:w="2376" w:type="dxa"/>
          </w:tcPr>
          <w:p w14:paraId="4D443BF7" w14:textId="37B4BAC3" w:rsidR="0096200B" w:rsidRDefault="0096200B" w:rsidP="00D00D5C">
            <w:pPr>
              <w:rPr>
                <w:rFonts w:ascii="Times New Roman" w:hAnsi="Times New Roman" w:cs="Times New Roman"/>
              </w:rPr>
            </w:pPr>
            <w:r>
              <w:rPr>
                <w:rFonts w:ascii="Times New Roman" w:hAnsi="Times New Roman" w:cs="Times New Roman"/>
              </w:rPr>
              <w:t>Arthropod community</w:t>
            </w:r>
          </w:p>
        </w:tc>
        <w:tc>
          <w:tcPr>
            <w:tcW w:w="1843" w:type="dxa"/>
          </w:tcPr>
          <w:p w14:paraId="4DBD57CF" w14:textId="39E3AD39" w:rsidR="0096200B" w:rsidRPr="0059295B" w:rsidRDefault="0096200B" w:rsidP="00D00D5C">
            <w:pPr>
              <w:spacing w:line="480" w:lineRule="auto"/>
              <w:rPr>
                <w:rFonts w:ascii="Times New Roman" w:hAnsi="Times New Roman" w:cs="Times New Roman"/>
              </w:rPr>
            </w:pPr>
            <w:r w:rsidRPr="0059295B">
              <w:rPr>
                <w:rFonts w:ascii="Times New Roman" w:hAnsi="Times New Roman" w:cs="Times New Roman"/>
              </w:rPr>
              <w:t>Genotype</w:t>
            </w:r>
            <w:r>
              <w:rPr>
                <w:rFonts w:ascii="Times New Roman" w:hAnsi="Times New Roman" w:cs="Times New Roman"/>
              </w:rPr>
              <w:t xml:space="preserve"> (G)</w:t>
            </w:r>
          </w:p>
        </w:tc>
        <w:tc>
          <w:tcPr>
            <w:tcW w:w="1134" w:type="dxa"/>
          </w:tcPr>
          <w:p w14:paraId="73DE7B4F" w14:textId="77777777" w:rsidR="0096200B" w:rsidRPr="0059295B" w:rsidRDefault="0096200B" w:rsidP="00D00D5C">
            <w:pPr>
              <w:spacing w:line="480" w:lineRule="auto"/>
              <w:rPr>
                <w:rFonts w:ascii="Times New Roman" w:hAnsi="Times New Roman" w:cs="Times New Roman"/>
              </w:rPr>
            </w:pPr>
          </w:p>
        </w:tc>
        <w:tc>
          <w:tcPr>
            <w:tcW w:w="851" w:type="dxa"/>
          </w:tcPr>
          <w:p w14:paraId="392D811B" w14:textId="77777777" w:rsidR="0096200B" w:rsidRPr="0059295B" w:rsidRDefault="0096200B" w:rsidP="00D00D5C">
            <w:pPr>
              <w:spacing w:line="480" w:lineRule="auto"/>
              <w:rPr>
                <w:rFonts w:ascii="Times New Roman" w:hAnsi="Times New Roman" w:cs="Times New Roman"/>
              </w:rPr>
            </w:pPr>
          </w:p>
        </w:tc>
        <w:tc>
          <w:tcPr>
            <w:tcW w:w="992" w:type="dxa"/>
          </w:tcPr>
          <w:p w14:paraId="21BEC8F2" w14:textId="77777777" w:rsidR="0096200B" w:rsidRPr="0059295B" w:rsidRDefault="0096200B" w:rsidP="00D00D5C">
            <w:pPr>
              <w:spacing w:line="480" w:lineRule="auto"/>
              <w:rPr>
                <w:rFonts w:ascii="Times New Roman" w:hAnsi="Times New Roman" w:cs="Times New Roman"/>
              </w:rPr>
            </w:pPr>
          </w:p>
        </w:tc>
      </w:tr>
      <w:tr w:rsidR="0096200B" w:rsidRPr="0059295B" w14:paraId="6235CBA6" w14:textId="77777777" w:rsidTr="008D7EF2">
        <w:tc>
          <w:tcPr>
            <w:tcW w:w="2376" w:type="dxa"/>
          </w:tcPr>
          <w:p w14:paraId="5DDF4DB1" w14:textId="77777777" w:rsidR="0096200B" w:rsidRDefault="0096200B" w:rsidP="00D00D5C">
            <w:pPr>
              <w:rPr>
                <w:rFonts w:ascii="Times New Roman" w:hAnsi="Times New Roman" w:cs="Times New Roman"/>
              </w:rPr>
            </w:pPr>
          </w:p>
        </w:tc>
        <w:tc>
          <w:tcPr>
            <w:tcW w:w="1843" w:type="dxa"/>
          </w:tcPr>
          <w:p w14:paraId="5AB47922" w14:textId="6E792BEF" w:rsidR="0096200B" w:rsidRPr="0059295B" w:rsidRDefault="0096200B" w:rsidP="00D00D5C">
            <w:pPr>
              <w:spacing w:line="480" w:lineRule="auto"/>
              <w:rPr>
                <w:rFonts w:ascii="Times New Roman" w:hAnsi="Times New Roman" w:cs="Times New Roman"/>
              </w:rPr>
            </w:pPr>
            <w:r>
              <w:rPr>
                <w:rFonts w:ascii="Times New Roman" w:hAnsi="Times New Roman" w:cs="Times New Roman"/>
              </w:rPr>
              <w:t>Aphids (E</w:t>
            </w:r>
            <w:r>
              <w:rPr>
                <w:rFonts w:ascii="Times New Roman" w:hAnsi="Times New Roman" w:cs="Times New Roman"/>
                <w:vertAlign w:val="subscript"/>
              </w:rPr>
              <w:t>aphid</w:t>
            </w:r>
            <w:r>
              <w:rPr>
                <w:rFonts w:ascii="Times New Roman" w:hAnsi="Times New Roman" w:cs="Times New Roman"/>
              </w:rPr>
              <w:t>)</w:t>
            </w:r>
          </w:p>
        </w:tc>
        <w:tc>
          <w:tcPr>
            <w:tcW w:w="1134" w:type="dxa"/>
          </w:tcPr>
          <w:p w14:paraId="5897F487" w14:textId="77777777" w:rsidR="0096200B" w:rsidRPr="0059295B" w:rsidRDefault="0096200B" w:rsidP="00D00D5C">
            <w:pPr>
              <w:spacing w:line="480" w:lineRule="auto"/>
              <w:rPr>
                <w:rFonts w:ascii="Times New Roman" w:hAnsi="Times New Roman" w:cs="Times New Roman"/>
              </w:rPr>
            </w:pPr>
          </w:p>
        </w:tc>
        <w:tc>
          <w:tcPr>
            <w:tcW w:w="851" w:type="dxa"/>
          </w:tcPr>
          <w:p w14:paraId="588CBD74" w14:textId="77777777" w:rsidR="0096200B" w:rsidRPr="0059295B" w:rsidRDefault="0096200B" w:rsidP="00D00D5C">
            <w:pPr>
              <w:spacing w:line="480" w:lineRule="auto"/>
              <w:rPr>
                <w:rFonts w:ascii="Times New Roman" w:hAnsi="Times New Roman" w:cs="Times New Roman"/>
              </w:rPr>
            </w:pPr>
          </w:p>
        </w:tc>
        <w:tc>
          <w:tcPr>
            <w:tcW w:w="992" w:type="dxa"/>
          </w:tcPr>
          <w:p w14:paraId="2A4CDFE3" w14:textId="77777777" w:rsidR="0096200B" w:rsidRPr="0059295B" w:rsidRDefault="0096200B" w:rsidP="00D00D5C">
            <w:pPr>
              <w:spacing w:line="480" w:lineRule="auto"/>
              <w:rPr>
                <w:rFonts w:ascii="Times New Roman" w:hAnsi="Times New Roman" w:cs="Times New Roman"/>
              </w:rPr>
            </w:pPr>
          </w:p>
        </w:tc>
      </w:tr>
      <w:tr w:rsidR="0096200B" w:rsidRPr="0059295B" w14:paraId="0CC24397" w14:textId="77777777" w:rsidTr="008D7EF2">
        <w:tc>
          <w:tcPr>
            <w:tcW w:w="2376" w:type="dxa"/>
          </w:tcPr>
          <w:p w14:paraId="4E76CAAA" w14:textId="77777777" w:rsidR="0096200B" w:rsidRDefault="0096200B" w:rsidP="00D00D5C">
            <w:pPr>
              <w:rPr>
                <w:rFonts w:ascii="Times New Roman" w:hAnsi="Times New Roman" w:cs="Times New Roman"/>
              </w:rPr>
            </w:pPr>
          </w:p>
        </w:tc>
        <w:tc>
          <w:tcPr>
            <w:tcW w:w="1843" w:type="dxa"/>
          </w:tcPr>
          <w:p w14:paraId="3E49A8C9" w14:textId="399773EC" w:rsidR="0096200B" w:rsidRPr="0059295B" w:rsidRDefault="0096200B" w:rsidP="00D00D5C">
            <w:pPr>
              <w:spacing w:line="480" w:lineRule="auto"/>
              <w:rPr>
                <w:rFonts w:ascii="Times New Roman" w:hAnsi="Times New Roman" w:cs="Times New Roman"/>
              </w:rPr>
            </w:pPr>
            <w:r>
              <w:rPr>
                <w:rFonts w:ascii="Times New Roman" w:hAnsi="Times New Roman" w:cs="Times New Roman"/>
              </w:rPr>
              <w:t>Ant mound distance (E</w:t>
            </w:r>
            <w:r>
              <w:rPr>
                <w:rFonts w:ascii="Times New Roman" w:hAnsi="Times New Roman" w:cs="Times New Roman"/>
                <w:vertAlign w:val="subscript"/>
              </w:rPr>
              <w:t>ant</w:t>
            </w:r>
            <w:r>
              <w:rPr>
                <w:rFonts w:ascii="Times New Roman" w:hAnsi="Times New Roman" w:cs="Times New Roman"/>
              </w:rPr>
              <w:t>)</w:t>
            </w:r>
          </w:p>
        </w:tc>
        <w:tc>
          <w:tcPr>
            <w:tcW w:w="1134" w:type="dxa"/>
          </w:tcPr>
          <w:p w14:paraId="2ADCF65F" w14:textId="77777777" w:rsidR="0096200B" w:rsidRPr="0059295B" w:rsidRDefault="0096200B" w:rsidP="00D00D5C">
            <w:pPr>
              <w:spacing w:line="480" w:lineRule="auto"/>
              <w:rPr>
                <w:rFonts w:ascii="Times New Roman" w:hAnsi="Times New Roman" w:cs="Times New Roman"/>
              </w:rPr>
            </w:pPr>
          </w:p>
        </w:tc>
        <w:tc>
          <w:tcPr>
            <w:tcW w:w="851" w:type="dxa"/>
          </w:tcPr>
          <w:p w14:paraId="79E45BB2" w14:textId="77777777" w:rsidR="0096200B" w:rsidRPr="0059295B" w:rsidRDefault="0096200B" w:rsidP="00D00D5C">
            <w:pPr>
              <w:spacing w:line="480" w:lineRule="auto"/>
              <w:rPr>
                <w:rFonts w:ascii="Times New Roman" w:hAnsi="Times New Roman" w:cs="Times New Roman"/>
              </w:rPr>
            </w:pPr>
          </w:p>
        </w:tc>
        <w:tc>
          <w:tcPr>
            <w:tcW w:w="992" w:type="dxa"/>
          </w:tcPr>
          <w:p w14:paraId="489EBCEA" w14:textId="77777777" w:rsidR="0096200B" w:rsidRPr="0059295B" w:rsidRDefault="0096200B" w:rsidP="00D00D5C">
            <w:pPr>
              <w:spacing w:line="480" w:lineRule="auto"/>
              <w:rPr>
                <w:rFonts w:ascii="Times New Roman" w:hAnsi="Times New Roman" w:cs="Times New Roman"/>
              </w:rPr>
            </w:pPr>
          </w:p>
        </w:tc>
      </w:tr>
      <w:tr w:rsidR="0096200B" w:rsidRPr="0059295B" w14:paraId="7E1453E0" w14:textId="77777777" w:rsidTr="008D7EF2">
        <w:tc>
          <w:tcPr>
            <w:tcW w:w="2376" w:type="dxa"/>
          </w:tcPr>
          <w:p w14:paraId="19FFDC1E" w14:textId="77777777" w:rsidR="0096200B" w:rsidRPr="0059295B" w:rsidRDefault="0096200B" w:rsidP="00D00D5C">
            <w:pPr>
              <w:spacing w:line="480" w:lineRule="auto"/>
              <w:rPr>
                <w:rFonts w:ascii="Times New Roman" w:hAnsi="Times New Roman" w:cs="Times New Roman"/>
              </w:rPr>
            </w:pPr>
          </w:p>
        </w:tc>
        <w:tc>
          <w:tcPr>
            <w:tcW w:w="1843" w:type="dxa"/>
          </w:tcPr>
          <w:p w14:paraId="07AC1D2E" w14:textId="79FA0F8D" w:rsidR="0096200B" w:rsidRPr="0059295B" w:rsidRDefault="0096200B" w:rsidP="00D00D5C">
            <w:pPr>
              <w:spacing w:line="480" w:lineRule="auto"/>
              <w:rPr>
                <w:rFonts w:ascii="Times New Roman" w:hAnsi="Times New Roman" w:cs="Times New Roman"/>
              </w:rPr>
            </w:pPr>
            <w:r>
              <w:rPr>
                <w:rFonts w:ascii="Times New Roman" w:hAnsi="Times New Roman" w:cs="Times New Roman"/>
              </w:rPr>
              <w:t>G x E</w:t>
            </w:r>
            <w:r>
              <w:rPr>
                <w:rFonts w:ascii="Times New Roman" w:hAnsi="Times New Roman" w:cs="Times New Roman"/>
                <w:vertAlign w:val="subscript"/>
              </w:rPr>
              <w:t>aphid</w:t>
            </w:r>
          </w:p>
        </w:tc>
        <w:tc>
          <w:tcPr>
            <w:tcW w:w="1134" w:type="dxa"/>
          </w:tcPr>
          <w:p w14:paraId="70E81C9D" w14:textId="77777777" w:rsidR="0096200B" w:rsidRPr="0059295B" w:rsidRDefault="0096200B" w:rsidP="00D00D5C">
            <w:pPr>
              <w:spacing w:line="480" w:lineRule="auto"/>
              <w:rPr>
                <w:rFonts w:ascii="Times New Roman" w:hAnsi="Times New Roman" w:cs="Times New Roman"/>
              </w:rPr>
            </w:pPr>
          </w:p>
        </w:tc>
        <w:tc>
          <w:tcPr>
            <w:tcW w:w="851" w:type="dxa"/>
          </w:tcPr>
          <w:p w14:paraId="139EA800" w14:textId="77777777" w:rsidR="0096200B" w:rsidRPr="0059295B" w:rsidRDefault="0096200B" w:rsidP="00D00D5C">
            <w:pPr>
              <w:spacing w:line="480" w:lineRule="auto"/>
              <w:rPr>
                <w:rFonts w:ascii="Times New Roman" w:hAnsi="Times New Roman" w:cs="Times New Roman"/>
              </w:rPr>
            </w:pPr>
          </w:p>
        </w:tc>
        <w:tc>
          <w:tcPr>
            <w:tcW w:w="992" w:type="dxa"/>
          </w:tcPr>
          <w:p w14:paraId="489FD04E" w14:textId="77777777" w:rsidR="0096200B" w:rsidRPr="0059295B" w:rsidRDefault="0096200B" w:rsidP="00D00D5C">
            <w:pPr>
              <w:spacing w:line="480" w:lineRule="auto"/>
              <w:rPr>
                <w:rFonts w:ascii="Times New Roman" w:hAnsi="Times New Roman" w:cs="Times New Roman"/>
              </w:rPr>
            </w:pPr>
          </w:p>
        </w:tc>
      </w:tr>
      <w:tr w:rsidR="0096200B" w:rsidRPr="0059295B" w14:paraId="7AC6964C" w14:textId="77777777" w:rsidTr="008D7EF2">
        <w:tc>
          <w:tcPr>
            <w:tcW w:w="2376" w:type="dxa"/>
          </w:tcPr>
          <w:p w14:paraId="6CE2C4F0" w14:textId="77777777" w:rsidR="0096200B" w:rsidRPr="0059295B" w:rsidRDefault="0096200B" w:rsidP="00D00D5C">
            <w:pPr>
              <w:spacing w:line="480" w:lineRule="auto"/>
              <w:rPr>
                <w:rFonts w:ascii="Times New Roman" w:hAnsi="Times New Roman" w:cs="Times New Roman"/>
              </w:rPr>
            </w:pPr>
          </w:p>
        </w:tc>
        <w:tc>
          <w:tcPr>
            <w:tcW w:w="1843" w:type="dxa"/>
          </w:tcPr>
          <w:p w14:paraId="52AA2219" w14:textId="1B61BBCF" w:rsidR="0096200B" w:rsidRPr="0059295B" w:rsidRDefault="0096200B" w:rsidP="00D00D5C">
            <w:pPr>
              <w:spacing w:line="480" w:lineRule="auto"/>
              <w:rPr>
                <w:rFonts w:ascii="Times New Roman" w:hAnsi="Times New Roman" w:cs="Times New Roman"/>
              </w:rPr>
            </w:pPr>
            <w:r>
              <w:rPr>
                <w:rFonts w:ascii="Times New Roman" w:hAnsi="Times New Roman" w:cs="Times New Roman"/>
              </w:rPr>
              <w:t>G x E</w:t>
            </w:r>
            <w:r>
              <w:rPr>
                <w:rFonts w:ascii="Times New Roman" w:hAnsi="Times New Roman" w:cs="Times New Roman"/>
                <w:vertAlign w:val="subscript"/>
              </w:rPr>
              <w:t>ant</w:t>
            </w:r>
          </w:p>
        </w:tc>
        <w:tc>
          <w:tcPr>
            <w:tcW w:w="1134" w:type="dxa"/>
          </w:tcPr>
          <w:p w14:paraId="63EAFD1C" w14:textId="77777777" w:rsidR="0096200B" w:rsidRPr="0059295B" w:rsidRDefault="0096200B" w:rsidP="00D00D5C">
            <w:pPr>
              <w:spacing w:line="480" w:lineRule="auto"/>
              <w:rPr>
                <w:rFonts w:ascii="Times New Roman" w:hAnsi="Times New Roman" w:cs="Times New Roman"/>
              </w:rPr>
            </w:pPr>
          </w:p>
        </w:tc>
        <w:tc>
          <w:tcPr>
            <w:tcW w:w="851" w:type="dxa"/>
          </w:tcPr>
          <w:p w14:paraId="48FD07D1" w14:textId="77777777" w:rsidR="0096200B" w:rsidRPr="0059295B" w:rsidRDefault="0096200B" w:rsidP="00D00D5C">
            <w:pPr>
              <w:spacing w:line="480" w:lineRule="auto"/>
              <w:rPr>
                <w:rFonts w:ascii="Times New Roman" w:hAnsi="Times New Roman" w:cs="Times New Roman"/>
              </w:rPr>
            </w:pPr>
          </w:p>
        </w:tc>
        <w:tc>
          <w:tcPr>
            <w:tcW w:w="992" w:type="dxa"/>
          </w:tcPr>
          <w:p w14:paraId="2E21C54D" w14:textId="77777777" w:rsidR="0096200B" w:rsidRPr="0059295B" w:rsidRDefault="0096200B" w:rsidP="00D00D5C">
            <w:pPr>
              <w:spacing w:line="480" w:lineRule="auto"/>
              <w:rPr>
                <w:rFonts w:ascii="Times New Roman" w:hAnsi="Times New Roman" w:cs="Times New Roman"/>
              </w:rPr>
            </w:pPr>
          </w:p>
        </w:tc>
      </w:tr>
      <w:tr w:rsidR="0096200B" w:rsidRPr="0059295B" w14:paraId="48DD1DC3" w14:textId="77777777" w:rsidTr="008D7EF2">
        <w:tc>
          <w:tcPr>
            <w:tcW w:w="2376" w:type="dxa"/>
          </w:tcPr>
          <w:p w14:paraId="2B3CEE1E" w14:textId="77777777" w:rsidR="0096200B" w:rsidRPr="0059295B" w:rsidRDefault="0096200B" w:rsidP="00D00D5C">
            <w:pPr>
              <w:spacing w:line="480" w:lineRule="auto"/>
              <w:rPr>
                <w:rFonts w:ascii="Times New Roman" w:hAnsi="Times New Roman" w:cs="Times New Roman"/>
              </w:rPr>
            </w:pPr>
          </w:p>
        </w:tc>
        <w:tc>
          <w:tcPr>
            <w:tcW w:w="1843" w:type="dxa"/>
          </w:tcPr>
          <w:p w14:paraId="5B87CB70" w14:textId="0F6EB64A" w:rsidR="0096200B" w:rsidRDefault="0096200B" w:rsidP="00D00D5C">
            <w:pPr>
              <w:spacing w:line="480" w:lineRule="auto"/>
              <w:rPr>
                <w:rFonts w:ascii="Times New Roman" w:hAnsi="Times New Roman" w:cs="Times New Roman"/>
              </w:rPr>
            </w:pPr>
            <w:r>
              <w:rPr>
                <w:rFonts w:ascii="Times New Roman" w:hAnsi="Times New Roman" w:cs="Times New Roman"/>
              </w:rPr>
              <w:t>E</w:t>
            </w:r>
            <w:r>
              <w:rPr>
                <w:rFonts w:ascii="Times New Roman" w:hAnsi="Times New Roman" w:cs="Times New Roman"/>
                <w:vertAlign w:val="subscript"/>
              </w:rPr>
              <w:t xml:space="preserve">aphid </w:t>
            </w:r>
            <w:r>
              <w:rPr>
                <w:rFonts w:ascii="Times New Roman" w:hAnsi="Times New Roman" w:cs="Times New Roman"/>
              </w:rPr>
              <w:t>x E</w:t>
            </w:r>
            <w:r>
              <w:rPr>
                <w:rFonts w:ascii="Times New Roman" w:hAnsi="Times New Roman" w:cs="Times New Roman"/>
                <w:vertAlign w:val="subscript"/>
              </w:rPr>
              <w:t>ant</w:t>
            </w:r>
          </w:p>
        </w:tc>
        <w:tc>
          <w:tcPr>
            <w:tcW w:w="1134" w:type="dxa"/>
          </w:tcPr>
          <w:p w14:paraId="03948007" w14:textId="77777777" w:rsidR="0096200B" w:rsidRPr="0059295B" w:rsidRDefault="0096200B" w:rsidP="00D00D5C">
            <w:pPr>
              <w:spacing w:line="480" w:lineRule="auto"/>
              <w:rPr>
                <w:rFonts w:ascii="Times New Roman" w:hAnsi="Times New Roman" w:cs="Times New Roman"/>
              </w:rPr>
            </w:pPr>
          </w:p>
        </w:tc>
        <w:tc>
          <w:tcPr>
            <w:tcW w:w="851" w:type="dxa"/>
          </w:tcPr>
          <w:p w14:paraId="73003514" w14:textId="77777777" w:rsidR="0096200B" w:rsidRPr="0059295B" w:rsidRDefault="0096200B" w:rsidP="00D00D5C">
            <w:pPr>
              <w:spacing w:line="480" w:lineRule="auto"/>
              <w:rPr>
                <w:rFonts w:ascii="Times New Roman" w:hAnsi="Times New Roman" w:cs="Times New Roman"/>
              </w:rPr>
            </w:pPr>
          </w:p>
        </w:tc>
        <w:tc>
          <w:tcPr>
            <w:tcW w:w="992" w:type="dxa"/>
          </w:tcPr>
          <w:p w14:paraId="6A01245E" w14:textId="77777777" w:rsidR="0096200B" w:rsidRPr="0059295B" w:rsidRDefault="0096200B" w:rsidP="00D00D5C">
            <w:pPr>
              <w:spacing w:line="480" w:lineRule="auto"/>
              <w:rPr>
                <w:rFonts w:ascii="Times New Roman" w:hAnsi="Times New Roman" w:cs="Times New Roman"/>
              </w:rPr>
            </w:pPr>
          </w:p>
        </w:tc>
      </w:tr>
      <w:tr w:rsidR="0096200B" w:rsidRPr="0059295B" w14:paraId="02ACED51" w14:textId="77777777" w:rsidTr="008D7EF2">
        <w:tc>
          <w:tcPr>
            <w:tcW w:w="2376" w:type="dxa"/>
          </w:tcPr>
          <w:p w14:paraId="13640BE7" w14:textId="77777777" w:rsidR="0096200B" w:rsidRPr="0059295B" w:rsidRDefault="0096200B" w:rsidP="00D00D5C">
            <w:pPr>
              <w:spacing w:line="480" w:lineRule="auto"/>
              <w:rPr>
                <w:rFonts w:ascii="Times New Roman" w:hAnsi="Times New Roman" w:cs="Times New Roman"/>
              </w:rPr>
            </w:pPr>
          </w:p>
        </w:tc>
        <w:tc>
          <w:tcPr>
            <w:tcW w:w="1843" w:type="dxa"/>
          </w:tcPr>
          <w:p w14:paraId="00295305" w14:textId="2553F04E" w:rsidR="0096200B" w:rsidRDefault="0096200B" w:rsidP="00D00D5C">
            <w:pPr>
              <w:spacing w:line="480" w:lineRule="auto"/>
              <w:rPr>
                <w:rFonts w:ascii="Times New Roman" w:hAnsi="Times New Roman" w:cs="Times New Roman"/>
              </w:rPr>
            </w:pPr>
            <w:r>
              <w:rPr>
                <w:rFonts w:ascii="Times New Roman" w:hAnsi="Times New Roman" w:cs="Times New Roman"/>
              </w:rPr>
              <w:t>G x E</w:t>
            </w:r>
            <w:r>
              <w:rPr>
                <w:rFonts w:ascii="Times New Roman" w:hAnsi="Times New Roman" w:cs="Times New Roman"/>
                <w:vertAlign w:val="subscript"/>
              </w:rPr>
              <w:t xml:space="preserve">aphid </w:t>
            </w:r>
            <w:r>
              <w:rPr>
                <w:rFonts w:ascii="Times New Roman" w:hAnsi="Times New Roman" w:cs="Times New Roman"/>
              </w:rPr>
              <w:t>x E</w:t>
            </w:r>
            <w:r>
              <w:rPr>
                <w:rFonts w:ascii="Times New Roman" w:hAnsi="Times New Roman" w:cs="Times New Roman"/>
                <w:vertAlign w:val="subscript"/>
              </w:rPr>
              <w:t>ant</w:t>
            </w:r>
          </w:p>
        </w:tc>
        <w:tc>
          <w:tcPr>
            <w:tcW w:w="1134" w:type="dxa"/>
          </w:tcPr>
          <w:p w14:paraId="4C629FD6" w14:textId="77777777" w:rsidR="0096200B" w:rsidRPr="0059295B" w:rsidRDefault="0096200B" w:rsidP="00D00D5C">
            <w:pPr>
              <w:spacing w:line="480" w:lineRule="auto"/>
              <w:rPr>
                <w:rFonts w:ascii="Times New Roman" w:hAnsi="Times New Roman" w:cs="Times New Roman"/>
              </w:rPr>
            </w:pPr>
          </w:p>
        </w:tc>
        <w:tc>
          <w:tcPr>
            <w:tcW w:w="851" w:type="dxa"/>
          </w:tcPr>
          <w:p w14:paraId="7E9AB759" w14:textId="77777777" w:rsidR="0096200B" w:rsidRPr="0059295B" w:rsidRDefault="0096200B" w:rsidP="00D00D5C">
            <w:pPr>
              <w:spacing w:line="480" w:lineRule="auto"/>
              <w:rPr>
                <w:rFonts w:ascii="Times New Roman" w:hAnsi="Times New Roman" w:cs="Times New Roman"/>
              </w:rPr>
            </w:pPr>
          </w:p>
        </w:tc>
        <w:tc>
          <w:tcPr>
            <w:tcW w:w="992" w:type="dxa"/>
          </w:tcPr>
          <w:p w14:paraId="1078BB0F" w14:textId="77777777" w:rsidR="0096200B" w:rsidRPr="0059295B" w:rsidRDefault="0096200B" w:rsidP="00D00D5C">
            <w:pPr>
              <w:spacing w:line="480" w:lineRule="auto"/>
              <w:rPr>
                <w:rFonts w:ascii="Times New Roman" w:hAnsi="Times New Roman" w:cs="Times New Roman"/>
              </w:rPr>
            </w:pPr>
          </w:p>
        </w:tc>
      </w:tr>
    </w:tbl>
    <w:p w14:paraId="6786D6C7" w14:textId="77777777" w:rsidR="00D00D5C" w:rsidRDefault="00D00D5C" w:rsidP="0059295B">
      <w:pPr>
        <w:spacing w:line="480" w:lineRule="auto"/>
        <w:rPr>
          <w:rFonts w:ascii="Times New Roman" w:hAnsi="Times New Roman" w:cs="Times New Roman"/>
        </w:rPr>
      </w:pPr>
    </w:p>
    <w:p w14:paraId="27ED2A0F" w14:textId="77777777" w:rsidR="001D5EA5" w:rsidRPr="0059295B" w:rsidRDefault="001D5EA5" w:rsidP="0059295B">
      <w:pPr>
        <w:spacing w:line="480" w:lineRule="auto"/>
        <w:rPr>
          <w:rFonts w:ascii="Times New Roman" w:hAnsi="Times New Roman" w:cs="Times New Roman"/>
        </w:rPr>
      </w:pPr>
    </w:p>
    <w:p w14:paraId="2C3E773F" w14:textId="77777777" w:rsidR="00887B2B" w:rsidRPr="0059295B" w:rsidRDefault="00887B2B" w:rsidP="0059295B">
      <w:pPr>
        <w:spacing w:line="480" w:lineRule="auto"/>
        <w:rPr>
          <w:rFonts w:ascii="Times New Roman" w:hAnsi="Times New Roman" w:cs="Times New Roman"/>
        </w:rPr>
      </w:pPr>
      <w:r w:rsidRPr="0059295B">
        <w:rPr>
          <w:rFonts w:ascii="Times New Roman" w:hAnsi="Times New Roman" w:cs="Times New Roman"/>
        </w:rPr>
        <w:t>Plant survival: end of 2012 and 2013</w:t>
      </w:r>
    </w:p>
    <w:p w14:paraId="737177DC" w14:textId="77777777" w:rsidR="00887B2B" w:rsidRPr="0059295B" w:rsidRDefault="00887B2B" w:rsidP="0059295B">
      <w:pPr>
        <w:spacing w:line="480" w:lineRule="auto"/>
        <w:rPr>
          <w:rFonts w:ascii="Times New Roman" w:hAnsi="Times New Roman" w:cs="Times New Roman"/>
        </w:rPr>
      </w:pPr>
    </w:p>
    <w:p w14:paraId="63103A2A" w14:textId="49F033D5" w:rsidR="00887B2B" w:rsidRPr="0059295B" w:rsidRDefault="00887B2B" w:rsidP="0059295B">
      <w:pPr>
        <w:tabs>
          <w:tab w:val="left" w:pos="1134"/>
        </w:tabs>
        <w:spacing w:line="480" w:lineRule="auto"/>
        <w:rPr>
          <w:rFonts w:ascii="Times New Roman" w:hAnsi="Times New Roman" w:cs="Times New Roman"/>
        </w:rPr>
      </w:pPr>
      <w:r w:rsidRPr="0059295B">
        <w:rPr>
          <w:rFonts w:ascii="Times New Roman" w:hAnsi="Times New Roman" w:cs="Times New Roman"/>
        </w:rPr>
        <w:t>Plant architecture traits: height (2012 and 2013), total shoot growth (2012 and 2013), mature leaf count (2012 and</w:t>
      </w:r>
      <w:r w:rsidR="0017474A" w:rsidRPr="0059295B">
        <w:rPr>
          <w:rFonts w:ascii="Times New Roman" w:hAnsi="Times New Roman" w:cs="Times New Roman"/>
        </w:rPr>
        <w:t xml:space="preserve"> 2013), number of shoots </w:t>
      </w:r>
      <w:r w:rsidRPr="0059295B">
        <w:rPr>
          <w:rFonts w:ascii="Times New Roman" w:hAnsi="Times New Roman" w:cs="Times New Roman"/>
        </w:rPr>
        <w:t>(2012 and 2013)</w:t>
      </w:r>
      <w:r w:rsidR="0017474A" w:rsidRPr="0059295B">
        <w:rPr>
          <w:rFonts w:ascii="Times New Roman" w:hAnsi="Times New Roman" w:cs="Times New Roman"/>
        </w:rPr>
        <w:t xml:space="preserve">, </w:t>
      </w:r>
      <w:proofErr w:type="gramStart"/>
      <w:r w:rsidR="005816D7" w:rsidRPr="0059295B">
        <w:rPr>
          <w:rFonts w:ascii="Times New Roman" w:hAnsi="Times New Roman" w:cs="Times New Roman"/>
        </w:rPr>
        <w:t>mean</w:t>
      </w:r>
      <w:proofErr w:type="gramEnd"/>
      <w:r w:rsidR="005816D7" w:rsidRPr="0059295B">
        <w:rPr>
          <w:rFonts w:ascii="Times New Roman" w:hAnsi="Times New Roman" w:cs="Times New Roman"/>
        </w:rPr>
        <w:t xml:space="preserve"> shoot length (2012 and 2013). </w:t>
      </w:r>
      <w:r w:rsidR="0017474A" w:rsidRPr="0059295B">
        <w:rPr>
          <w:rFonts w:ascii="Times New Roman" w:hAnsi="Times New Roman" w:cs="Times New Roman"/>
        </w:rPr>
        <w:t>Need to think about whether I should set a lower limit on shoots for contributing to branching architecture…</w:t>
      </w:r>
      <w:proofErr w:type="gramStart"/>
      <w:r w:rsidR="0017474A" w:rsidRPr="0059295B">
        <w:rPr>
          <w:rFonts w:ascii="Times New Roman" w:hAnsi="Times New Roman" w:cs="Times New Roman"/>
        </w:rPr>
        <w:t>Look</w:t>
      </w:r>
      <w:proofErr w:type="gramEnd"/>
      <w:r w:rsidR="0017474A" w:rsidRPr="0059295B">
        <w:rPr>
          <w:rFonts w:ascii="Times New Roman" w:hAnsi="Times New Roman" w:cs="Times New Roman"/>
        </w:rPr>
        <w:t xml:space="preserve"> for correlations and a composite measure of plant architecture.</w:t>
      </w:r>
    </w:p>
    <w:p w14:paraId="00945838" w14:textId="77777777" w:rsidR="00887B2B" w:rsidRPr="0059295B" w:rsidRDefault="00887B2B" w:rsidP="0059295B">
      <w:pPr>
        <w:spacing w:line="480" w:lineRule="auto"/>
        <w:rPr>
          <w:rFonts w:ascii="Times New Roman" w:hAnsi="Times New Roman" w:cs="Times New Roman"/>
        </w:rPr>
      </w:pPr>
    </w:p>
    <w:p w14:paraId="56091297" w14:textId="1F01415B" w:rsidR="00887B2B" w:rsidRPr="0059295B" w:rsidRDefault="00887B2B" w:rsidP="0059295B">
      <w:pPr>
        <w:spacing w:line="480" w:lineRule="auto"/>
        <w:rPr>
          <w:rFonts w:ascii="Times New Roman" w:hAnsi="Times New Roman" w:cs="Times New Roman"/>
        </w:rPr>
      </w:pPr>
      <w:r w:rsidRPr="0059295B">
        <w:rPr>
          <w:rFonts w:ascii="Times New Roman" w:hAnsi="Times New Roman" w:cs="Times New Roman"/>
        </w:rPr>
        <w:t>Plant quality traits: SLA (2012 and wind 2013), water content (2012 and wind 2013), trichome density (2012), spodoptera leaf quality (wind 2013)</w:t>
      </w:r>
      <w:r w:rsidR="005816D7" w:rsidRPr="0059295B">
        <w:rPr>
          <w:rFonts w:ascii="Times New Roman" w:hAnsi="Times New Roman" w:cs="Times New Roman"/>
        </w:rPr>
        <w:t>, C</w:t>
      </w:r>
      <w:proofErr w:type="gramStart"/>
      <w:r w:rsidR="005816D7" w:rsidRPr="0059295B">
        <w:rPr>
          <w:rFonts w:ascii="Times New Roman" w:hAnsi="Times New Roman" w:cs="Times New Roman"/>
        </w:rPr>
        <w:t>:N</w:t>
      </w:r>
      <w:proofErr w:type="gramEnd"/>
      <w:r w:rsidR="005816D7" w:rsidRPr="0059295B">
        <w:rPr>
          <w:rFonts w:ascii="Times New Roman" w:hAnsi="Times New Roman" w:cs="Times New Roman"/>
        </w:rPr>
        <w:t xml:space="preserve"> (wind 2013)</w:t>
      </w:r>
    </w:p>
    <w:p w14:paraId="351B182E" w14:textId="77777777" w:rsidR="0017474A" w:rsidRPr="0059295B" w:rsidRDefault="0017474A" w:rsidP="0059295B">
      <w:pPr>
        <w:spacing w:line="480" w:lineRule="auto"/>
        <w:rPr>
          <w:rFonts w:ascii="Times New Roman" w:hAnsi="Times New Roman" w:cs="Times New Roman"/>
        </w:rPr>
      </w:pPr>
    </w:p>
    <w:p w14:paraId="6B7B5C2C" w14:textId="4566C85B" w:rsidR="0017474A" w:rsidRPr="0059295B" w:rsidRDefault="0017474A" w:rsidP="0059295B">
      <w:pPr>
        <w:spacing w:line="480" w:lineRule="auto"/>
        <w:rPr>
          <w:rFonts w:ascii="Times New Roman" w:hAnsi="Times New Roman" w:cs="Times New Roman"/>
        </w:rPr>
      </w:pPr>
      <w:r w:rsidRPr="0059295B">
        <w:rPr>
          <w:rFonts w:ascii="Times New Roman" w:hAnsi="Times New Roman" w:cs="Times New Roman"/>
        </w:rPr>
        <w:t xml:space="preserve">Arthropod community responses: </w:t>
      </w:r>
      <w:r w:rsidR="001A5958" w:rsidRPr="0059295B">
        <w:rPr>
          <w:rFonts w:ascii="Times New Roman" w:hAnsi="Times New Roman" w:cs="Times New Roman"/>
        </w:rPr>
        <w:t xml:space="preserve">Total spider abundance, Total predator abundance, total ant abundance, total arthropod abundance, </w:t>
      </w:r>
      <w:r w:rsidRPr="0059295B">
        <w:rPr>
          <w:rFonts w:ascii="Times New Roman" w:hAnsi="Times New Roman" w:cs="Times New Roman"/>
        </w:rPr>
        <w:t>Caloptilia sp. (LTF, tent mines, etc.), tortricid moths (leaf-edge silk and rolls into leaf bundles), sawfly larva, multiple aphid species, psyllids, leaf hoppers, gallers, spiders, ants, other.</w:t>
      </w:r>
    </w:p>
    <w:p w14:paraId="4408DED6" w14:textId="77777777" w:rsidR="001A5958" w:rsidRPr="0059295B" w:rsidRDefault="001A5958" w:rsidP="0059295B">
      <w:pPr>
        <w:spacing w:line="480" w:lineRule="auto"/>
        <w:rPr>
          <w:rFonts w:ascii="Times New Roman" w:hAnsi="Times New Roman" w:cs="Times New Roman"/>
        </w:rPr>
      </w:pPr>
    </w:p>
    <w:p w14:paraId="768BFE6A" w14:textId="77777777" w:rsidR="0017474A" w:rsidRPr="0059295B" w:rsidRDefault="0017474A" w:rsidP="0059295B">
      <w:pPr>
        <w:spacing w:line="480" w:lineRule="auto"/>
        <w:rPr>
          <w:rFonts w:ascii="Times New Roman" w:hAnsi="Times New Roman" w:cs="Times New Roman"/>
        </w:rPr>
      </w:pPr>
      <w:r w:rsidRPr="0059295B">
        <w:rPr>
          <w:rFonts w:ascii="Times New Roman" w:hAnsi="Times New Roman" w:cs="Times New Roman"/>
        </w:rPr>
        <w:t>Herbivory: wind 2013 (includes details from different sources as well).</w:t>
      </w:r>
    </w:p>
    <w:p w14:paraId="73AC2137" w14:textId="77777777" w:rsidR="0017474A" w:rsidRPr="0059295B" w:rsidRDefault="0017474A" w:rsidP="0059295B">
      <w:pPr>
        <w:spacing w:line="480" w:lineRule="auto"/>
        <w:rPr>
          <w:rFonts w:ascii="Times New Roman" w:hAnsi="Times New Roman" w:cs="Times New Roman"/>
        </w:rPr>
      </w:pPr>
    </w:p>
    <w:p w14:paraId="2D832CCC" w14:textId="113CF8BA" w:rsidR="0017474A" w:rsidRPr="0059295B" w:rsidRDefault="0017474A" w:rsidP="0059295B">
      <w:pPr>
        <w:spacing w:line="480" w:lineRule="auto"/>
        <w:rPr>
          <w:rFonts w:ascii="Times New Roman" w:hAnsi="Times New Roman" w:cs="Times New Roman"/>
        </w:rPr>
      </w:pPr>
      <w:r w:rsidRPr="0059295B">
        <w:rPr>
          <w:rFonts w:ascii="Times New Roman" w:hAnsi="Times New Roman" w:cs="Times New Roman"/>
        </w:rPr>
        <w:t>Fungal community responses: Ask Sonya (wind 2013)</w:t>
      </w:r>
      <w:r w:rsidR="003069FA" w:rsidRPr="0059295B">
        <w:rPr>
          <w:rFonts w:ascii="Times New Roman" w:hAnsi="Times New Roman" w:cs="Times New Roman"/>
        </w:rPr>
        <w:t>.</w:t>
      </w:r>
    </w:p>
    <w:p w14:paraId="62CA982E" w14:textId="77777777" w:rsidR="003069FA" w:rsidRPr="0059295B" w:rsidRDefault="003069FA" w:rsidP="0059295B">
      <w:pPr>
        <w:spacing w:line="480" w:lineRule="auto"/>
        <w:rPr>
          <w:rFonts w:ascii="Times New Roman" w:hAnsi="Times New Roman" w:cs="Times New Roman"/>
        </w:rPr>
      </w:pPr>
    </w:p>
    <w:p w14:paraId="6B1EAD24" w14:textId="31C3EA86" w:rsidR="003069FA" w:rsidRPr="0059295B" w:rsidRDefault="003069FA" w:rsidP="0059295B">
      <w:pPr>
        <w:spacing w:line="480" w:lineRule="auto"/>
        <w:rPr>
          <w:rFonts w:ascii="Times New Roman" w:hAnsi="Times New Roman" w:cs="Times New Roman"/>
        </w:rPr>
      </w:pPr>
      <w:r w:rsidRPr="0059295B">
        <w:rPr>
          <w:rFonts w:ascii="Times New Roman" w:hAnsi="Times New Roman" w:cs="Times New Roman"/>
        </w:rPr>
        <w:t>Soil: organic matter content (wind 2012), nutrients (wind 2012), moisture/temperature/EC (wind 2012 and both 2013). Can only test for environmental treatment effects here.</w:t>
      </w:r>
      <w:r w:rsidR="001A5958" w:rsidRPr="0059295B">
        <w:rPr>
          <w:rFonts w:ascii="Times New Roman" w:hAnsi="Times New Roman" w:cs="Times New Roman"/>
        </w:rPr>
        <w:t xml:space="preserve"> Look for correlations in wind 2012 dataset.</w:t>
      </w:r>
    </w:p>
    <w:p w14:paraId="38FD7272" w14:textId="77777777" w:rsidR="00DD0E78" w:rsidRPr="0059295B" w:rsidRDefault="00DD0E78" w:rsidP="0059295B">
      <w:pPr>
        <w:spacing w:line="480" w:lineRule="auto"/>
        <w:rPr>
          <w:rFonts w:ascii="Times New Roman" w:hAnsi="Times New Roman" w:cs="Times New Roman"/>
        </w:rPr>
      </w:pPr>
    </w:p>
    <w:p w14:paraId="6E1C57D4" w14:textId="6540C20F" w:rsidR="00DD0E78" w:rsidRPr="0059295B" w:rsidRDefault="00DD0E78" w:rsidP="0059295B">
      <w:pPr>
        <w:spacing w:line="480" w:lineRule="auto"/>
        <w:rPr>
          <w:rFonts w:ascii="Times New Roman" w:hAnsi="Times New Roman" w:cs="Times New Roman"/>
        </w:rPr>
      </w:pPr>
      <w:r w:rsidRPr="0059295B">
        <w:rPr>
          <w:rFonts w:ascii="Times New Roman" w:hAnsi="Times New Roman" w:cs="Times New Roman"/>
        </w:rPr>
        <w:t>What to do with perfectly correlated random effects or zero variance parameters?</w:t>
      </w:r>
    </w:p>
    <w:p w14:paraId="03F8326B" w14:textId="77777777" w:rsidR="00DD0E78" w:rsidRPr="0059295B" w:rsidRDefault="00DD0E78" w:rsidP="0059295B">
      <w:pPr>
        <w:spacing w:line="480" w:lineRule="auto"/>
        <w:rPr>
          <w:rFonts w:ascii="Times New Roman" w:hAnsi="Times New Roman" w:cs="Times New Roman"/>
        </w:rPr>
      </w:pPr>
    </w:p>
    <w:p w14:paraId="5119D0A2" w14:textId="77777777" w:rsidR="006C16DF" w:rsidRPr="0059295B" w:rsidRDefault="006C16DF" w:rsidP="0059295B">
      <w:pPr>
        <w:spacing w:line="480" w:lineRule="auto"/>
        <w:rPr>
          <w:rFonts w:ascii="Times New Roman" w:hAnsi="Times New Roman" w:cs="Times New Roman"/>
        </w:rPr>
      </w:pPr>
    </w:p>
    <w:p w14:paraId="6665C751" w14:textId="4933729D" w:rsidR="006C16DF" w:rsidRPr="0059295B" w:rsidRDefault="006C16DF" w:rsidP="0059295B">
      <w:pPr>
        <w:spacing w:line="480" w:lineRule="auto"/>
        <w:rPr>
          <w:rFonts w:ascii="Times New Roman" w:hAnsi="Times New Roman" w:cs="Times New Roman"/>
        </w:rPr>
      </w:pPr>
      <w:proofErr w:type="gramStart"/>
      <w:r w:rsidRPr="0059295B">
        <w:rPr>
          <w:rFonts w:ascii="Times New Roman" w:hAnsi="Times New Roman" w:cs="Times New Roman"/>
        </w:rPr>
        <w:t>Experimental designs and modeling points.</w:t>
      </w:r>
      <w:proofErr w:type="gramEnd"/>
    </w:p>
    <w:p w14:paraId="7BCED7A3" w14:textId="77777777" w:rsidR="006C16DF" w:rsidRPr="0059295B" w:rsidRDefault="006C16DF" w:rsidP="0059295B">
      <w:pPr>
        <w:spacing w:line="480" w:lineRule="auto"/>
        <w:rPr>
          <w:rFonts w:ascii="Times New Roman" w:hAnsi="Times New Roman" w:cs="Times New Roman"/>
        </w:rPr>
      </w:pPr>
    </w:p>
    <w:p w14:paraId="440CEABC" w14:textId="6BB6AA30" w:rsidR="0037188B" w:rsidRDefault="006C16DF" w:rsidP="0059295B">
      <w:pPr>
        <w:spacing w:line="480" w:lineRule="auto"/>
        <w:rPr>
          <w:rFonts w:ascii="Times New Roman" w:hAnsi="Times New Roman" w:cs="Times New Roman"/>
        </w:rPr>
      </w:pPr>
      <w:r w:rsidRPr="0059295B">
        <w:rPr>
          <w:rFonts w:ascii="Times New Roman" w:hAnsi="Times New Roman" w:cs="Times New Roman"/>
        </w:rPr>
        <w:t xml:space="preserve">Wind experiment is a split-plot design with </w:t>
      </w:r>
      <w:r w:rsidR="005411BB" w:rsidRPr="0059295B">
        <w:rPr>
          <w:rFonts w:ascii="Times New Roman" w:hAnsi="Times New Roman" w:cs="Times New Roman"/>
        </w:rPr>
        <w:t>wind exposure as the whole-plot factor and genotype as the split-plot factor. Note also that I attempted first to fit a random slope and intercept model (treatment | genotype)</w:t>
      </w:r>
      <w:r w:rsidR="0002282E" w:rsidRPr="0059295B">
        <w:rPr>
          <w:rFonts w:ascii="Times New Roman" w:hAnsi="Times New Roman" w:cs="Times New Roman"/>
        </w:rPr>
        <w:t xml:space="preserve">, but that the correlation between the intercept and slope was +/- 1, suggesting that the model is more complex than the data can support. I am a bit surprised though, </w:t>
      </w:r>
      <w:r w:rsidR="0037188B" w:rsidRPr="0059295B">
        <w:rPr>
          <w:rFonts w:ascii="Times New Roman" w:hAnsi="Times New Roman" w:cs="Times New Roman"/>
        </w:rPr>
        <w:t xml:space="preserve">because I didn’t think I had too few levels of random effects. According to </w:t>
      </w:r>
      <w:hyperlink r:id="rId8" w:anchor="singular_fits" w:history="1">
        <w:r w:rsidR="0037188B" w:rsidRPr="0059295B">
          <w:rPr>
            <w:rStyle w:val="Hyperlink"/>
            <w:rFonts w:ascii="Times New Roman" w:hAnsi="Times New Roman" w:cs="Times New Roman"/>
          </w:rPr>
          <w:t>http://glmm.wikidot.com/faq#singular_fits</w:t>
        </w:r>
      </w:hyperlink>
      <w:r w:rsidR="0037188B" w:rsidRPr="0059295B">
        <w:rPr>
          <w:rFonts w:ascii="Times New Roman" w:hAnsi="Times New Roman" w:cs="Times New Roman"/>
        </w:rPr>
        <w:t>, I should treat genotype as a fixed effect, but doesn’t that make the model more complex? Right now, it just seems to make more sense to treat it as a fixed effect and cross it with wind. Importantly though, since wind exposure is the whole-plot factor, I need to nest treatment within block</w:t>
      </w:r>
      <w:r w:rsidR="002E643F" w:rsidRPr="0059295B">
        <w:rPr>
          <w:rFonts w:ascii="Times New Roman" w:hAnsi="Times New Roman" w:cs="Times New Roman"/>
        </w:rPr>
        <w:t xml:space="preserve"> (1</w:t>
      </w:r>
      <w:r w:rsidR="00817377" w:rsidRPr="0059295B">
        <w:rPr>
          <w:rFonts w:ascii="Times New Roman" w:hAnsi="Times New Roman" w:cs="Times New Roman"/>
        </w:rPr>
        <w:t xml:space="preserve"> | block/treatment) in order to</w:t>
      </w:r>
      <w:r w:rsidR="002E643F" w:rsidRPr="0059295B">
        <w:rPr>
          <w:rFonts w:ascii="Times New Roman" w:hAnsi="Times New Roman" w:cs="Times New Roman"/>
        </w:rPr>
        <w:t xml:space="preserve"> calculate the appropriate degrees of freedom for the effect of wind exposure.</w:t>
      </w:r>
    </w:p>
    <w:p w14:paraId="2E18A2C6" w14:textId="77777777" w:rsidR="008116B9" w:rsidRDefault="008116B9" w:rsidP="0059295B">
      <w:pPr>
        <w:spacing w:line="480" w:lineRule="auto"/>
        <w:rPr>
          <w:rFonts w:ascii="Times New Roman" w:hAnsi="Times New Roman" w:cs="Times New Roman"/>
        </w:rPr>
      </w:pPr>
    </w:p>
    <w:p w14:paraId="060A143D" w14:textId="77777777" w:rsidR="008116B9" w:rsidRDefault="008116B9" w:rsidP="008116B9">
      <w:pPr>
        <w:spacing w:line="480" w:lineRule="auto"/>
        <w:rPr>
          <w:rFonts w:ascii="Times New Roman" w:hAnsi="Times New Roman" w:cs="Times New Roman"/>
        </w:rPr>
      </w:pPr>
      <w:r w:rsidRPr="0059295B">
        <w:rPr>
          <w:rFonts w:ascii="Times New Roman" w:hAnsi="Times New Roman" w:cs="Times New Roman"/>
        </w:rPr>
        <w:t>Lastly, we measured several other plant traits that may influence plant tissue quality, including: specific leaf area, leaf dry matter content, trichome density, and percent leaf desiccation (i.e. browned portion at end of leaf tip).  To measure these traits, we picked a single fully expanded leaf that appeared to be of the highest quality for that plant (method in summer of 2011).</w:t>
      </w:r>
    </w:p>
    <w:p w14:paraId="022950B6" w14:textId="77777777" w:rsidR="008116B9" w:rsidRPr="0059295B" w:rsidRDefault="008116B9" w:rsidP="0059295B">
      <w:pPr>
        <w:spacing w:line="480" w:lineRule="auto"/>
        <w:rPr>
          <w:rFonts w:ascii="Times New Roman" w:hAnsi="Times New Roman" w:cs="Times New Roman"/>
        </w:rPr>
      </w:pPr>
    </w:p>
    <w:p w14:paraId="55C0C82D" w14:textId="601F08F8" w:rsidR="006C16DF" w:rsidRPr="0059295B" w:rsidRDefault="006C16DF" w:rsidP="0059295B">
      <w:pPr>
        <w:spacing w:line="480" w:lineRule="auto"/>
        <w:rPr>
          <w:rFonts w:ascii="Times New Roman" w:hAnsi="Times New Roman" w:cs="Times New Roman"/>
        </w:rPr>
      </w:pPr>
    </w:p>
    <w:sectPr w:rsidR="006C16DF" w:rsidRPr="0059295B" w:rsidSect="00F67D50">
      <w:pgSz w:w="12240" w:h="15840"/>
      <w:pgMar w:top="1440" w:right="1800" w:bottom="1440" w:left="1800"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tthew Barbour" w:date="2016-02-05T15:07:00Z" w:initials="MB">
    <w:p w14:paraId="3C6E813B" w14:textId="015E46D7" w:rsidR="007336BC" w:rsidRDefault="007336BC">
      <w:pPr>
        <w:pStyle w:val="CommentText"/>
      </w:pPr>
      <w:r>
        <w:rPr>
          <w:rStyle w:val="CommentReference"/>
        </w:rPr>
        <w:annotationRef/>
      </w:r>
      <w:r>
        <w:t>Consider removing this.</w:t>
      </w:r>
    </w:p>
  </w:comment>
  <w:comment w:id="2" w:author="Matthew Barbour" w:date="2016-03-14T15:42:00Z" w:initials="MB">
    <w:p w14:paraId="0996EFF3" w14:textId="65C895D1" w:rsidR="007336BC" w:rsidRDefault="007336BC">
      <w:pPr>
        <w:pStyle w:val="CommentText"/>
      </w:pPr>
      <w:r>
        <w:rPr>
          <w:rStyle w:val="CommentReference"/>
        </w:rPr>
        <w:annotationRef/>
      </w:r>
      <w:r>
        <w:t>Report results for 2012 and 2013.</w:t>
      </w:r>
    </w:p>
  </w:comment>
  <w:comment w:id="3" w:author="Matthew Barbour" w:date="2016-03-14T16:46:00Z" w:initials="MB">
    <w:p w14:paraId="38DAF81D" w14:textId="13B9EB02" w:rsidR="007336BC" w:rsidRDefault="007336BC">
      <w:pPr>
        <w:pStyle w:val="CommentText"/>
      </w:pPr>
      <w:r>
        <w:rPr>
          <w:rStyle w:val="CommentReference"/>
        </w:rPr>
        <w:annotationRef/>
      </w:r>
      <w:r>
        <w:t>Maybe sup. Mat table of guild/species responses.</w:t>
      </w:r>
    </w:p>
  </w:comment>
  <w:comment w:id="4" w:author="Matthew Barbour" w:date="2016-03-14T18:24:00Z" w:initials="MB">
    <w:p w14:paraId="24C34D8E" w14:textId="77777777" w:rsidR="007336BC" w:rsidRDefault="007336BC" w:rsidP="00C64D69">
      <w:pPr>
        <w:pStyle w:val="CommentText"/>
      </w:pPr>
      <w:r>
        <w:rPr>
          <w:rStyle w:val="CommentReference"/>
        </w:rPr>
        <w:annotationRef/>
      </w:r>
      <w:r>
        <w:t>Report results for 2012 and 2013.</w:t>
      </w:r>
    </w:p>
  </w:comment>
  <w:comment w:id="5" w:author="Matthew Barbour" w:date="2016-03-08T07:53:00Z" w:initials="MB">
    <w:p w14:paraId="755A208F" w14:textId="0FA96A83" w:rsidR="007336BC" w:rsidRDefault="007336BC">
      <w:pPr>
        <w:pStyle w:val="CommentText"/>
      </w:pPr>
      <w:r>
        <w:rPr>
          <w:rStyle w:val="CommentReference"/>
        </w:rPr>
        <w:annotationRef/>
      </w:r>
      <w:r>
        <w:t>Note there are two PCs for 2013</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265F9"/>
    <w:multiLevelType w:val="hybridMultilevel"/>
    <w:tmpl w:val="F00C7A68"/>
    <w:lvl w:ilvl="0" w:tplc="F13ADB76">
      <w:start w:val="5"/>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AF7908"/>
    <w:multiLevelType w:val="hybridMultilevel"/>
    <w:tmpl w:val="7E54E5D2"/>
    <w:lvl w:ilvl="0" w:tplc="01682EA2">
      <w:start w:val="1"/>
      <w:numFmt w:val="bullet"/>
      <w:lvlText w:val="-"/>
      <w:lvlJc w:val="left"/>
      <w:pPr>
        <w:ind w:left="420" w:hanging="360"/>
      </w:pPr>
      <w:rPr>
        <w:rFonts w:ascii="Cambria" w:eastAsiaTheme="minorHAnsi" w:hAnsi="Cambria" w:cstheme="minorBidi" w:hint="default"/>
      </w:rPr>
    </w:lvl>
    <w:lvl w:ilvl="1" w:tplc="04090003">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nsid w:val="36726D57"/>
    <w:multiLevelType w:val="hybridMultilevel"/>
    <w:tmpl w:val="6DA82358"/>
    <w:lvl w:ilvl="0" w:tplc="3D08E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770ADA"/>
    <w:multiLevelType w:val="hybridMultilevel"/>
    <w:tmpl w:val="A3C2CCE0"/>
    <w:lvl w:ilvl="0" w:tplc="AEE4EF52">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D54FFF"/>
    <w:multiLevelType w:val="hybridMultilevel"/>
    <w:tmpl w:val="00C4BC44"/>
    <w:lvl w:ilvl="0" w:tplc="93E2F350">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FC3"/>
    <w:rsid w:val="0002282E"/>
    <w:rsid w:val="00025AD5"/>
    <w:rsid w:val="00025F5C"/>
    <w:rsid w:val="00033AC8"/>
    <w:rsid w:val="0004103B"/>
    <w:rsid w:val="0005493E"/>
    <w:rsid w:val="000556D9"/>
    <w:rsid w:val="000A609B"/>
    <w:rsid w:val="000A6148"/>
    <w:rsid w:val="000E43CF"/>
    <w:rsid w:val="001236C4"/>
    <w:rsid w:val="00124834"/>
    <w:rsid w:val="001363E4"/>
    <w:rsid w:val="00157B5C"/>
    <w:rsid w:val="0017474A"/>
    <w:rsid w:val="0017482F"/>
    <w:rsid w:val="001A35AA"/>
    <w:rsid w:val="001A5958"/>
    <w:rsid w:val="001B4C0B"/>
    <w:rsid w:val="001B52D8"/>
    <w:rsid w:val="001D5EA5"/>
    <w:rsid w:val="001F22E5"/>
    <w:rsid w:val="001F3414"/>
    <w:rsid w:val="001F7D4A"/>
    <w:rsid w:val="002000D0"/>
    <w:rsid w:val="002400A8"/>
    <w:rsid w:val="00242816"/>
    <w:rsid w:val="00246261"/>
    <w:rsid w:val="0025262B"/>
    <w:rsid w:val="00266C3E"/>
    <w:rsid w:val="00282961"/>
    <w:rsid w:val="002A690E"/>
    <w:rsid w:val="002B34F0"/>
    <w:rsid w:val="002C4460"/>
    <w:rsid w:val="002D1413"/>
    <w:rsid w:val="002D3469"/>
    <w:rsid w:val="002D6C17"/>
    <w:rsid w:val="002E643F"/>
    <w:rsid w:val="002F7602"/>
    <w:rsid w:val="003069FA"/>
    <w:rsid w:val="003120F6"/>
    <w:rsid w:val="00317F0E"/>
    <w:rsid w:val="00353D39"/>
    <w:rsid w:val="0037188B"/>
    <w:rsid w:val="00371E17"/>
    <w:rsid w:val="00387647"/>
    <w:rsid w:val="003A74C3"/>
    <w:rsid w:val="003B1A66"/>
    <w:rsid w:val="003B6729"/>
    <w:rsid w:val="003E62B9"/>
    <w:rsid w:val="003F0C4B"/>
    <w:rsid w:val="004160E9"/>
    <w:rsid w:val="0042442C"/>
    <w:rsid w:val="00432117"/>
    <w:rsid w:val="00471E44"/>
    <w:rsid w:val="00485AB3"/>
    <w:rsid w:val="004A0F30"/>
    <w:rsid w:val="004A5FF0"/>
    <w:rsid w:val="005033DF"/>
    <w:rsid w:val="005127E8"/>
    <w:rsid w:val="005334FB"/>
    <w:rsid w:val="005350FC"/>
    <w:rsid w:val="005411BB"/>
    <w:rsid w:val="00557477"/>
    <w:rsid w:val="005816D7"/>
    <w:rsid w:val="0059295B"/>
    <w:rsid w:val="005F4DAB"/>
    <w:rsid w:val="00605C7E"/>
    <w:rsid w:val="00635DCA"/>
    <w:rsid w:val="00635E02"/>
    <w:rsid w:val="00635FFD"/>
    <w:rsid w:val="0064269D"/>
    <w:rsid w:val="00643975"/>
    <w:rsid w:val="0065080C"/>
    <w:rsid w:val="006509A1"/>
    <w:rsid w:val="0066571F"/>
    <w:rsid w:val="0066720A"/>
    <w:rsid w:val="006738C7"/>
    <w:rsid w:val="006B0390"/>
    <w:rsid w:val="006C16DF"/>
    <w:rsid w:val="006F61DA"/>
    <w:rsid w:val="00730B36"/>
    <w:rsid w:val="007336BC"/>
    <w:rsid w:val="0074082A"/>
    <w:rsid w:val="00743363"/>
    <w:rsid w:val="00746CE7"/>
    <w:rsid w:val="007815A5"/>
    <w:rsid w:val="007A6FC3"/>
    <w:rsid w:val="007B13B4"/>
    <w:rsid w:val="007F6748"/>
    <w:rsid w:val="008013A5"/>
    <w:rsid w:val="008116B9"/>
    <w:rsid w:val="00817377"/>
    <w:rsid w:val="00827F94"/>
    <w:rsid w:val="00837052"/>
    <w:rsid w:val="0084029A"/>
    <w:rsid w:val="00847C98"/>
    <w:rsid w:val="00854CCF"/>
    <w:rsid w:val="00857E25"/>
    <w:rsid w:val="0088510D"/>
    <w:rsid w:val="00887B2B"/>
    <w:rsid w:val="008A0B1A"/>
    <w:rsid w:val="008A11BD"/>
    <w:rsid w:val="008D7EF2"/>
    <w:rsid w:val="00905B6A"/>
    <w:rsid w:val="0091063D"/>
    <w:rsid w:val="00940FA9"/>
    <w:rsid w:val="00943E8D"/>
    <w:rsid w:val="00960F7F"/>
    <w:rsid w:val="0096200B"/>
    <w:rsid w:val="009F405D"/>
    <w:rsid w:val="009F566F"/>
    <w:rsid w:val="00A13461"/>
    <w:rsid w:val="00A9754C"/>
    <w:rsid w:val="00AD3D76"/>
    <w:rsid w:val="00B103CB"/>
    <w:rsid w:val="00B37669"/>
    <w:rsid w:val="00B4652E"/>
    <w:rsid w:val="00B90F5A"/>
    <w:rsid w:val="00B943D6"/>
    <w:rsid w:val="00BA248A"/>
    <w:rsid w:val="00BF6EAE"/>
    <w:rsid w:val="00C2307A"/>
    <w:rsid w:val="00C23F67"/>
    <w:rsid w:val="00C5746A"/>
    <w:rsid w:val="00C62817"/>
    <w:rsid w:val="00C63E91"/>
    <w:rsid w:val="00C64D69"/>
    <w:rsid w:val="00CB385F"/>
    <w:rsid w:val="00CC5287"/>
    <w:rsid w:val="00CD4D44"/>
    <w:rsid w:val="00CE5E10"/>
    <w:rsid w:val="00D00D5C"/>
    <w:rsid w:val="00D1356C"/>
    <w:rsid w:val="00D440B0"/>
    <w:rsid w:val="00D46272"/>
    <w:rsid w:val="00D57C48"/>
    <w:rsid w:val="00D621D1"/>
    <w:rsid w:val="00D84764"/>
    <w:rsid w:val="00D95AEF"/>
    <w:rsid w:val="00DA360F"/>
    <w:rsid w:val="00DD0E78"/>
    <w:rsid w:val="00DD67B9"/>
    <w:rsid w:val="00DE5EAD"/>
    <w:rsid w:val="00E17DC7"/>
    <w:rsid w:val="00E266D8"/>
    <w:rsid w:val="00E41F3D"/>
    <w:rsid w:val="00E74134"/>
    <w:rsid w:val="00EC3540"/>
    <w:rsid w:val="00ED352F"/>
    <w:rsid w:val="00EE00D9"/>
    <w:rsid w:val="00EF212D"/>
    <w:rsid w:val="00F23249"/>
    <w:rsid w:val="00F67D50"/>
    <w:rsid w:val="00F86EF3"/>
    <w:rsid w:val="00FD37F9"/>
    <w:rsid w:val="00FE109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2D4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4A4"/>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F67D50"/>
    <w:pPr>
      <w:ind w:left="720"/>
      <w:contextualSpacing/>
    </w:pPr>
  </w:style>
  <w:style w:type="table" w:styleId="TableGrid">
    <w:name w:val="Table Grid"/>
    <w:basedOn w:val="TableNormal"/>
    <w:uiPriority w:val="59"/>
    <w:rsid w:val="00887B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16DF"/>
    <w:rPr>
      <w:color w:val="0000FF" w:themeColor="hyperlink"/>
      <w:u w:val="single"/>
    </w:rPr>
  </w:style>
  <w:style w:type="character" w:styleId="PlaceholderText">
    <w:name w:val="Placeholder Text"/>
    <w:basedOn w:val="DefaultParagraphFont"/>
    <w:uiPriority w:val="99"/>
    <w:semiHidden/>
    <w:rsid w:val="00D1356C"/>
    <w:rPr>
      <w:color w:val="808080"/>
    </w:rPr>
  </w:style>
  <w:style w:type="paragraph" w:styleId="BalloonText">
    <w:name w:val="Balloon Text"/>
    <w:basedOn w:val="Normal"/>
    <w:link w:val="BalloonTextChar"/>
    <w:uiPriority w:val="99"/>
    <w:semiHidden/>
    <w:unhideWhenUsed/>
    <w:rsid w:val="00D135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356C"/>
    <w:rPr>
      <w:rFonts w:ascii="Lucida Grande" w:hAnsi="Lucida Grande" w:cs="Lucida Grande"/>
      <w:sz w:val="18"/>
      <w:szCs w:val="18"/>
    </w:rPr>
  </w:style>
  <w:style w:type="character" w:styleId="CommentReference">
    <w:name w:val="annotation reference"/>
    <w:basedOn w:val="DefaultParagraphFont"/>
    <w:uiPriority w:val="99"/>
    <w:semiHidden/>
    <w:unhideWhenUsed/>
    <w:rsid w:val="00D1356C"/>
    <w:rPr>
      <w:sz w:val="18"/>
      <w:szCs w:val="18"/>
    </w:rPr>
  </w:style>
  <w:style w:type="paragraph" w:styleId="CommentText">
    <w:name w:val="annotation text"/>
    <w:basedOn w:val="Normal"/>
    <w:link w:val="CommentTextChar"/>
    <w:uiPriority w:val="99"/>
    <w:semiHidden/>
    <w:unhideWhenUsed/>
    <w:rsid w:val="00D1356C"/>
  </w:style>
  <w:style w:type="character" w:customStyle="1" w:styleId="CommentTextChar">
    <w:name w:val="Comment Text Char"/>
    <w:basedOn w:val="DefaultParagraphFont"/>
    <w:link w:val="CommentText"/>
    <w:uiPriority w:val="99"/>
    <w:semiHidden/>
    <w:rsid w:val="00D1356C"/>
  </w:style>
  <w:style w:type="paragraph" w:styleId="CommentSubject">
    <w:name w:val="annotation subject"/>
    <w:basedOn w:val="CommentText"/>
    <w:next w:val="CommentText"/>
    <w:link w:val="CommentSubjectChar"/>
    <w:uiPriority w:val="99"/>
    <w:semiHidden/>
    <w:unhideWhenUsed/>
    <w:rsid w:val="00D1356C"/>
    <w:rPr>
      <w:b/>
      <w:bCs/>
      <w:sz w:val="20"/>
      <w:szCs w:val="20"/>
    </w:rPr>
  </w:style>
  <w:style w:type="character" w:customStyle="1" w:styleId="CommentSubjectChar">
    <w:name w:val="Comment Subject Char"/>
    <w:basedOn w:val="CommentTextChar"/>
    <w:link w:val="CommentSubject"/>
    <w:uiPriority w:val="99"/>
    <w:semiHidden/>
    <w:rsid w:val="00D1356C"/>
    <w:rPr>
      <w:b/>
      <w:bCs/>
      <w:sz w:val="20"/>
      <w:szCs w:val="20"/>
    </w:rPr>
  </w:style>
  <w:style w:type="character" w:styleId="Emphasis">
    <w:name w:val="Emphasis"/>
    <w:basedOn w:val="DefaultParagraphFont"/>
    <w:uiPriority w:val="20"/>
    <w:qFormat/>
    <w:rsid w:val="007B13B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4A4"/>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F67D50"/>
    <w:pPr>
      <w:ind w:left="720"/>
      <w:contextualSpacing/>
    </w:pPr>
  </w:style>
  <w:style w:type="table" w:styleId="TableGrid">
    <w:name w:val="Table Grid"/>
    <w:basedOn w:val="TableNormal"/>
    <w:uiPriority w:val="59"/>
    <w:rsid w:val="00887B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16DF"/>
    <w:rPr>
      <w:color w:val="0000FF" w:themeColor="hyperlink"/>
      <w:u w:val="single"/>
    </w:rPr>
  </w:style>
  <w:style w:type="character" w:styleId="PlaceholderText">
    <w:name w:val="Placeholder Text"/>
    <w:basedOn w:val="DefaultParagraphFont"/>
    <w:uiPriority w:val="99"/>
    <w:semiHidden/>
    <w:rsid w:val="00D1356C"/>
    <w:rPr>
      <w:color w:val="808080"/>
    </w:rPr>
  </w:style>
  <w:style w:type="paragraph" w:styleId="BalloonText">
    <w:name w:val="Balloon Text"/>
    <w:basedOn w:val="Normal"/>
    <w:link w:val="BalloonTextChar"/>
    <w:uiPriority w:val="99"/>
    <w:semiHidden/>
    <w:unhideWhenUsed/>
    <w:rsid w:val="00D135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356C"/>
    <w:rPr>
      <w:rFonts w:ascii="Lucida Grande" w:hAnsi="Lucida Grande" w:cs="Lucida Grande"/>
      <w:sz w:val="18"/>
      <w:szCs w:val="18"/>
    </w:rPr>
  </w:style>
  <w:style w:type="character" w:styleId="CommentReference">
    <w:name w:val="annotation reference"/>
    <w:basedOn w:val="DefaultParagraphFont"/>
    <w:uiPriority w:val="99"/>
    <w:semiHidden/>
    <w:unhideWhenUsed/>
    <w:rsid w:val="00D1356C"/>
    <w:rPr>
      <w:sz w:val="18"/>
      <w:szCs w:val="18"/>
    </w:rPr>
  </w:style>
  <w:style w:type="paragraph" w:styleId="CommentText">
    <w:name w:val="annotation text"/>
    <w:basedOn w:val="Normal"/>
    <w:link w:val="CommentTextChar"/>
    <w:uiPriority w:val="99"/>
    <w:semiHidden/>
    <w:unhideWhenUsed/>
    <w:rsid w:val="00D1356C"/>
  </w:style>
  <w:style w:type="character" w:customStyle="1" w:styleId="CommentTextChar">
    <w:name w:val="Comment Text Char"/>
    <w:basedOn w:val="DefaultParagraphFont"/>
    <w:link w:val="CommentText"/>
    <w:uiPriority w:val="99"/>
    <w:semiHidden/>
    <w:rsid w:val="00D1356C"/>
  </w:style>
  <w:style w:type="paragraph" w:styleId="CommentSubject">
    <w:name w:val="annotation subject"/>
    <w:basedOn w:val="CommentText"/>
    <w:next w:val="CommentText"/>
    <w:link w:val="CommentSubjectChar"/>
    <w:uiPriority w:val="99"/>
    <w:semiHidden/>
    <w:unhideWhenUsed/>
    <w:rsid w:val="00D1356C"/>
    <w:rPr>
      <w:b/>
      <w:bCs/>
      <w:sz w:val="20"/>
      <w:szCs w:val="20"/>
    </w:rPr>
  </w:style>
  <w:style w:type="character" w:customStyle="1" w:styleId="CommentSubjectChar">
    <w:name w:val="Comment Subject Char"/>
    <w:basedOn w:val="CommentTextChar"/>
    <w:link w:val="CommentSubject"/>
    <w:uiPriority w:val="99"/>
    <w:semiHidden/>
    <w:rsid w:val="00D1356C"/>
    <w:rPr>
      <w:b/>
      <w:bCs/>
      <w:sz w:val="20"/>
      <w:szCs w:val="20"/>
    </w:rPr>
  </w:style>
  <w:style w:type="character" w:styleId="Emphasis">
    <w:name w:val="Emphasis"/>
    <w:basedOn w:val="DefaultParagraphFont"/>
    <w:uiPriority w:val="20"/>
    <w:qFormat/>
    <w:rsid w:val="007B13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glmm.wikidot.com/faq"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76175-22F1-B742-A61D-2D28FF808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22</Pages>
  <Words>3986</Words>
  <Characters>22725</Characters>
  <Application>Microsoft Macintosh Word</Application>
  <DocSecurity>0</DocSecurity>
  <Lines>189</Lines>
  <Paragraphs>53</Paragraphs>
  <ScaleCrop>false</ScaleCrop>
  <Company>University of British Columbia</Company>
  <LinksUpToDate>false</LinksUpToDate>
  <CharactersWithSpaces>26658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Matthew Barbour</cp:lastModifiedBy>
  <cp:revision>1</cp:revision>
  <dcterms:created xsi:type="dcterms:W3CDTF">2015-04-28T18:25:00Z</dcterms:created>
  <dcterms:modified xsi:type="dcterms:W3CDTF">2016-03-18T20:00:00Z</dcterms:modified>
</cp:coreProperties>
</file>