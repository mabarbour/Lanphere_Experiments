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CEB" w:rsidRDefault="007C3CEB" w:rsidP="007C3CEB">
      <w:r>
        <w:t xml:space="preserve">Question: How does </w:t>
      </w:r>
      <w:r w:rsidR="007A5B61">
        <w:t xml:space="preserve">wind exposure </w:t>
      </w:r>
      <w:r>
        <w:t xml:space="preserve">alter the effects of willow genotype on insect </w:t>
      </w:r>
      <w:commentRangeStart w:id="0"/>
      <w:r w:rsidR="00F25F91">
        <w:t>communities</w:t>
      </w:r>
      <w:commentRangeEnd w:id="0"/>
      <w:r w:rsidR="00BE7768">
        <w:rPr>
          <w:rStyle w:val="CommentReference"/>
          <w:vanish/>
        </w:rPr>
        <w:commentReference w:id="0"/>
      </w:r>
      <w:r>
        <w:t>?</w:t>
      </w:r>
      <w:r w:rsidR="00470062">
        <w:t xml:space="preserve">  </w:t>
      </w:r>
      <w:del w:id="1" w:author="Matthew Barbour" w:date="2012-05-17T11:35:00Z">
        <w:r w:rsidR="00470062" w:rsidDel="00BE7768">
          <w:delText>Does proximity to the co</w:delText>
        </w:r>
        <w:r w:rsidR="00F25F91" w:rsidDel="00BE7768">
          <w:delText>ast strengthen the effects of wind exposure</w:delText>
        </w:r>
        <w:r w:rsidR="00470062" w:rsidDel="00BE7768">
          <w:delText>?</w:delText>
        </w:r>
      </w:del>
    </w:p>
    <w:p w:rsidR="007C3CEB" w:rsidRDefault="007C3CEB" w:rsidP="007C3CEB"/>
    <w:p w:rsidR="007C3CEB" w:rsidRDefault="00470062" w:rsidP="007C3CEB">
      <w:del w:id="2" w:author="Matthew Barbour" w:date="2012-05-17T13:25:00Z">
        <w:r w:rsidDel="00C370E6">
          <w:delText>Generalized</w:delText>
        </w:r>
        <w:r w:rsidR="007C3CEB" w:rsidDel="00C370E6">
          <w:delText xml:space="preserve"> </w:delText>
        </w:r>
      </w:del>
      <w:ins w:id="3" w:author="Matthew Barbour" w:date="2012-05-17T13:25:00Z">
        <w:r w:rsidR="00C370E6">
          <w:t>Completely</w:t>
        </w:r>
        <w:r w:rsidR="00C370E6">
          <w:t xml:space="preserve"> </w:t>
        </w:r>
      </w:ins>
      <w:r w:rsidR="007C3CEB">
        <w:t xml:space="preserve">Randomized Block Experimental Design </w:t>
      </w:r>
    </w:p>
    <w:p w:rsidR="007C3CEB" w:rsidRDefault="007A5B61" w:rsidP="007C3CEB">
      <w:pPr>
        <w:pStyle w:val="ListParagraph"/>
        <w:numPr>
          <w:ilvl w:val="0"/>
          <w:numId w:val="1"/>
          <w:numberingChange w:id="4" w:author="Matthew Barbour" w:date="2012-05-17T10:07:00Z" w:original="-"/>
        </w:numPr>
      </w:pPr>
      <w:r>
        <w:t>2</w:t>
      </w:r>
      <w:r w:rsidR="007C3CEB">
        <w:t xml:space="preserve"> treatments</w:t>
      </w:r>
    </w:p>
    <w:p w:rsidR="00F25F91" w:rsidRDefault="00F25F91" w:rsidP="007C3CEB">
      <w:pPr>
        <w:pStyle w:val="ListParagraph"/>
        <w:numPr>
          <w:ilvl w:val="1"/>
          <w:numId w:val="1"/>
          <w:numberingChange w:id="5" w:author="Matthew Barbour" w:date="2012-05-17T10:07:00Z" w:original="o"/>
        </w:numPr>
      </w:pPr>
      <w:r>
        <w:t>Exposed (front of willow patch relative to prevailing winds)</w:t>
      </w:r>
    </w:p>
    <w:p w:rsidR="007C3CEB" w:rsidRDefault="00F25F91" w:rsidP="007C3CEB">
      <w:pPr>
        <w:pStyle w:val="ListParagraph"/>
        <w:numPr>
          <w:ilvl w:val="1"/>
          <w:numId w:val="1"/>
          <w:numberingChange w:id="6" w:author="Matthew Barbour" w:date="2012-05-17T10:07:00Z" w:original="o"/>
        </w:numPr>
      </w:pPr>
      <w:r>
        <w:t>U</w:t>
      </w:r>
      <w:r w:rsidR="007A5B61">
        <w:t>nexposed</w:t>
      </w:r>
      <w:r>
        <w:t xml:space="preserve"> (behind willow patch relative to prevailing winds)</w:t>
      </w:r>
    </w:p>
    <w:p w:rsidR="007C3CEB" w:rsidRDefault="00D63A34" w:rsidP="007C3CEB">
      <w:pPr>
        <w:pStyle w:val="ListParagraph"/>
        <w:numPr>
          <w:ilvl w:val="0"/>
          <w:numId w:val="1"/>
          <w:numberingChange w:id="7" w:author="Matthew Barbour" w:date="2012-05-17T10:07:00Z" w:original="-"/>
        </w:numPr>
      </w:pPr>
      <w:ins w:id="8" w:author="Matthew Barbour" w:date="2012-05-17T10:07:00Z">
        <w:r>
          <w:t>10</w:t>
        </w:r>
      </w:ins>
      <w:del w:id="9" w:author="Matthew Barbour" w:date="2012-05-17T10:07:00Z">
        <w:r w:rsidDel="00D63A34">
          <w:delText>5</w:delText>
        </w:r>
      </w:del>
      <w:r w:rsidR="007C3CEB">
        <w:t xml:space="preserve"> genotypes</w:t>
      </w:r>
    </w:p>
    <w:p w:rsidR="00C370E6" w:rsidRDefault="007C3CEB" w:rsidP="007C3CEB">
      <w:pPr>
        <w:pStyle w:val="ListParagraph"/>
        <w:numPr>
          <w:ilvl w:val="1"/>
          <w:numId w:val="1"/>
          <w:numberingChange w:id="10" w:author="Matthew Barbour" w:date="2012-05-17T10:07:00Z" w:original="o"/>
        </w:numPr>
        <w:rPr>
          <w:ins w:id="11" w:author="Matthew Barbour" w:date="2012-05-17T13:25:00Z"/>
        </w:rPr>
      </w:pPr>
      <w:r>
        <w:t xml:space="preserve">Genotypes vary significantly in </w:t>
      </w:r>
      <w:r w:rsidR="00F25F91">
        <w:t>how they allocate carbon and nitrogen to their leave</w:t>
      </w:r>
      <w:ins w:id="12" w:author="Matthew Barbour" w:date="2012-05-17T13:11:00Z">
        <w:r w:rsidR="00060F51">
          <w:t>s.</w:t>
        </w:r>
      </w:ins>
      <w:ins w:id="13" w:author="Matthew Barbour" w:date="2012-05-17T13:25:00Z">
        <w:r w:rsidR="00C370E6">
          <w:t xml:space="preserve">  </w:t>
        </w:r>
      </w:ins>
    </w:p>
    <w:p w:rsidR="000212C2" w:rsidRDefault="00C370E6" w:rsidP="007C3CEB">
      <w:pPr>
        <w:pStyle w:val="ListParagraph"/>
        <w:numPr>
          <w:ilvl w:val="1"/>
          <w:numId w:val="1"/>
          <w:ins w:id="14" w:author="Matthew Barbour" w:date="2012-05-17T13:25:00Z"/>
        </w:numPr>
      </w:pPr>
      <w:ins w:id="15" w:author="Matthew Barbour" w:date="2012-05-17T13:25:00Z">
        <w:r>
          <w:t>Measure more plant traits from the lab</w:t>
        </w:r>
      </w:ins>
      <w:del w:id="16" w:author="Matthew Barbour" w:date="2012-05-17T13:11:00Z">
        <w:r w:rsidR="00F25F91" w:rsidDel="00060F51">
          <w:delText>s [</w:delText>
        </w:r>
        <w:r w:rsidR="000212C2" w:rsidDel="00060F51">
          <w:delText>1.4 fold variation</w:delText>
        </w:r>
        <w:r w:rsidR="00F25F91" w:rsidDel="00060F51">
          <w:delText xml:space="preserve"> in C:N ratios (</w:delText>
        </w:r>
        <w:r w:rsidR="000212C2" w:rsidDel="00060F51">
          <w:delText>42.7 – 60.9 C:N ratios</w:delText>
        </w:r>
        <w:r w:rsidR="00F25F91" w:rsidDel="00060F51">
          <w:delText>)]</w:delText>
        </w:r>
      </w:del>
    </w:p>
    <w:p w:rsidR="007C3CEB" w:rsidDel="00D63A34" w:rsidRDefault="00F25F91" w:rsidP="007C3CEB">
      <w:pPr>
        <w:pStyle w:val="ListParagraph"/>
        <w:numPr>
          <w:ilvl w:val="1"/>
          <w:numId w:val="1"/>
          <w:numberingChange w:id="17" w:author="Matthew Barbour" w:date="2012-05-17T10:07:00Z" w:original="o"/>
        </w:numPr>
        <w:rPr>
          <w:del w:id="18" w:author="Matthew Barbour" w:date="2012-05-17T10:07:00Z"/>
        </w:rPr>
      </w:pPr>
      <w:del w:id="19" w:author="Matthew Barbour" w:date="2012-05-17T10:07:00Z">
        <w:r w:rsidDel="00D63A34">
          <w:delText xml:space="preserve">Genotypes: </w:delText>
        </w:r>
        <w:r w:rsidR="000212C2" w:rsidDel="00D63A34">
          <w:delText>I, U, G, F, and S</w:delText>
        </w:r>
      </w:del>
    </w:p>
    <w:p w:rsidR="007C3CEB" w:rsidRDefault="00DF29AB" w:rsidP="007C3CEB">
      <w:pPr>
        <w:pStyle w:val="ListParagraph"/>
        <w:numPr>
          <w:ilvl w:val="0"/>
          <w:numId w:val="1"/>
          <w:numberingChange w:id="20" w:author="Matthew Barbour" w:date="2012-05-17T10:07:00Z" w:original="-"/>
        </w:numPr>
      </w:pPr>
      <w:ins w:id="21" w:author="Matthew Barbour" w:date="2012-05-17T11:58:00Z">
        <w:r>
          <w:t>7</w:t>
        </w:r>
      </w:ins>
      <w:del w:id="22" w:author="Matthew Barbour" w:date="2012-05-17T11:58:00Z">
        <w:r w:rsidR="00470062" w:rsidDel="00D80A96">
          <w:delText>1</w:delText>
        </w:r>
      </w:del>
      <w:del w:id="23" w:author="Matthew Barbour" w:date="2012-05-17T11:42:00Z">
        <w:r w:rsidR="00470062" w:rsidDel="00A41CE1">
          <w:delText>0</w:delText>
        </w:r>
      </w:del>
      <w:r w:rsidR="007C3CEB">
        <w:t xml:space="preserve"> blocks</w:t>
      </w:r>
    </w:p>
    <w:p w:rsidR="007C3CEB" w:rsidRDefault="00DF29AB" w:rsidP="007C3CEB">
      <w:pPr>
        <w:pStyle w:val="ListParagraph"/>
        <w:numPr>
          <w:ilvl w:val="1"/>
          <w:numId w:val="1"/>
          <w:numberingChange w:id="24" w:author="Matthew Barbour" w:date="2012-05-17T10:07:00Z" w:original="o"/>
        </w:numPr>
      </w:pPr>
      <w:ins w:id="25" w:author="Matthew Barbour" w:date="2012-05-17T11:58:00Z">
        <w:r>
          <w:t>7</w:t>
        </w:r>
      </w:ins>
      <w:del w:id="26" w:author="Matthew Barbour" w:date="2012-05-17T11:58:00Z">
        <w:r w:rsidR="00470062" w:rsidDel="00D80A96">
          <w:delText>1</w:delText>
        </w:r>
      </w:del>
      <w:del w:id="27" w:author="Matthew Barbour" w:date="2012-05-17T11:42:00Z">
        <w:r w:rsidR="00470062" w:rsidDel="00A41CE1">
          <w:delText>0</w:delText>
        </w:r>
      </w:del>
      <w:r w:rsidR="007C3CEB">
        <w:t xml:space="preserve"> different</w:t>
      </w:r>
      <w:r w:rsidR="007A5B61">
        <w:t xml:space="preserve"> willow patches</w:t>
      </w:r>
      <w:ins w:id="28" w:author="Matthew Barbour" w:date="2012-05-17T11:42:00Z">
        <w:r w:rsidR="00A41CE1">
          <w:t>.</w:t>
        </w:r>
      </w:ins>
      <w:r w:rsidR="00470062">
        <w:t xml:space="preserve"> </w:t>
      </w:r>
      <w:del w:id="29" w:author="Matthew Barbour" w:date="2012-05-17T11:42:00Z">
        <w:r w:rsidR="00470062" w:rsidDel="00A41CE1">
          <w:delText>along a gradient of distances from the ocean (i.e., gradient of wind/salt exposure)</w:delText>
        </w:r>
      </w:del>
    </w:p>
    <w:p w:rsidR="00470062" w:rsidRDefault="00BE7768" w:rsidP="007C3CEB">
      <w:pPr>
        <w:pStyle w:val="ListParagraph"/>
        <w:numPr>
          <w:ilvl w:val="0"/>
          <w:numId w:val="1"/>
          <w:numberingChange w:id="30" w:author="Matthew Barbour" w:date="2012-05-17T10:07:00Z" w:original="-"/>
        </w:numPr>
      </w:pPr>
      <w:ins w:id="31" w:author="Matthew Barbour" w:date="2012-05-17T11:33:00Z">
        <w:r>
          <w:t>1</w:t>
        </w:r>
      </w:ins>
      <w:del w:id="32" w:author="Matthew Barbour" w:date="2012-05-17T11:33:00Z">
        <w:r w:rsidR="00470062" w:rsidDel="00BE7768">
          <w:delText>3</w:delText>
        </w:r>
      </w:del>
      <w:r w:rsidR="007A5B61">
        <w:t xml:space="preserve"> replicate</w:t>
      </w:r>
      <w:del w:id="33" w:author="Matthew Barbour" w:date="2012-05-17T11:42:00Z">
        <w:r w:rsidR="007A5B61" w:rsidDel="00A41CE1">
          <w:delText>s</w:delText>
        </w:r>
      </w:del>
      <w:r w:rsidR="007A5B61">
        <w:t xml:space="preserve"> per </w:t>
      </w:r>
      <w:r w:rsidR="00F25F91">
        <w:t xml:space="preserve">treatment per genotype per </w:t>
      </w:r>
      <w:r w:rsidR="007A5B61">
        <w:t>block</w:t>
      </w:r>
    </w:p>
    <w:p w:rsidR="00470062" w:rsidDel="00BE7768" w:rsidRDefault="00470062" w:rsidP="00470062">
      <w:pPr>
        <w:pStyle w:val="ListParagraph"/>
        <w:numPr>
          <w:ilvl w:val="1"/>
          <w:numId w:val="1"/>
          <w:numberingChange w:id="34" w:author="Matthew Barbour" w:date="2012-05-17T10:07:00Z" w:original="o"/>
        </w:numPr>
        <w:rPr>
          <w:del w:id="35" w:author="Matthew Barbour" w:date="2012-05-17T11:33:00Z"/>
        </w:rPr>
      </w:pPr>
      <w:del w:id="36" w:author="Matthew Barbour" w:date="2012-05-17T11:33:00Z">
        <w:r w:rsidDel="00BE7768">
          <w:delText xml:space="preserve">This will enable me to test for a treatment-by-block interaction (i.e., </w:delText>
        </w:r>
        <w:r w:rsidR="00F25F91" w:rsidDel="00BE7768">
          <w:delText>does proximity to the coast strengthen the effects of wind exposure</w:delText>
        </w:r>
        <w:r w:rsidDel="00BE7768">
          <w:delText>).</w:delText>
        </w:r>
      </w:del>
    </w:p>
    <w:p w:rsidR="007C3CEB" w:rsidRDefault="00470062" w:rsidP="00470062">
      <w:pPr>
        <w:pStyle w:val="ListParagraph"/>
        <w:numPr>
          <w:ilvl w:val="0"/>
          <w:numId w:val="1"/>
          <w:numberingChange w:id="37" w:author="Matthew Barbour" w:date="2012-05-17T10:07:00Z" w:original="-"/>
        </w:numPr>
      </w:pPr>
      <w:r>
        <w:t xml:space="preserve">Experimental unit: 1 willow cutting </w:t>
      </w:r>
      <w:r w:rsidR="00F25F91">
        <w:t>planted directly into the ground</w:t>
      </w:r>
      <w:ins w:id="38" w:author="Matthew Barbour" w:date="2012-05-17T12:15:00Z">
        <w:r w:rsidR="00DD3714">
          <w:t xml:space="preserve"> per treatment per genotype per block.</w:t>
        </w:r>
      </w:ins>
    </w:p>
    <w:p w:rsidR="007C3CEB" w:rsidRDefault="00F25F91" w:rsidP="007C3CEB">
      <w:pPr>
        <w:pStyle w:val="ListParagraph"/>
        <w:numPr>
          <w:ilvl w:val="0"/>
          <w:numId w:val="1"/>
          <w:numberingChange w:id="39" w:author="Matthew Barbour" w:date="2012-05-17T10:07:00Z" w:original="-"/>
        </w:numPr>
      </w:pPr>
      <w:r>
        <w:t>Summary of material</w:t>
      </w:r>
    </w:p>
    <w:p w:rsidR="007C3CEB" w:rsidRDefault="00DF29AB" w:rsidP="007A5B61">
      <w:pPr>
        <w:pStyle w:val="ListParagraph"/>
        <w:numPr>
          <w:ilvl w:val="1"/>
          <w:numId w:val="1"/>
          <w:numberingChange w:id="40" w:author="Matthew Barbour" w:date="2012-05-17T10:07:00Z" w:original="o"/>
        </w:numPr>
      </w:pPr>
      <w:ins w:id="41" w:author="Matthew Barbour" w:date="2012-05-17T11:34:00Z">
        <w:r>
          <w:t>14</w:t>
        </w:r>
      </w:ins>
      <w:del w:id="42" w:author="Matthew Barbour" w:date="2012-05-17T11:34:00Z">
        <w:r w:rsidR="007C3CEB" w:rsidDel="00BE7768">
          <w:delText>3</w:delText>
        </w:r>
      </w:del>
      <w:del w:id="43" w:author="Matthew Barbour" w:date="2012-05-17T12:27:00Z">
        <w:r w:rsidR="007C3CEB" w:rsidDel="00DF29AB">
          <w:delText>0</w:delText>
        </w:r>
      </w:del>
      <w:r w:rsidR="007C3CEB">
        <w:t xml:space="preserve">0 cuttings </w:t>
      </w:r>
      <w:r w:rsidR="007A5B61">
        <w:t>(</w:t>
      </w:r>
      <w:ins w:id="44" w:author="Matthew Barbour" w:date="2012-05-17T12:08:00Z">
        <w:r>
          <w:t>7</w:t>
        </w:r>
      </w:ins>
      <w:del w:id="45" w:author="Matthew Barbour" w:date="2012-05-17T12:08:00Z">
        <w:r w:rsidR="00470062" w:rsidDel="00164F4E">
          <w:delText>1</w:delText>
        </w:r>
      </w:del>
      <w:del w:id="46" w:author="Matthew Barbour" w:date="2012-05-17T11:41:00Z">
        <w:r w:rsidR="00470062" w:rsidDel="00A41CE1">
          <w:delText>0</w:delText>
        </w:r>
      </w:del>
      <w:r w:rsidR="007A5B61">
        <w:t xml:space="preserve"> blocks * 2 treatments * </w:t>
      </w:r>
      <w:ins w:id="47" w:author="Matthew Barbour" w:date="2012-05-17T11:34:00Z">
        <w:r w:rsidR="00BE7768">
          <w:t>10</w:t>
        </w:r>
      </w:ins>
      <w:del w:id="48" w:author="Matthew Barbour" w:date="2012-05-17T11:34:00Z">
        <w:r w:rsidR="007A5B61" w:rsidDel="00BE7768">
          <w:delText>5</w:delText>
        </w:r>
      </w:del>
      <w:r w:rsidR="007A5B61">
        <w:t xml:space="preserve"> genotype</w:t>
      </w:r>
      <w:r w:rsidR="00470062">
        <w:t xml:space="preserve">s * </w:t>
      </w:r>
      <w:ins w:id="49" w:author="Matthew Barbour" w:date="2012-05-17T11:34:00Z">
        <w:r w:rsidR="00BE7768">
          <w:t>1</w:t>
        </w:r>
      </w:ins>
      <w:del w:id="50" w:author="Matthew Barbour" w:date="2012-05-17T11:34:00Z">
        <w:r w:rsidR="00470062" w:rsidDel="00BE7768">
          <w:delText>3</w:delText>
        </w:r>
      </w:del>
      <w:r w:rsidR="007A5B61">
        <w:t xml:space="preserve"> replicate</w:t>
      </w:r>
      <w:del w:id="51" w:author="Matthew Barbour" w:date="2012-05-17T11:34:00Z">
        <w:r w:rsidR="007A5B61" w:rsidDel="00BE7768">
          <w:delText>s</w:delText>
        </w:r>
      </w:del>
      <w:r w:rsidR="007A5B61">
        <w:t xml:space="preserve"> per treatment per genotype per block)</w:t>
      </w:r>
    </w:p>
    <w:p w:rsidR="00F25F91" w:rsidRDefault="007A5B61" w:rsidP="007C3CEB">
      <w:pPr>
        <w:pStyle w:val="ListParagraph"/>
        <w:numPr>
          <w:ilvl w:val="0"/>
          <w:numId w:val="1"/>
          <w:numberingChange w:id="52" w:author="Matthew Barbour" w:date="2012-05-17T10:07:00Z" w:original="-"/>
        </w:numPr>
      </w:pPr>
      <w:r>
        <w:t>After 2-3</w:t>
      </w:r>
      <w:r w:rsidR="007C3CEB">
        <w:t xml:space="preserve"> month</w:t>
      </w:r>
      <w:r>
        <w:t>s</w:t>
      </w:r>
      <w:r w:rsidR="00F25F91">
        <w:t>:</w:t>
      </w:r>
    </w:p>
    <w:p w:rsidR="00F25F91" w:rsidRDefault="00F25F91" w:rsidP="00F25F91">
      <w:pPr>
        <w:pStyle w:val="ListParagraph"/>
        <w:numPr>
          <w:ilvl w:val="1"/>
          <w:numId w:val="1"/>
          <w:numberingChange w:id="53" w:author="Matthew Barbour" w:date="2012-05-17T10:07:00Z" w:original="o"/>
        </w:numPr>
      </w:pPr>
      <w:r>
        <w:t>Survey</w:t>
      </w:r>
      <w:r w:rsidR="007C3CEB">
        <w:t xml:space="preserve"> </w:t>
      </w:r>
      <w:r w:rsidR="00470062">
        <w:t xml:space="preserve">insects for </w:t>
      </w:r>
      <w:r>
        <w:t xml:space="preserve">their </w:t>
      </w:r>
      <w:r w:rsidR="00470062">
        <w:t xml:space="preserve">abundance and diversity.  </w:t>
      </w:r>
    </w:p>
    <w:p w:rsidR="007A5B61" w:rsidRDefault="00F25F91" w:rsidP="00F25F91">
      <w:pPr>
        <w:pStyle w:val="ListParagraph"/>
        <w:numPr>
          <w:ilvl w:val="1"/>
          <w:numId w:val="1"/>
          <w:numberingChange w:id="54" w:author="Matthew Barbour" w:date="2012-05-17T10:07:00Z" w:original="o"/>
        </w:numPr>
      </w:pPr>
      <w:r>
        <w:t xml:space="preserve">Survey </w:t>
      </w:r>
      <w:r w:rsidR="00470062">
        <w:t>sedentary</w:t>
      </w:r>
      <w:r w:rsidR="007C3CEB">
        <w:t xml:space="preserve"> insects </w:t>
      </w:r>
      <w:r w:rsidR="007A5B61">
        <w:t>(</w:t>
      </w:r>
      <w:r>
        <w:t>galls, leaf miners, leaf folder</w:t>
      </w:r>
      <w:r w:rsidR="007A5B61">
        <w:t>s</w:t>
      </w:r>
      <w:r>
        <w:t>,</w:t>
      </w:r>
      <w:r w:rsidR="007A5B61">
        <w:t xml:space="preserve"> etc.) </w:t>
      </w:r>
      <w:r w:rsidR="007C3CEB">
        <w:t>and rear them for their parasitoids.</w:t>
      </w:r>
    </w:p>
    <w:p w:rsidR="00F25F91" w:rsidDel="00DD3714" w:rsidRDefault="00F25F91" w:rsidP="00F25F91">
      <w:pPr>
        <w:pStyle w:val="ListParagraph"/>
        <w:numPr>
          <w:ilvl w:val="1"/>
          <w:numId w:val="1"/>
          <w:numberingChange w:id="55" w:author="Matthew Barbour" w:date="2012-05-17T10:07:00Z" w:original="o"/>
        </w:numPr>
        <w:rPr>
          <w:del w:id="56" w:author="Matthew Barbour" w:date="2012-05-17T12:14:00Z"/>
        </w:rPr>
      </w:pPr>
      <w:del w:id="57" w:author="Matthew Barbour" w:date="2012-05-17T12:14:00Z">
        <w:r w:rsidDel="00DD3714">
          <w:delText>Quantify plant traits:</w:delText>
        </w:r>
      </w:del>
    </w:p>
    <w:p w:rsidR="00F25F91" w:rsidDel="00DD3714" w:rsidRDefault="00F25F91" w:rsidP="00F25F91">
      <w:pPr>
        <w:pStyle w:val="ListParagraph"/>
        <w:numPr>
          <w:ilvl w:val="2"/>
          <w:numId w:val="1"/>
          <w:numberingChange w:id="58" w:author="Matthew Barbour" w:date="2012-05-17T10:07:00Z" w:original=""/>
        </w:numPr>
        <w:rPr>
          <w:del w:id="59" w:author="Matthew Barbour" w:date="2012-05-17T12:14:00Z"/>
        </w:rPr>
      </w:pPr>
      <w:del w:id="60" w:author="Matthew Barbour" w:date="2012-05-17T12:14:00Z">
        <w:r w:rsidDel="00DD3714">
          <w:delText>Sample leaves to measure C:N ratio</w:delText>
        </w:r>
      </w:del>
    </w:p>
    <w:p w:rsidR="00F25F91" w:rsidDel="00DD3714" w:rsidRDefault="00F25F91" w:rsidP="00F25F91">
      <w:pPr>
        <w:pStyle w:val="ListParagraph"/>
        <w:numPr>
          <w:ilvl w:val="2"/>
          <w:numId w:val="1"/>
          <w:numberingChange w:id="61" w:author="Matthew Barbour" w:date="2012-05-17T10:07:00Z" w:original=""/>
        </w:numPr>
        <w:rPr>
          <w:del w:id="62" w:author="Matthew Barbour" w:date="2012-05-17T12:14:00Z"/>
        </w:rPr>
      </w:pPr>
      <w:del w:id="63" w:author="Matthew Barbour" w:date="2012-05-17T12:14:00Z">
        <w:r w:rsidDel="00DD3714">
          <w:delText>SLA (specific leaf area)</w:delText>
        </w:r>
      </w:del>
    </w:p>
    <w:p w:rsidR="00F25F91" w:rsidDel="00DD3714" w:rsidRDefault="00F25F91" w:rsidP="00F25F91">
      <w:pPr>
        <w:pStyle w:val="ListParagraph"/>
        <w:numPr>
          <w:ilvl w:val="2"/>
          <w:numId w:val="1"/>
          <w:numberingChange w:id="64" w:author="Matthew Barbour" w:date="2012-05-17T10:07:00Z" w:original=""/>
        </w:numPr>
        <w:rPr>
          <w:del w:id="65" w:author="Matthew Barbour" w:date="2012-05-17T12:14:00Z"/>
        </w:rPr>
      </w:pPr>
      <w:del w:id="66" w:author="Matthew Barbour" w:date="2012-05-17T12:14:00Z">
        <w:r w:rsidDel="00DD3714">
          <w:delText>Water content</w:delText>
        </w:r>
      </w:del>
    </w:p>
    <w:p w:rsidR="00F25F91" w:rsidDel="00DD3714" w:rsidRDefault="00F25F91" w:rsidP="00F25F91">
      <w:pPr>
        <w:pStyle w:val="ListParagraph"/>
        <w:numPr>
          <w:ilvl w:val="2"/>
          <w:numId w:val="1"/>
          <w:numberingChange w:id="67" w:author="Matthew Barbour" w:date="2012-05-17T10:07:00Z" w:original=""/>
        </w:numPr>
        <w:rPr>
          <w:del w:id="68" w:author="Matthew Barbour" w:date="2012-05-17T12:14:00Z"/>
        </w:rPr>
      </w:pPr>
      <w:del w:id="69" w:author="Matthew Barbour" w:date="2012-05-17T12:14:00Z">
        <w:r w:rsidDel="00DD3714">
          <w:delText>Trichome density</w:delText>
        </w:r>
      </w:del>
    </w:p>
    <w:p w:rsidR="007C3CEB" w:rsidDel="00DD3714" w:rsidRDefault="00F25F91" w:rsidP="00F25F91">
      <w:pPr>
        <w:pStyle w:val="ListParagraph"/>
        <w:numPr>
          <w:ilvl w:val="2"/>
          <w:numId w:val="1"/>
          <w:numberingChange w:id="70" w:author="Matthew Barbour" w:date="2012-05-17T10:07:00Z" w:original=""/>
        </w:numPr>
        <w:rPr>
          <w:del w:id="71" w:author="Matthew Barbour" w:date="2012-05-17T12:14:00Z"/>
        </w:rPr>
      </w:pPr>
      <w:del w:id="72" w:author="Matthew Barbour" w:date="2012-05-17T12:14:00Z">
        <w:r w:rsidDel="00DD3714">
          <w:delText>Leaf toughness</w:delText>
        </w:r>
      </w:del>
    </w:p>
    <w:p w:rsidR="007C3CEB" w:rsidRDefault="007C3CEB" w:rsidP="007C3CEB"/>
    <w:p w:rsidR="00D80A96" w:rsidRDefault="00D80A96" w:rsidP="007C3CEB">
      <w:pPr>
        <w:numPr>
          <w:ins w:id="73" w:author="Matthew Barbour" w:date="2012-05-17T11:55:00Z"/>
        </w:numPr>
        <w:rPr>
          <w:ins w:id="74" w:author="Matthew Barbour" w:date="2012-05-17T11:55:00Z"/>
        </w:rPr>
      </w:pPr>
      <w:ins w:id="75" w:author="Matthew Barbour" w:date="2012-05-17T11:55:00Z">
        <w:r>
          <w:t xml:space="preserve">Plant Trait Study: Same as above, but </w:t>
        </w:r>
      </w:ins>
      <w:ins w:id="76" w:author="Matthew Barbour" w:date="2012-05-17T13:29:00Z">
        <w:r w:rsidR="00C370E6">
          <w:t>entire cutting is</w:t>
        </w:r>
      </w:ins>
      <w:ins w:id="77" w:author="Matthew Barbour" w:date="2012-05-17T11:55:00Z">
        <w:r w:rsidR="00C370E6">
          <w:t xml:space="preserve"> bagged for the</w:t>
        </w:r>
        <w:r>
          <w:t xml:space="preserve"> duration of the study to prevent </w:t>
        </w:r>
        <w:proofErr w:type="spellStart"/>
        <w:r>
          <w:t>herbivory</w:t>
        </w:r>
        <w:proofErr w:type="spellEnd"/>
        <w:r>
          <w:t xml:space="preserve"> </w:t>
        </w:r>
      </w:ins>
      <w:ins w:id="78" w:author="Matthew Barbour" w:date="2012-05-17T12:16:00Z">
        <w:r w:rsidR="00DD3714">
          <w:t xml:space="preserve">and explicitly examine </w:t>
        </w:r>
      </w:ins>
      <w:ins w:id="79" w:author="Matthew Barbour" w:date="2012-05-17T13:27:00Z">
        <w:r w:rsidR="00C370E6">
          <w:t>the effects of wind on</w:t>
        </w:r>
      </w:ins>
      <w:ins w:id="80" w:author="Matthew Barbour" w:date="2012-05-17T12:16:00Z">
        <w:r w:rsidR="00DD3714">
          <w:t xml:space="preserve"> plant traits. </w:t>
        </w:r>
      </w:ins>
    </w:p>
    <w:p w:rsidR="00D80A96" w:rsidRDefault="00D80A96" w:rsidP="00D80A96">
      <w:pPr>
        <w:pStyle w:val="ListParagraph"/>
        <w:numPr>
          <w:ilvl w:val="0"/>
          <w:numId w:val="1"/>
          <w:ins w:id="81" w:author="Matthew Barbour" w:date="2012-05-17T11:57:00Z"/>
        </w:numPr>
        <w:rPr>
          <w:ins w:id="82" w:author="Matthew Barbour" w:date="2012-05-17T11:58:00Z"/>
        </w:rPr>
        <w:pPrChange w:id="83" w:author="Matthew Barbour" w:date="2012-05-17T11:58:00Z">
          <w:pPr/>
        </w:pPrChange>
      </w:pPr>
      <w:ins w:id="84" w:author="Matthew Barbour" w:date="2012-05-17T11:58:00Z">
        <w:r>
          <w:t>4 blocks</w:t>
        </w:r>
      </w:ins>
    </w:p>
    <w:p w:rsidR="00D80A96" w:rsidRDefault="00D80A96" w:rsidP="00D80A96">
      <w:pPr>
        <w:pStyle w:val="ListParagraph"/>
        <w:numPr>
          <w:ilvl w:val="1"/>
          <w:numId w:val="1"/>
          <w:ins w:id="85" w:author="Matthew Barbour" w:date="2012-05-17T11:58:00Z"/>
        </w:numPr>
        <w:rPr>
          <w:ins w:id="86" w:author="Matthew Barbour" w:date="2012-05-17T11:59:00Z"/>
        </w:rPr>
      </w:pPr>
      <w:ins w:id="87" w:author="Matthew Barbour" w:date="2012-05-17T11:58:00Z">
        <w:r>
          <w:t>4 different willow patches</w:t>
        </w:r>
      </w:ins>
    </w:p>
    <w:p w:rsidR="00D80A96" w:rsidRDefault="00D80A96" w:rsidP="00D80A96">
      <w:pPr>
        <w:pStyle w:val="ListParagraph"/>
        <w:numPr>
          <w:ilvl w:val="0"/>
          <w:numId w:val="1"/>
          <w:ins w:id="88" w:author="Matthew Barbour" w:date="2012-05-17T11:59:00Z"/>
        </w:numPr>
        <w:rPr>
          <w:ins w:id="89" w:author="Matthew Barbour" w:date="2012-05-17T11:59:00Z"/>
        </w:rPr>
      </w:pPr>
      <w:ins w:id="90" w:author="Matthew Barbour" w:date="2012-05-17T11:59:00Z">
        <w:r>
          <w:t>Summary of material</w:t>
        </w:r>
      </w:ins>
    </w:p>
    <w:p w:rsidR="00D80A96" w:rsidRDefault="00D80A96" w:rsidP="00164F4E">
      <w:pPr>
        <w:pStyle w:val="ListParagraph"/>
        <w:numPr>
          <w:ilvl w:val="1"/>
          <w:numId w:val="1"/>
          <w:ins w:id="91" w:author="Matthew Barbour" w:date="2012-05-17T12:04:00Z"/>
        </w:numPr>
        <w:rPr>
          <w:ins w:id="92" w:author="Matthew Barbour" w:date="2012-05-17T12:14:00Z"/>
        </w:rPr>
      </w:pPr>
      <w:ins w:id="93" w:author="Matthew Barbour" w:date="2012-05-17T11:59:00Z">
        <w:r>
          <w:t>80 cuttings (4 blocks * 2 treatments * 10 genotypes)</w:t>
        </w:r>
      </w:ins>
    </w:p>
    <w:p w:rsidR="00DD3714" w:rsidRDefault="00DD3714" w:rsidP="00DD3714">
      <w:pPr>
        <w:pStyle w:val="ListParagraph"/>
        <w:numPr>
          <w:ilvl w:val="0"/>
          <w:numId w:val="1"/>
          <w:ins w:id="94" w:author="Matthew Barbour" w:date="2012-05-17T12:14:00Z"/>
        </w:numPr>
        <w:rPr>
          <w:ins w:id="95" w:author="Matthew Barbour" w:date="2012-05-17T12:14:00Z"/>
        </w:rPr>
      </w:pPr>
      <w:ins w:id="96" w:author="Matthew Barbour" w:date="2012-05-17T12:14:00Z">
        <w:r>
          <w:t>After 2-3 months:</w:t>
        </w:r>
      </w:ins>
    </w:p>
    <w:p w:rsidR="00DD3714" w:rsidRDefault="00DD3714" w:rsidP="00DD3714">
      <w:pPr>
        <w:pStyle w:val="ListParagraph"/>
        <w:numPr>
          <w:ilvl w:val="1"/>
          <w:numId w:val="1"/>
          <w:ins w:id="97" w:author="Matthew Barbour" w:date="2012-05-17T12:14:00Z"/>
        </w:numPr>
        <w:rPr>
          <w:ins w:id="98" w:author="Matthew Barbour" w:date="2012-05-17T12:14:00Z"/>
        </w:rPr>
      </w:pPr>
      <w:ins w:id="99" w:author="Matthew Barbour" w:date="2012-05-17T12:14:00Z">
        <w:r>
          <w:t>Quantify plant traits:</w:t>
        </w:r>
      </w:ins>
    </w:p>
    <w:p w:rsidR="00DD3714" w:rsidRDefault="00DD3714" w:rsidP="00DD3714">
      <w:pPr>
        <w:pStyle w:val="ListParagraph"/>
        <w:numPr>
          <w:ilvl w:val="2"/>
          <w:numId w:val="1"/>
          <w:ins w:id="100" w:author="Matthew Barbour" w:date="2012-05-17T12:14:00Z"/>
        </w:numPr>
        <w:rPr>
          <w:ins w:id="101" w:author="Matthew Barbour" w:date="2012-05-17T12:14:00Z"/>
        </w:rPr>
      </w:pPr>
      <w:ins w:id="102" w:author="Matthew Barbour" w:date="2012-05-17T12:14:00Z">
        <w:r>
          <w:t>Sample leaves to measure C</w:t>
        </w:r>
        <w:proofErr w:type="gramStart"/>
        <w:r>
          <w:t>:N</w:t>
        </w:r>
        <w:proofErr w:type="gramEnd"/>
        <w:r>
          <w:t xml:space="preserve"> ratio</w:t>
        </w:r>
      </w:ins>
      <w:ins w:id="103" w:author="Matthew Barbour" w:date="2012-05-17T13:30:00Z">
        <w:r w:rsidR="00C370E6">
          <w:t xml:space="preserve"> (approximately how expensive are each of these samples?)</w:t>
        </w:r>
      </w:ins>
    </w:p>
    <w:p w:rsidR="00DD3714" w:rsidRDefault="00DD3714" w:rsidP="00DD3714">
      <w:pPr>
        <w:pStyle w:val="ListParagraph"/>
        <w:numPr>
          <w:ilvl w:val="2"/>
          <w:numId w:val="1"/>
          <w:ins w:id="104" w:author="Matthew Barbour" w:date="2012-05-17T12:14:00Z"/>
        </w:numPr>
        <w:rPr>
          <w:ins w:id="105" w:author="Matthew Barbour" w:date="2012-05-17T12:14:00Z"/>
        </w:rPr>
      </w:pPr>
      <w:ins w:id="106" w:author="Matthew Barbour" w:date="2012-05-17T12:14:00Z">
        <w:r>
          <w:t>SLA (specific leaf area)</w:t>
        </w:r>
      </w:ins>
    </w:p>
    <w:p w:rsidR="00DD3714" w:rsidRDefault="00DD3714" w:rsidP="00DD3714">
      <w:pPr>
        <w:pStyle w:val="ListParagraph"/>
        <w:numPr>
          <w:ilvl w:val="2"/>
          <w:numId w:val="1"/>
          <w:ins w:id="107" w:author="Matthew Barbour" w:date="2012-05-17T12:14:00Z"/>
        </w:numPr>
        <w:rPr>
          <w:ins w:id="108" w:author="Matthew Barbour" w:date="2012-05-17T12:14:00Z"/>
        </w:rPr>
      </w:pPr>
      <w:ins w:id="109" w:author="Matthew Barbour" w:date="2012-05-17T12:14:00Z">
        <w:r>
          <w:t>Water content</w:t>
        </w:r>
      </w:ins>
    </w:p>
    <w:p w:rsidR="00DD3714" w:rsidRDefault="00DD3714" w:rsidP="00DD3714">
      <w:pPr>
        <w:pStyle w:val="ListParagraph"/>
        <w:numPr>
          <w:ilvl w:val="2"/>
          <w:numId w:val="1"/>
          <w:ins w:id="110" w:author="Matthew Barbour" w:date="2012-05-17T12:14:00Z"/>
        </w:numPr>
        <w:rPr>
          <w:ins w:id="111" w:author="Matthew Barbour" w:date="2012-05-17T12:14:00Z"/>
        </w:rPr>
      </w:pPr>
      <w:proofErr w:type="spellStart"/>
      <w:ins w:id="112" w:author="Matthew Barbour" w:date="2012-05-17T12:14:00Z">
        <w:r>
          <w:t>Trichome</w:t>
        </w:r>
        <w:proofErr w:type="spellEnd"/>
        <w:r>
          <w:t xml:space="preserve"> density</w:t>
        </w:r>
      </w:ins>
    </w:p>
    <w:p w:rsidR="00DD3714" w:rsidRDefault="00DD3714" w:rsidP="00DD3714">
      <w:pPr>
        <w:pStyle w:val="ListParagraph"/>
        <w:numPr>
          <w:ilvl w:val="2"/>
          <w:numId w:val="1"/>
          <w:ins w:id="113" w:author="Matthew Barbour" w:date="2012-05-17T12:14:00Z"/>
        </w:numPr>
        <w:rPr>
          <w:ins w:id="114" w:author="Matthew Barbour" w:date="2012-05-17T13:29:00Z"/>
        </w:rPr>
      </w:pPr>
      <w:ins w:id="115" w:author="Matthew Barbour" w:date="2012-05-17T12:14:00Z">
        <w:r>
          <w:t>Leaf toughness</w:t>
        </w:r>
      </w:ins>
    </w:p>
    <w:p w:rsidR="00C370E6" w:rsidRDefault="00C370E6" w:rsidP="00DD3714">
      <w:pPr>
        <w:pStyle w:val="ListParagraph"/>
        <w:numPr>
          <w:ilvl w:val="2"/>
          <w:numId w:val="1"/>
          <w:ins w:id="116" w:author="Matthew Barbour" w:date="2012-05-17T13:29:00Z"/>
        </w:numPr>
        <w:rPr>
          <w:ins w:id="117" w:author="Matthew Barbour" w:date="2012-05-17T11:55:00Z"/>
        </w:rPr>
        <w:pPrChange w:id="118" w:author="Matthew Barbour" w:date="2012-05-17T12:15:00Z">
          <w:pPr/>
        </w:pPrChange>
      </w:pPr>
      <w:ins w:id="119" w:author="Matthew Barbour" w:date="2012-05-17T13:29:00Z">
        <w:r>
          <w:t>Defensive chemistry</w:t>
        </w:r>
      </w:ins>
      <w:ins w:id="120" w:author="Matthew Barbour" w:date="2012-05-17T13:30:00Z">
        <w:r>
          <w:t>…</w:t>
        </w:r>
        <w:r>
          <w:t>(I found a collaborator interested in measuring these traits, how much are you able to invest toward measuring plant traits?)</w:t>
        </w:r>
      </w:ins>
    </w:p>
    <w:p w:rsidR="00D80A96" w:rsidRDefault="00D80A96" w:rsidP="007C3CEB">
      <w:pPr>
        <w:numPr>
          <w:ins w:id="121" w:author="Matthew Barbour" w:date="2012-05-17T11:55:00Z"/>
        </w:numPr>
        <w:rPr>
          <w:ins w:id="122" w:author="Matthew Barbour" w:date="2012-05-17T11:55:00Z"/>
        </w:rPr>
      </w:pPr>
    </w:p>
    <w:p w:rsidR="007C3CEB" w:rsidRDefault="007C3CEB" w:rsidP="007C3CEB">
      <w:r>
        <w:t>Observational Study:</w:t>
      </w:r>
    </w:p>
    <w:p w:rsidR="007C3CEB" w:rsidRDefault="00F25F91" w:rsidP="007C3CEB">
      <w:pPr>
        <w:pStyle w:val="ListParagraph"/>
        <w:numPr>
          <w:ilvl w:val="0"/>
          <w:numId w:val="1"/>
          <w:numberingChange w:id="123" w:author="Matthew Barbour" w:date="2012-05-17T10:07:00Z" w:original="-"/>
        </w:numPr>
      </w:pPr>
      <w:r>
        <w:t>Survey</w:t>
      </w:r>
      <w:r w:rsidR="007C3CEB">
        <w:t xml:space="preserve"> </w:t>
      </w:r>
      <w:r>
        <w:t>sedentary insect</w:t>
      </w:r>
      <w:r w:rsidR="007C3CEB">
        <w:t xml:space="preserve"> densities </w:t>
      </w:r>
      <w:r w:rsidR="007A5B61">
        <w:t xml:space="preserve">within </w:t>
      </w:r>
      <w:r>
        <w:t xml:space="preserve">and among </w:t>
      </w:r>
      <w:r w:rsidR="007A5B61">
        <w:t xml:space="preserve">willow patches that vary in their degree of wind exposure </w:t>
      </w:r>
    </w:p>
    <w:p w:rsidR="007C3CEB" w:rsidRDefault="007C3CEB" w:rsidP="007C3CEB">
      <w:pPr>
        <w:pStyle w:val="ListParagraph"/>
        <w:numPr>
          <w:ilvl w:val="0"/>
          <w:numId w:val="1"/>
          <w:numberingChange w:id="124" w:author="Matthew Barbour" w:date="2012-05-17T10:07:00Z" w:original="-"/>
        </w:numPr>
      </w:pPr>
      <w:r>
        <w:t>Rear subsample of galls and leaf miners to assess parasitism.</w:t>
      </w:r>
    </w:p>
    <w:p w:rsidR="00F25F91" w:rsidRDefault="00F25F91"/>
    <w:sectPr w:rsidR="00F25F91" w:rsidSect="00F25F91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tthew Barbour" w:date="2012-05-17T11:35:00Z" w:initials="MB">
    <w:p w:rsidR="00060F51" w:rsidRDefault="00060F51">
      <w:pPr>
        <w:pStyle w:val="CommentText"/>
      </w:pPr>
      <w:r>
        <w:rPr>
          <w:rStyle w:val="CommentReference"/>
        </w:rPr>
        <w:annotationRef/>
      </w:r>
      <w:r>
        <w:t>Not as convinced from my field scouting that there will be much of a gradient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5F9"/>
    <w:multiLevelType w:val="hybridMultilevel"/>
    <w:tmpl w:val="F00C7A68"/>
    <w:lvl w:ilvl="0" w:tplc="F13ADB7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C3CEB"/>
    <w:rsid w:val="000212C2"/>
    <w:rsid w:val="00060F51"/>
    <w:rsid w:val="00164F4E"/>
    <w:rsid w:val="00470062"/>
    <w:rsid w:val="00577EC8"/>
    <w:rsid w:val="006B038C"/>
    <w:rsid w:val="007A5B61"/>
    <w:rsid w:val="007C3CEB"/>
    <w:rsid w:val="00A41CE1"/>
    <w:rsid w:val="00AA3A35"/>
    <w:rsid w:val="00BE7768"/>
    <w:rsid w:val="00C370E6"/>
    <w:rsid w:val="00D63A34"/>
    <w:rsid w:val="00D80A96"/>
    <w:rsid w:val="00DD3714"/>
    <w:rsid w:val="00DF29AB"/>
    <w:rsid w:val="00F25F9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C3C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3C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C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CEB"/>
  </w:style>
  <w:style w:type="paragraph" w:styleId="BalloonText">
    <w:name w:val="Balloon Text"/>
    <w:basedOn w:val="Normal"/>
    <w:link w:val="BalloonTextChar"/>
    <w:uiPriority w:val="99"/>
    <w:semiHidden/>
    <w:unhideWhenUsed/>
    <w:rsid w:val="007C3C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E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7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76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330</Words>
  <Characters>1881</Characters>
  <Application>Microsoft Macintosh Word</Application>
  <DocSecurity>0</DocSecurity>
  <Lines>28</Lines>
  <Paragraphs>5</Paragraphs>
  <ScaleCrop>false</ScaleCrop>
  <Company>University of British Columbia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cp:lastModifiedBy>Matthew Barbour</cp:lastModifiedBy>
  <cp:revision>10</cp:revision>
  <dcterms:created xsi:type="dcterms:W3CDTF">2012-05-07T23:49:00Z</dcterms:created>
  <dcterms:modified xsi:type="dcterms:W3CDTF">2012-05-17T20:31:00Z</dcterms:modified>
</cp:coreProperties>
</file>