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59C48" w14:textId="4358FF79" w:rsidR="00661079" w:rsidRDefault="00661079" w:rsidP="0059295B">
      <w:pPr>
        <w:spacing w:line="480" w:lineRule="auto"/>
        <w:rPr>
          <w:rFonts w:ascii="Times New Roman" w:hAnsi="Times New Roman" w:cs="Times New Roman"/>
          <w:b/>
        </w:rPr>
      </w:pPr>
      <w:r w:rsidRPr="00A74FDB">
        <w:rPr>
          <w:rFonts w:ascii="Times New Roman" w:hAnsi="Times New Roman" w:cs="Times New Roman"/>
          <w:b/>
        </w:rPr>
        <w:t>Host-plant genotype predicts individual and community</w:t>
      </w:r>
      <w:r w:rsidR="008C316E">
        <w:rPr>
          <w:rFonts w:ascii="Times New Roman" w:hAnsi="Times New Roman" w:cs="Times New Roman"/>
          <w:b/>
        </w:rPr>
        <w:t xml:space="preserve"> </w:t>
      </w:r>
      <w:r w:rsidRPr="00A74FDB">
        <w:rPr>
          <w:rFonts w:ascii="Times New Roman" w:hAnsi="Times New Roman" w:cs="Times New Roman"/>
          <w:b/>
        </w:rPr>
        <w:t>phenotypes across diverse environments</w:t>
      </w:r>
    </w:p>
    <w:p w14:paraId="76FC794F" w14:textId="77777777" w:rsidR="008A47FF" w:rsidRDefault="008A47FF" w:rsidP="0059295B">
      <w:pPr>
        <w:spacing w:line="480" w:lineRule="auto"/>
        <w:rPr>
          <w:rFonts w:ascii="Times New Roman" w:hAnsi="Times New Roman" w:cs="Times New Roman"/>
        </w:rPr>
      </w:pPr>
    </w:p>
    <w:p w14:paraId="58E3984E" w14:textId="376F975A" w:rsidR="00F67D50" w:rsidRPr="008A47FF" w:rsidRDefault="008A47FF" w:rsidP="0059295B">
      <w:pPr>
        <w:spacing w:line="480" w:lineRule="auto"/>
        <w:rPr>
          <w:rFonts w:ascii="Times New Roman" w:hAnsi="Times New Roman" w:cs="Times New Roman"/>
          <w:vertAlign w:val="superscript"/>
        </w:rPr>
      </w:pPr>
      <w:r>
        <w:rPr>
          <w:rFonts w:ascii="Times New Roman" w:hAnsi="Times New Roman" w:cs="Times New Roman"/>
        </w:rPr>
        <w:t xml:space="preserve">Matthew A. </w:t>
      </w:r>
      <w:proofErr w:type="spellStart"/>
      <w:r>
        <w:rPr>
          <w:rFonts w:ascii="Times New Roman" w:hAnsi="Times New Roman" w:cs="Times New Roman"/>
        </w:rPr>
        <w:t>Barbour</w:t>
      </w:r>
      <w:r>
        <w:rPr>
          <w:rFonts w:ascii="Times New Roman" w:hAnsi="Times New Roman" w:cs="Times New Roman"/>
          <w:vertAlign w:val="superscript"/>
        </w:rPr>
        <w:t>a</w:t>
      </w:r>
      <w:proofErr w:type="spellEnd"/>
      <w:r>
        <w:rPr>
          <w:rFonts w:ascii="Times New Roman" w:hAnsi="Times New Roman" w:cs="Times New Roman"/>
        </w:rPr>
        <w:t xml:space="preserve">, Sonya </w:t>
      </w:r>
      <w:proofErr w:type="spellStart"/>
      <w:r>
        <w:rPr>
          <w:rFonts w:ascii="Times New Roman" w:hAnsi="Times New Roman" w:cs="Times New Roman"/>
        </w:rPr>
        <w:t>Erlandson</w:t>
      </w:r>
      <w:r>
        <w:rPr>
          <w:rFonts w:ascii="Times New Roman" w:hAnsi="Times New Roman" w:cs="Times New Roman"/>
          <w:vertAlign w:val="superscript"/>
        </w:rPr>
        <w:t>b</w:t>
      </w:r>
      <w:proofErr w:type="spellEnd"/>
      <w:r>
        <w:rPr>
          <w:rFonts w:ascii="Times New Roman" w:hAnsi="Times New Roman" w:cs="Times New Roman"/>
        </w:rPr>
        <w:t xml:space="preserve">, </w:t>
      </w:r>
      <w:proofErr w:type="spellStart"/>
      <w:r>
        <w:rPr>
          <w:rFonts w:ascii="Times New Roman" w:hAnsi="Times New Roman" w:cs="Times New Roman"/>
        </w:rPr>
        <w:t>Kabir</w:t>
      </w:r>
      <w:proofErr w:type="spellEnd"/>
      <w:r>
        <w:rPr>
          <w:rFonts w:ascii="Times New Roman" w:hAnsi="Times New Roman" w:cs="Times New Roman"/>
        </w:rPr>
        <w:t xml:space="preserve"> </w:t>
      </w:r>
      <w:proofErr w:type="spellStart"/>
      <w:r>
        <w:rPr>
          <w:rFonts w:ascii="Times New Roman" w:hAnsi="Times New Roman" w:cs="Times New Roman"/>
        </w:rPr>
        <w:t>Peay</w:t>
      </w:r>
      <w:r>
        <w:rPr>
          <w:rFonts w:ascii="Times New Roman" w:hAnsi="Times New Roman" w:cs="Times New Roman"/>
          <w:vertAlign w:val="superscript"/>
        </w:rPr>
        <w:t>b</w:t>
      </w:r>
      <w:proofErr w:type="spellEnd"/>
      <w:r>
        <w:rPr>
          <w:rFonts w:ascii="Times New Roman" w:hAnsi="Times New Roman" w:cs="Times New Roman"/>
        </w:rPr>
        <w:t xml:space="preserve">, Brendan </w:t>
      </w:r>
      <w:proofErr w:type="spellStart"/>
      <w:r>
        <w:rPr>
          <w:rFonts w:ascii="Times New Roman" w:hAnsi="Times New Roman" w:cs="Times New Roman"/>
        </w:rPr>
        <w:t>Locke</w:t>
      </w:r>
      <w:r>
        <w:rPr>
          <w:rFonts w:ascii="Times New Roman" w:hAnsi="Times New Roman" w:cs="Times New Roman"/>
          <w:vertAlign w:val="superscript"/>
        </w:rPr>
        <w:t>c</w:t>
      </w:r>
      <w:proofErr w:type="spellEnd"/>
      <w:r>
        <w:rPr>
          <w:rFonts w:ascii="Times New Roman" w:hAnsi="Times New Roman" w:cs="Times New Roman"/>
        </w:rPr>
        <w:t xml:space="preserve">, Erik S. </w:t>
      </w:r>
      <w:proofErr w:type="spellStart"/>
      <w:r>
        <w:rPr>
          <w:rFonts w:ascii="Times New Roman" w:hAnsi="Times New Roman" w:cs="Times New Roman"/>
        </w:rPr>
        <w:t>Jules</w:t>
      </w:r>
      <w:r>
        <w:rPr>
          <w:rFonts w:ascii="Times New Roman" w:hAnsi="Times New Roman" w:cs="Times New Roman"/>
          <w:vertAlign w:val="superscript"/>
        </w:rPr>
        <w:t>c</w:t>
      </w:r>
      <w:proofErr w:type="spellEnd"/>
      <w:r>
        <w:rPr>
          <w:rFonts w:ascii="Times New Roman" w:hAnsi="Times New Roman" w:cs="Times New Roman"/>
        </w:rPr>
        <w:t xml:space="preserve">, Gregory M. </w:t>
      </w:r>
      <w:proofErr w:type="spellStart"/>
      <w:r>
        <w:rPr>
          <w:rFonts w:ascii="Times New Roman" w:hAnsi="Times New Roman" w:cs="Times New Roman"/>
        </w:rPr>
        <w:t>Crutsinger</w:t>
      </w:r>
      <w:r>
        <w:rPr>
          <w:rFonts w:ascii="Times New Roman" w:hAnsi="Times New Roman" w:cs="Times New Roman"/>
          <w:vertAlign w:val="superscript"/>
        </w:rPr>
        <w:t>d</w:t>
      </w:r>
      <w:proofErr w:type="spellEnd"/>
    </w:p>
    <w:p w14:paraId="4F0E2ACA" w14:textId="77777777" w:rsidR="008A47FF" w:rsidRDefault="008A47FF" w:rsidP="008A47FF">
      <w:pPr>
        <w:rPr>
          <w:rFonts w:ascii="Times New Roman" w:hAnsi="Times New Roman" w:cs="Times New Roman"/>
        </w:rPr>
      </w:pPr>
    </w:p>
    <w:p w14:paraId="59F00735" w14:textId="77777777" w:rsidR="008A47FF" w:rsidRPr="008A47FF" w:rsidRDefault="008A47FF" w:rsidP="008A47FF">
      <w:pPr>
        <w:spacing w:line="480" w:lineRule="auto"/>
        <w:rPr>
          <w:rFonts w:ascii="Times New Roman" w:hAnsi="Times New Roman" w:cs="Times New Roman"/>
        </w:rPr>
      </w:pPr>
      <w:proofErr w:type="spellStart"/>
      <w:proofErr w:type="gramStart"/>
      <w:r w:rsidRPr="008A47FF">
        <w:rPr>
          <w:rFonts w:ascii="Times New Roman" w:hAnsi="Times New Roman" w:cs="Times New Roman"/>
          <w:vertAlign w:val="superscript"/>
        </w:rPr>
        <w:t>a</w:t>
      </w:r>
      <w:r w:rsidRPr="008A47FF">
        <w:rPr>
          <w:rFonts w:ascii="Times New Roman" w:hAnsi="Times New Roman" w:cs="Times New Roman"/>
        </w:rPr>
        <w:t>Department</w:t>
      </w:r>
      <w:proofErr w:type="spellEnd"/>
      <w:proofErr w:type="gramEnd"/>
      <w:r w:rsidRPr="008A47FF">
        <w:rPr>
          <w:rFonts w:ascii="Times New Roman" w:hAnsi="Times New Roman" w:cs="Times New Roman"/>
        </w:rPr>
        <w:t xml:space="preserve"> of Zoology, University of British Columbia, Vancouver, Canada; </w:t>
      </w:r>
      <w:proofErr w:type="spellStart"/>
      <w:r w:rsidRPr="008A47FF">
        <w:rPr>
          <w:rFonts w:ascii="Times New Roman" w:hAnsi="Times New Roman" w:cs="Times New Roman"/>
          <w:vertAlign w:val="superscript"/>
        </w:rPr>
        <w:t>b</w:t>
      </w:r>
      <w:r w:rsidRPr="008A47FF">
        <w:rPr>
          <w:rFonts w:ascii="Times New Roman" w:hAnsi="Times New Roman" w:cs="Times New Roman"/>
        </w:rPr>
        <w:t>Department</w:t>
      </w:r>
      <w:proofErr w:type="spellEnd"/>
      <w:r w:rsidRPr="008A47FF">
        <w:rPr>
          <w:rFonts w:ascii="Times New Roman" w:hAnsi="Times New Roman" w:cs="Times New Roman"/>
        </w:rPr>
        <w:t xml:space="preserve"> of ____, Stanford University, Palo Alto, California, USA; </w:t>
      </w:r>
    </w:p>
    <w:p w14:paraId="100190F0" w14:textId="77777777" w:rsidR="008A47FF" w:rsidRPr="008A47FF" w:rsidRDefault="008A47FF" w:rsidP="008A47FF">
      <w:pPr>
        <w:spacing w:line="480" w:lineRule="auto"/>
        <w:rPr>
          <w:rFonts w:ascii="Times New Roman" w:hAnsi="Times New Roman" w:cs="Times New Roman"/>
        </w:rPr>
      </w:pPr>
      <w:proofErr w:type="spellStart"/>
      <w:proofErr w:type="gramStart"/>
      <w:r w:rsidRPr="008A47FF">
        <w:rPr>
          <w:rFonts w:ascii="Times New Roman" w:hAnsi="Times New Roman" w:cs="Times New Roman"/>
          <w:vertAlign w:val="superscript"/>
        </w:rPr>
        <w:t>c</w:t>
      </w:r>
      <w:r w:rsidRPr="008A47FF">
        <w:rPr>
          <w:rFonts w:ascii="Times New Roman" w:hAnsi="Times New Roman" w:cs="Times New Roman"/>
        </w:rPr>
        <w:t>Department</w:t>
      </w:r>
      <w:proofErr w:type="spellEnd"/>
      <w:proofErr w:type="gramEnd"/>
      <w:r w:rsidRPr="008A47FF">
        <w:rPr>
          <w:rFonts w:ascii="Times New Roman" w:hAnsi="Times New Roman" w:cs="Times New Roman"/>
        </w:rPr>
        <w:t xml:space="preserve"> of Biological Sciences, Humboldt State University, Arcata, USA;</w:t>
      </w:r>
    </w:p>
    <w:p w14:paraId="0BB6F0CE" w14:textId="2721FCB0" w:rsidR="008A47FF" w:rsidRPr="008A47FF" w:rsidRDefault="008A47FF" w:rsidP="008A47FF">
      <w:pPr>
        <w:spacing w:line="480" w:lineRule="auto"/>
        <w:rPr>
          <w:rFonts w:ascii="Times New Roman" w:hAnsi="Times New Roman" w:cs="Times New Roman"/>
        </w:rPr>
      </w:pPr>
      <w:proofErr w:type="gramStart"/>
      <w:r w:rsidRPr="008A47FF">
        <w:rPr>
          <w:rFonts w:ascii="Times New Roman" w:hAnsi="Times New Roman" w:cs="Times New Roman"/>
          <w:vertAlign w:val="superscript"/>
        </w:rPr>
        <w:t>d</w:t>
      </w:r>
      <w:r w:rsidRPr="008A47FF">
        <w:rPr>
          <w:rFonts w:ascii="Times New Roman" w:hAnsi="Times New Roman" w:cs="Times New Roman"/>
        </w:rPr>
        <w:t>3D</w:t>
      </w:r>
      <w:proofErr w:type="gramEnd"/>
      <w:r w:rsidRPr="008A47FF">
        <w:rPr>
          <w:rFonts w:ascii="Times New Roman" w:hAnsi="Times New Roman" w:cs="Times New Roman"/>
        </w:rPr>
        <w:t xml:space="preserve"> Robotics, Berkeley, California, USA</w:t>
      </w:r>
    </w:p>
    <w:p w14:paraId="608A38B2" w14:textId="77777777" w:rsidR="008A47FF" w:rsidRDefault="008A47FF" w:rsidP="0059295B">
      <w:pPr>
        <w:spacing w:line="480" w:lineRule="auto"/>
        <w:rPr>
          <w:rFonts w:ascii="Times New Roman" w:hAnsi="Times New Roman" w:cs="Times New Roman"/>
        </w:rPr>
      </w:pPr>
    </w:p>
    <w:p w14:paraId="5FD0F828" w14:textId="336A3241" w:rsidR="002400A8" w:rsidRDefault="002400A8" w:rsidP="0059295B">
      <w:pPr>
        <w:spacing w:line="480" w:lineRule="auto"/>
        <w:rPr>
          <w:rFonts w:ascii="Times New Roman" w:hAnsi="Times New Roman" w:cs="Times New Roman"/>
        </w:rPr>
      </w:pPr>
      <w:r>
        <w:rPr>
          <w:rFonts w:ascii="Times New Roman" w:hAnsi="Times New Roman" w:cs="Times New Roman"/>
        </w:rPr>
        <w:t>Corresponding Author</w:t>
      </w:r>
      <w:r w:rsidR="008A47FF">
        <w:rPr>
          <w:rFonts w:ascii="Times New Roman" w:hAnsi="Times New Roman" w:cs="Times New Roman"/>
        </w:rPr>
        <w:t>: barbour@zoology.ubc.ca</w:t>
      </w:r>
    </w:p>
    <w:p w14:paraId="6ECCFC0E" w14:textId="77777777" w:rsidR="002400A8" w:rsidRDefault="002400A8" w:rsidP="0059295B">
      <w:pPr>
        <w:spacing w:line="480" w:lineRule="auto"/>
        <w:rPr>
          <w:rFonts w:ascii="Times New Roman" w:hAnsi="Times New Roman" w:cs="Times New Roman"/>
        </w:rPr>
      </w:pPr>
    </w:p>
    <w:p w14:paraId="30CBC4D4" w14:textId="77777777" w:rsidR="002400A8" w:rsidRDefault="002400A8" w:rsidP="0059295B">
      <w:pPr>
        <w:spacing w:line="480" w:lineRule="auto"/>
        <w:rPr>
          <w:rFonts w:ascii="Times New Roman" w:hAnsi="Times New Roman" w:cs="Times New Roman"/>
        </w:rPr>
      </w:pPr>
    </w:p>
    <w:p w14:paraId="5DE7B9F0" w14:textId="77777777" w:rsidR="008A47FF" w:rsidRDefault="008A47FF" w:rsidP="0059295B">
      <w:pPr>
        <w:spacing w:line="480" w:lineRule="auto"/>
        <w:rPr>
          <w:rFonts w:ascii="Times New Roman" w:hAnsi="Times New Roman" w:cs="Times New Roman"/>
        </w:rPr>
      </w:pPr>
    </w:p>
    <w:p w14:paraId="1DD50967" w14:textId="77777777" w:rsidR="008A47FF" w:rsidRDefault="008A47FF" w:rsidP="0059295B">
      <w:pPr>
        <w:spacing w:line="480" w:lineRule="auto"/>
        <w:rPr>
          <w:rFonts w:ascii="Times New Roman" w:hAnsi="Times New Roman" w:cs="Times New Roman"/>
        </w:rPr>
      </w:pPr>
    </w:p>
    <w:p w14:paraId="10D66666" w14:textId="77777777" w:rsidR="008A47FF" w:rsidRDefault="008A47FF" w:rsidP="0059295B">
      <w:pPr>
        <w:spacing w:line="480" w:lineRule="auto"/>
        <w:rPr>
          <w:rFonts w:ascii="Times New Roman" w:hAnsi="Times New Roman" w:cs="Times New Roman"/>
        </w:rPr>
      </w:pPr>
    </w:p>
    <w:p w14:paraId="0C231074" w14:textId="77777777" w:rsidR="008A47FF" w:rsidRDefault="008A47FF" w:rsidP="0059295B">
      <w:pPr>
        <w:spacing w:line="480" w:lineRule="auto"/>
        <w:rPr>
          <w:rFonts w:ascii="Times New Roman" w:hAnsi="Times New Roman" w:cs="Times New Roman"/>
        </w:rPr>
      </w:pPr>
    </w:p>
    <w:p w14:paraId="383AEADD" w14:textId="77777777" w:rsidR="008A47FF" w:rsidRDefault="008A47FF" w:rsidP="0059295B">
      <w:pPr>
        <w:spacing w:line="480" w:lineRule="auto"/>
        <w:rPr>
          <w:rFonts w:ascii="Times New Roman" w:hAnsi="Times New Roman" w:cs="Times New Roman"/>
        </w:rPr>
      </w:pPr>
    </w:p>
    <w:p w14:paraId="4750E704" w14:textId="77777777" w:rsidR="008A47FF" w:rsidRDefault="008A47FF" w:rsidP="0059295B">
      <w:pPr>
        <w:spacing w:line="480" w:lineRule="auto"/>
        <w:rPr>
          <w:rFonts w:ascii="Times New Roman" w:hAnsi="Times New Roman" w:cs="Times New Roman"/>
        </w:rPr>
      </w:pPr>
    </w:p>
    <w:p w14:paraId="05BB7047" w14:textId="77777777" w:rsidR="008A47FF" w:rsidRDefault="008A47FF" w:rsidP="0059295B">
      <w:pPr>
        <w:spacing w:line="480" w:lineRule="auto"/>
        <w:rPr>
          <w:rFonts w:ascii="Times New Roman" w:hAnsi="Times New Roman" w:cs="Times New Roman"/>
        </w:rPr>
      </w:pPr>
    </w:p>
    <w:p w14:paraId="02CF15E2" w14:textId="77777777" w:rsidR="008A47FF" w:rsidRDefault="008A47FF" w:rsidP="0059295B">
      <w:pPr>
        <w:spacing w:line="480" w:lineRule="auto"/>
        <w:rPr>
          <w:rFonts w:ascii="Times New Roman" w:hAnsi="Times New Roman" w:cs="Times New Roman"/>
        </w:rPr>
      </w:pPr>
    </w:p>
    <w:p w14:paraId="5EE6767D" w14:textId="4A5C8648" w:rsidR="008A47FF" w:rsidRDefault="008A47FF">
      <w:pPr>
        <w:rPr>
          <w:rFonts w:ascii="Times New Roman" w:hAnsi="Times New Roman" w:cs="Times New Roman"/>
        </w:rPr>
      </w:pPr>
      <w:r>
        <w:rPr>
          <w:rFonts w:ascii="Times New Roman" w:hAnsi="Times New Roman" w:cs="Times New Roman"/>
        </w:rPr>
        <w:br w:type="page"/>
      </w:r>
    </w:p>
    <w:p w14:paraId="2E56C420" w14:textId="77777777" w:rsidR="00F67D50" w:rsidRPr="001E477C" w:rsidRDefault="00F67D50" w:rsidP="0059295B">
      <w:pPr>
        <w:spacing w:line="480" w:lineRule="auto"/>
        <w:rPr>
          <w:rFonts w:ascii="Times New Roman" w:hAnsi="Times New Roman" w:cs="Times New Roman"/>
          <w:b/>
        </w:rPr>
      </w:pPr>
      <w:r w:rsidRPr="001E477C">
        <w:rPr>
          <w:rFonts w:ascii="Times New Roman" w:hAnsi="Times New Roman" w:cs="Times New Roman"/>
          <w:b/>
        </w:rPr>
        <w:lastRenderedPageBreak/>
        <w:t>Abstract</w:t>
      </w:r>
    </w:p>
    <w:p w14:paraId="51AEC6A8" w14:textId="77777777" w:rsidR="00F67D50" w:rsidRPr="0059295B" w:rsidRDefault="00F67D50" w:rsidP="0059295B">
      <w:pPr>
        <w:spacing w:line="480" w:lineRule="auto"/>
        <w:rPr>
          <w:rFonts w:ascii="Times New Roman" w:hAnsi="Times New Roman" w:cs="Times New Roman"/>
        </w:rPr>
      </w:pPr>
    </w:p>
    <w:p w14:paraId="23C2D5AD" w14:textId="77777777" w:rsidR="001E477C" w:rsidRDefault="001E477C" w:rsidP="0059295B">
      <w:pPr>
        <w:spacing w:line="480" w:lineRule="auto"/>
        <w:rPr>
          <w:rFonts w:ascii="Times New Roman" w:hAnsi="Times New Roman" w:cs="Times New Roman"/>
          <w:b/>
        </w:rPr>
      </w:pPr>
    </w:p>
    <w:p w14:paraId="048C097F" w14:textId="77777777" w:rsidR="001E477C" w:rsidRDefault="001E477C" w:rsidP="0059295B">
      <w:pPr>
        <w:spacing w:line="480" w:lineRule="auto"/>
        <w:rPr>
          <w:rFonts w:ascii="Times New Roman" w:hAnsi="Times New Roman" w:cs="Times New Roman"/>
          <w:b/>
        </w:rPr>
      </w:pPr>
    </w:p>
    <w:p w14:paraId="0B54F0BB" w14:textId="77777777" w:rsidR="001E477C" w:rsidRDefault="001E477C" w:rsidP="0059295B">
      <w:pPr>
        <w:spacing w:line="480" w:lineRule="auto"/>
        <w:rPr>
          <w:rFonts w:ascii="Times New Roman" w:hAnsi="Times New Roman" w:cs="Times New Roman"/>
          <w:b/>
        </w:rPr>
      </w:pPr>
    </w:p>
    <w:p w14:paraId="54A3F420" w14:textId="77777777" w:rsidR="001E477C" w:rsidRDefault="001E477C" w:rsidP="0059295B">
      <w:pPr>
        <w:spacing w:line="480" w:lineRule="auto"/>
        <w:rPr>
          <w:rFonts w:ascii="Times New Roman" w:hAnsi="Times New Roman" w:cs="Times New Roman"/>
          <w:b/>
        </w:rPr>
      </w:pPr>
    </w:p>
    <w:p w14:paraId="30D94053" w14:textId="77777777" w:rsidR="001E477C" w:rsidRDefault="001E477C" w:rsidP="0059295B">
      <w:pPr>
        <w:spacing w:line="480" w:lineRule="auto"/>
        <w:rPr>
          <w:rFonts w:ascii="Times New Roman" w:hAnsi="Times New Roman" w:cs="Times New Roman"/>
          <w:b/>
        </w:rPr>
      </w:pPr>
    </w:p>
    <w:p w14:paraId="19857BAF" w14:textId="77777777" w:rsidR="001E477C" w:rsidRDefault="001E477C" w:rsidP="0059295B">
      <w:pPr>
        <w:spacing w:line="480" w:lineRule="auto"/>
        <w:rPr>
          <w:rFonts w:ascii="Times New Roman" w:hAnsi="Times New Roman" w:cs="Times New Roman"/>
          <w:b/>
        </w:rPr>
      </w:pPr>
    </w:p>
    <w:p w14:paraId="30E69FA6" w14:textId="77777777" w:rsidR="001E477C" w:rsidRDefault="001E477C" w:rsidP="0059295B">
      <w:pPr>
        <w:spacing w:line="480" w:lineRule="auto"/>
        <w:rPr>
          <w:rFonts w:ascii="Times New Roman" w:hAnsi="Times New Roman" w:cs="Times New Roman"/>
          <w:b/>
        </w:rPr>
      </w:pPr>
    </w:p>
    <w:p w14:paraId="1A876A31" w14:textId="77777777" w:rsidR="001E477C" w:rsidRDefault="001E477C" w:rsidP="0059295B">
      <w:pPr>
        <w:spacing w:line="480" w:lineRule="auto"/>
        <w:rPr>
          <w:rFonts w:ascii="Times New Roman" w:hAnsi="Times New Roman" w:cs="Times New Roman"/>
          <w:b/>
        </w:rPr>
      </w:pPr>
    </w:p>
    <w:p w14:paraId="580186D5" w14:textId="77777777" w:rsidR="001E477C" w:rsidRDefault="001E477C" w:rsidP="0059295B">
      <w:pPr>
        <w:spacing w:line="480" w:lineRule="auto"/>
        <w:rPr>
          <w:rFonts w:ascii="Times New Roman" w:hAnsi="Times New Roman" w:cs="Times New Roman"/>
          <w:b/>
        </w:rPr>
      </w:pPr>
    </w:p>
    <w:p w14:paraId="4D9E7996" w14:textId="77777777" w:rsidR="001E477C" w:rsidRDefault="001E477C" w:rsidP="0059295B">
      <w:pPr>
        <w:spacing w:line="480" w:lineRule="auto"/>
        <w:rPr>
          <w:rFonts w:ascii="Times New Roman" w:hAnsi="Times New Roman" w:cs="Times New Roman"/>
          <w:b/>
        </w:rPr>
      </w:pPr>
    </w:p>
    <w:p w14:paraId="53AB5206" w14:textId="77777777" w:rsidR="001E477C" w:rsidRDefault="001E477C" w:rsidP="0059295B">
      <w:pPr>
        <w:spacing w:line="480" w:lineRule="auto"/>
        <w:rPr>
          <w:rFonts w:ascii="Times New Roman" w:hAnsi="Times New Roman" w:cs="Times New Roman"/>
          <w:b/>
        </w:rPr>
      </w:pPr>
    </w:p>
    <w:p w14:paraId="6E76848C" w14:textId="77777777" w:rsidR="001E477C" w:rsidRDefault="001E477C" w:rsidP="0059295B">
      <w:pPr>
        <w:spacing w:line="480" w:lineRule="auto"/>
        <w:rPr>
          <w:rFonts w:ascii="Times New Roman" w:hAnsi="Times New Roman" w:cs="Times New Roman"/>
          <w:b/>
        </w:rPr>
      </w:pPr>
    </w:p>
    <w:p w14:paraId="53C7DCEE" w14:textId="77777777" w:rsidR="001E477C" w:rsidRDefault="001E477C" w:rsidP="0059295B">
      <w:pPr>
        <w:spacing w:line="480" w:lineRule="auto"/>
        <w:rPr>
          <w:rFonts w:ascii="Times New Roman" w:hAnsi="Times New Roman" w:cs="Times New Roman"/>
          <w:b/>
        </w:rPr>
      </w:pPr>
    </w:p>
    <w:p w14:paraId="357369DB" w14:textId="77777777" w:rsidR="001E477C" w:rsidRDefault="001E477C" w:rsidP="0059295B">
      <w:pPr>
        <w:spacing w:line="480" w:lineRule="auto"/>
        <w:rPr>
          <w:rFonts w:ascii="Times New Roman" w:hAnsi="Times New Roman" w:cs="Times New Roman"/>
          <w:b/>
        </w:rPr>
      </w:pPr>
    </w:p>
    <w:p w14:paraId="27B0D6C5" w14:textId="77777777" w:rsidR="001E477C" w:rsidRDefault="001E477C" w:rsidP="0059295B">
      <w:pPr>
        <w:spacing w:line="480" w:lineRule="auto"/>
        <w:rPr>
          <w:rFonts w:ascii="Times New Roman" w:hAnsi="Times New Roman" w:cs="Times New Roman"/>
          <w:b/>
        </w:rPr>
      </w:pPr>
    </w:p>
    <w:p w14:paraId="462BFFBC" w14:textId="77777777" w:rsidR="001E477C" w:rsidRDefault="001E477C" w:rsidP="0059295B">
      <w:pPr>
        <w:spacing w:line="480" w:lineRule="auto"/>
        <w:rPr>
          <w:rFonts w:ascii="Times New Roman" w:hAnsi="Times New Roman" w:cs="Times New Roman"/>
          <w:b/>
        </w:rPr>
      </w:pPr>
    </w:p>
    <w:p w14:paraId="20FEA3AB" w14:textId="77777777" w:rsidR="001E477C" w:rsidRDefault="001E477C" w:rsidP="0059295B">
      <w:pPr>
        <w:spacing w:line="480" w:lineRule="auto"/>
        <w:rPr>
          <w:rFonts w:ascii="Times New Roman" w:hAnsi="Times New Roman" w:cs="Times New Roman"/>
          <w:b/>
        </w:rPr>
      </w:pPr>
    </w:p>
    <w:p w14:paraId="63D99ED3" w14:textId="77777777" w:rsidR="001E477C" w:rsidRDefault="001E477C" w:rsidP="0059295B">
      <w:pPr>
        <w:spacing w:line="480" w:lineRule="auto"/>
        <w:rPr>
          <w:rFonts w:ascii="Times New Roman" w:hAnsi="Times New Roman" w:cs="Times New Roman"/>
          <w:b/>
        </w:rPr>
      </w:pPr>
    </w:p>
    <w:p w14:paraId="2EAEFE56" w14:textId="77777777" w:rsidR="001E477C" w:rsidRDefault="001E477C" w:rsidP="0059295B">
      <w:pPr>
        <w:spacing w:line="480" w:lineRule="auto"/>
        <w:rPr>
          <w:rFonts w:ascii="Times New Roman" w:hAnsi="Times New Roman" w:cs="Times New Roman"/>
          <w:b/>
        </w:rPr>
      </w:pPr>
    </w:p>
    <w:p w14:paraId="0A60027C" w14:textId="77777777" w:rsidR="001E477C" w:rsidRDefault="001E477C" w:rsidP="0059295B">
      <w:pPr>
        <w:spacing w:line="480" w:lineRule="auto"/>
        <w:rPr>
          <w:rFonts w:ascii="Times New Roman" w:hAnsi="Times New Roman" w:cs="Times New Roman"/>
          <w:b/>
        </w:rPr>
      </w:pPr>
    </w:p>
    <w:p w14:paraId="204C0F56" w14:textId="20F52A3D" w:rsidR="001E477C" w:rsidRDefault="001E477C">
      <w:pPr>
        <w:rPr>
          <w:rFonts w:ascii="Times New Roman" w:hAnsi="Times New Roman" w:cs="Times New Roman"/>
          <w:b/>
        </w:rPr>
      </w:pPr>
      <w:r>
        <w:rPr>
          <w:rFonts w:ascii="Times New Roman" w:hAnsi="Times New Roman" w:cs="Times New Roman"/>
          <w:b/>
        </w:rPr>
        <w:br w:type="page"/>
      </w:r>
    </w:p>
    <w:p w14:paraId="3907FC5D" w14:textId="77777777" w:rsidR="00F67D50" w:rsidRPr="001A35AA" w:rsidRDefault="00F67D50" w:rsidP="0059295B">
      <w:pPr>
        <w:spacing w:line="480" w:lineRule="auto"/>
        <w:rPr>
          <w:rFonts w:ascii="Times New Roman" w:hAnsi="Times New Roman" w:cs="Times New Roman"/>
          <w:b/>
        </w:rPr>
      </w:pPr>
      <w:commentRangeStart w:id="0"/>
      <w:r w:rsidRPr="001A35AA">
        <w:rPr>
          <w:rFonts w:ascii="Times New Roman" w:hAnsi="Times New Roman" w:cs="Times New Roman"/>
          <w:b/>
        </w:rPr>
        <w:t>Introduction</w:t>
      </w:r>
      <w:commentRangeEnd w:id="0"/>
      <w:r w:rsidR="00D06971">
        <w:rPr>
          <w:rStyle w:val="CommentReference"/>
        </w:rPr>
        <w:commentReference w:id="0"/>
      </w:r>
    </w:p>
    <w:p w14:paraId="287159E3" w14:textId="1DB5F7DA" w:rsidR="008478CE" w:rsidRDefault="00385CED" w:rsidP="0059295B">
      <w:pPr>
        <w:spacing w:line="480" w:lineRule="auto"/>
        <w:rPr>
          <w:rFonts w:ascii="Times New Roman" w:hAnsi="Times New Roman" w:cs="Times New Roman"/>
        </w:rPr>
      </w:pPr>
      <w:commentRangeStart w:id="1"/>
      <w:r>
        <w:rPr>
          <w:rFonts w:ascii="Times New Roman" w:hAnsi="Times New Roman" w:cs="Times New Roman"/>
        </w:rPr>
        <w:t xml:space="preserve">P1. </w:t>
      </w:r>
      <w:commentRangeEnd w:id="1"/>
      <w:r>
        <w:rPr>
          <w:rStyle w:val="CommentReference"/>
        </w:rPr>
        <w:commentReference w:id="1"/>
      </w:r>
      <w:r w:rsidR="00D06971">
        <w:rPr>
          <w:rFonts w:ascii="Times New Roman" w:hAnsi="Times New Roman" w:cs="Times New Roman"/>
        </w:rPr>
        <w:t>Plant</w:t>
      </w:r>
      <w:r w:rsidR="003C741A">
        <w:rPr>
          <w:rFonts w:ascii="Times New Roman" w:hAnsi="Times New Roman" w:cs="Times New Roman"/>
        </w:rPr>
        <w:t xml:space="preserve"> genes</w:t>
      </w:r>
      <w:r w:rsidR="00D06971">
        <w:rPr>
          <w:rFonts w:ascii="Times New Roman" w:hAnsi="Times New Roman" w:cs="Times New Roman"/>
        </w:rPr>
        <w:t xml:space="preserve"> determine individual </w:t>
      </w:r>
      <w:r w:rsidR="00C506B6">
        <w:rPr>
          <w:rFonts w:ascii="Times New Roman" w:hAnsi="Times New Roman" w:cs="Times New Roman"/>
        </w:rPr>
        <w:t>phenotypes, which</w:t>
      </w:r>
      <w:r w:rsidR="00D06971">
        <w:rPr>
          <w:rFonts w:ascii="Times New Roman" w:hAnsi="Times New Roman" w:cs="Times New Roman"/>
        </w:rPr>
        <w:t xml:space="preserve"> can have cascading effects</w:t>
      </w:r>
      <w:r>
        <w:rPr>
          <w:rFonts w:ascii="Times New Roman" w:hAnsi="Times New Roman" w:cs="Times New Roman"/>
        </w:rPr>
        <w:t xml:space="preserve"> </w:t>
      </w:r>
      <w:r w:rsidR="00D06971">
        <w:rPr>
          <w:rFonts w:ascii="Times New Roman" w:hAnsi="Times New Roman" w:cs="Times New Roman"/>
        </w:rPr>
        <w:t>on</w:t>
      </w:r>
      <w:r w:rsidR="003C741A">
        <w:rPr>
          <w:rFonts w:ascii="Times New Roman" w:hAnsi="Times New Roman" w:cs="Times New Roman"/>
        </w:rPr>
        <w:t xml:space="preserve"> associated species and entire communities of organisms</w:t>
      </w:r>
      <w:r w:rsidR="008478CE">
        <w:rPr>
          <w:rFonts w:ascii="Times New Roman" w:hAnsi="Times New Roman" w:cs="Times New Roman"/>
        </w:rPr>
        <w:t xml:space="preserve"> </w:t>
      </w:r>
      <w:commentRangeStart w:id="2"/>
      <w:r w:rsidR="00D31D16">
        <w:rPr>
          <w:rFonts w:ascii="Times New Roman" w:hAnsi="Times New Roman" w:cs="Times New Roman"/>
        </w:rPr>
        <w:fldChar w:fldCharType="begin">
          <w:fldData xml:space="preserve">NgA5ADUAMABlADEAYwA3AC0AOABiADgANAAtADQANgAzADcALQA5AGQAZAA5AC0AZQA3ADQANgA0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</w:fldData>
        </w:fldChar>
      </w:r>
      <w:r w:rsidR="00D31D16">
        <w:rPr>
          <w:rFonts w:ascii="Times New Roman" w:hAnsi="Times New Roman" w:cs="Times New Roman"/>
        </w:rPr>
        <w:instrText>ADDIN LABTIVA_CITE \* MERGEFORMAT</w:instrText>
      </w:r>
      <w:r w:rsidR="00D31D16">
        <w:rPr>
          <w:rFonts w:ascii="Times New Roman" w:hAnsi="Times New Roman" w:cs="Times New Roman"/>
        </w:rPr>
      </w:r>
      <w:r w:rsidR="00D31D16">
        <w:rPr>
          <w:rFonts w:ascii="Times New Roman" w:hAnsi="Times New Roman" w:cs="Times New Roman"/>
        </w:rPr>
        <w:fldChar w:fldCharType="separate"/>
      </w:r>
      <w:r w:rsidR="00D31D16">
        <w:rPr>
          <w:rFonts w:ascii="Times New Roman" w:hAnsi="Times New Roman" w:cs="Times New Roman"/>
          <w:noProof/>
          <w:color w:val="000000"/>
        </w:rPr>
        <w:t xml:space="preserve">(reviewed in </w:t>
      </w:r>
      <w:r w:rsidR="00D31D16" w:rsidRPr="00D31D16">
        <w:rPr>
          <w:rFonts w:ascii="Times New Roman" w:hAnsi="Times New Roman" w:cs="Times New Roman"/>
          <w:noProof/>
          <w:color w:val="000000"/>
        </w:rPr>
        <w:t xml:space="preserve">Whitham </w:t>
      </w:r>
      <w:r w:rsidR="00D31D16" w:rsidRPr="00D31D16">
        <w:rPr>
          <w:rFonts w:ascii="Times New Roman" w:hAnsi="Times New Roman" w:cs="Times New Roman"/>
          <w:i/>
          <w:iCs/>
          <w:noProof/>
          <w:color w:val="000000"/>
        </w:rPr>
        <w:t>et al.</w:t>
      </w:r>
      <w:r w:rsidR="00D31D16" w:rsidRPr="00D31D16">
        <w:rPr>
          <w:rFonts w:ascii="Times New Roman" w:hAnsi="Times New Roman" w:cs="Times New Roman"/>
          <w:noProof/>
          <w:color w:val="000000"/>
        </w:rPr>
        <w:t xml:space="preserve"> 2012)</w:t>
      </w:r>
      <w:r w:rsidR="00D31D16">
        <w:rPr>
          <w:rFonts w:ascii="Times New Roman" w:hAnsi="Times New Roman" w:cs="Times New Roman"/>
        </w:rPr>
        <w:fldChar w:fldCharType="end"/>
      </w:r>
      <w:commentRangeEnd w:id="2"/>
      <w:r w:rsidR="003C741A">
        <w:rPr>
          <w:rStyle w:val="CommentReference"/>
        </w:rPr>
        <w:commentReference w:id="2"/>
      </w:r>
      <w:r w:rsidR="00D31D16">
        <w:rPr>
          <w:rFonts w:ascii="Times New Roman" w:hAnsi="Times New Roman" w:cs="Times New Roman"/>
        </w:rPr>
        <w:t xml:space="preserve">. </w:t>
      </w:r>
      <w:r w:rsidR="00C506B6">
        <w:rPr>
          <w:rFonts w:ascii="Times New Roman" w:hAnsi="Times New Roman" w:cs="Times New Roman"/>
        </w:rPr>
        <w:t xml:space="preserve">While the importance of plant genes for associated communities is well established in common gardens where environmental variation is minimized, </w:t>
      </w:r>
      <w:r w:rsidR="008478CE">
        <w:rPr>
          <w:rFonts w:ascii="Times New Roman" w:hAnsi="Times New Roman" w:cs="Times New Roman"/>
        </w:rPr>
        <w:t>the relative importance of p</w:t>
      </w:r>
      <w:r w:rsidR="00C506B6">
        <w:rPr>
          <w:rFonts w:ascii="Times New Roman" w:hAnsi="Times New Roman" w:cs="Times New Roman"/>
        </w:rPr>
        <w:t xml:space="preserve">lant genotype vs. environment </w:t>
      </w:r>
      <w:r w:rsidR="008478CE">
        <w:rPr>
          <w:rFonts w:ascii="Times New Roman" w:hAnsi="Times New Roman" w:cs="Times New Roman"/>
        </w:rPr>
        <w:t xml:space="preserve">still remains an open question </w:t>
      </w:r>
      <w:r w:rsidR="005068EC">
        <w:rPr>
          <w:rFonts w:ascii="Times New Roman" w:hAnsi="Times New Roman" w:cs="Times New Roman"/>
        </w:rPr>
        <w:fldChar w:fldCharType="begin">
          <w:fldData xml:space="preserve">NgA5ADUAMABlADEAYwA3AC0AOABiADgANAAtADQANgAzADcALQA5AGQAZAA5AC0AZQA3ADQANgA0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</w:fldData>
        </w:fldChar>
      </w:r>
      <w:r w:rsidR="005068EC">
        <w:rPr>
          <w:rFonts w:ascii="Times New Roman" w:hAnsi="Times New Roman" w:cs="Times New Roman"/>
        </w:rPr>
        <w:instrText>ADDIN LABTIVA_CITE \* MERGEFORMAT</w:instrText>
      </w:r>
      <w:r w:rsidR="005068EC">
        <w:rPr>
          <w:rFonts w:ascii="Times New Roman" w:hAnsi="Times New Roman" w:cs="Times New Roman"/>
        </w:rPr>
      </w:r>
      <w:r w:rsidR="005068EC">
        <w:rPr>
          <w:rFonts w:ascii="Times New Roman" w:hAnsi="Times New Roman" w:cs="Times New Roman"/>
        </w:rPr>
        <w:fldChar w:fldCharType="separate"/>
      </w:r>
      <w:r w:rsidR="005068EC" w:rsidRPr="005068EC">
        <w:rPr>
          <w:rFonts w:ascii="Times New Roman" w:hAnsi="Times New Roman" w:cs="Times New Roman"/>
          <w:noProof/>
          <w:color w:val="000000"/>
        </w:rPr>
        <w:t xml:space="preserve">(Hersch-Green </w:t>
      </w:r>
      <w:r w:rsidR="005068EC" w:rsidRPr="005068EC">
        <w:rPr>
          <w:rFonts w:ascii="Times New Roman" w:hAnsi="Times New Roman" w:cs="Times New Roman"/>
          <w:i/>
          <w:iCs/>
          <w:noProof/>
          <w:color w:val="000000"/>
        </w:rPr>
        <w:t>et al.</w:t>
      </w:r>
      <w:r w:rsidR="005068EC" w:rsidRPr="005068EC">
        <w:rPr>
          <w:rFonts w:ascii="Times New Roman" w:hAnsi="Times New Roman" w:cs="Times New Roman"/>
          <w:noProof/>
          <w:color w:val="000000"/>
        </w:rPr>
        <w:t xml:space="preserve"> 2011; Tack </w:t>
      </w:r>
      <w:r w:rsidR="005068EC" w:rsidRPr="005068EC">
        <w:rPr>
          <w:rFonts w:ascii="Times New Roman" w:hAnsi="Times New Roman" w:cs="Times New Roman"/>
          <w:i/>
          <w:iCs/>
          <w:noProof/>
          <w:color w:val="000000"/>
        </w:rPr>
        <w:t>et al.</w:t>
      </w:r>
      <w:r w:rsidR="005068EC" w:rsidRPr="005068EC">
        <w:rPr>
          <w:rFonts w:ascii="Times New Roman" w:hAnsi="Times New Roman" w:cs="Times New Roman"/>
          <w:noProof/>
          <w:color w:val="000000"/>
        </w:rPr>
        <w:t xml:space="preserve"> 2012)</w:t>
      </w:r>
      <w:r w:rsidR="005068EC">
        <w:rPr>
          <w:rFonts w:ascii="Times New Roman" w:hAnsi="Times New Roman" w:cs="Times New Roman"/>
        </w:rPr>
        <w:fldChar w:fldCharType="end"/>
      </w:r>
      <w:r w:rsidR="008478CE">
        <w:rPr>
          <w:rFonts w:ascii="Times New Roman" w:hAnsi="Times New Roman" w:cs="Times New Roman"/>
        </w:rPr>
        <w:t>.</w:t>
      </w:r>
      <w:r>
        <w:rPr>
          <w:rFonts w:ascii="Times New Roman" w:hAnsi="Times New Roman" w:cs="Times New Roman"/>
        </w:rPr>
        <w:t xml:space="preserve"> </w:t>
      </w:r>
      <w:r w:rsidR="00375D46">
        <w:rPr>
          <w:rFonts w:ascii="Times New Roman" w:hAnsi="Times New Roman" w:cs="Times New Roman"/>
        </w:rPr>
        <w:t>Addressing this question</w:t>
      </w:r>
      <w:r w:rsidR="003E582B">
        <w:rPr>
          <w:rFonts w:ascii="Times New Roman" w:hAnsi="Times New Roman" w:cs="Times New Roman"/>
        </w:rPr>
        <w:t xml:space="preserve"> is critical for understanding the interplay between ecological and evolutionary pr</w:t>
      </w:r>
      <w:r w:rsidR="00375D46">
        <w:rPr>
          <w:rFonts w:ascii="Times New Roman" w:hAnsi="Times New Roman" w:cs="Times New Roman"/>
        </w:rPr>
        <w:t xml:space="preserve">ocesses in shaping </w:t>
      </w:r>
      <w:r w:rsidR="003E582B">
        <w:rPr>
          <w:rFonts w:ascii="Times New Roman" w:hAnsi="Times New Roman" w:cs="Times New Roman"/>
        </w:rPr>
        <w:t>communities</w:t>
      </w:r>
      <w:r w:rsidR="00375D46">
        <w:rPr>
          <w:rFonts w:ascii="Times New Roman" w:hAnsi="Times New Roman" w:cs="Times New Roman"/>
        </w:rPr>
        <w:t xml:space="preserve"> </w:t>
      </w:r>
      <w:r w:rsidR="00375D46">
        <w:rPr>
          <w:rFonts w:ascii="Times New Roman" w:hAnsi="Times New Roman" w:cs="Times New Roman"/>
        </w:rPr>
        <w:fldChar w:fldCharType="begin">
          <w:fldData xml:space="preserve">NgA5ADUAMABlADEAYwA3AC0AOABiADgANAAtADQANgAzADcALQA5AGQAZAA5AC0AZQA3ADQANgA0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</w:fldData>
        </w:fldChar>
      </w:r>
      <w:r w:rsidR="00375D46">
        <w:rPr>
          <w:rFonts w:ascii="Times New Roman" w:hAnsi="Times New Roman" w:cs="Times New Roman"/>
        </w:rPr>
        <w:instrText>ADDIN LABTIVA_CITE \* MERGEFORMAT</w:instrText>
      </w:r>
      <w:r w:rsidR="00375D46">
        <w:rPr>
          <w:rFonts w:ascii="Times New Roman" w:hAnsi="Times New Roman" w:cs="Times New Roman"/>
        </w:rPr>
      </w:r>
      <w:r w:rsidR="00375D46">
        <w:rPr>
          <w:rFonts w:ascii="Times New Roman" w:hAnsi="Times New Roman" w:cs="Times New Roman"/>
        </w:rPr>
        <w:fldChar w:fldCharType="separate"/>
      </w:r>
      <w:r w:rsidR="00375D46" w:rsidRPr="00375D46">
        <w:rPr>
          <w:rFonts w:ascii="Times New Roman" w:hAnsi="Times New Roman" w:cs="Times New Roman"/>
          <w:noProof/>
          <w:color w:val="000000"/>
        </w:rPr>
        <w:t xml:space="preserve"> (Hersch-Green </w:t>
      </w:r>
      <w:r w:rsidR="00375D46" w:rsidRPr="00375D46">
        <w:rPr>
          <w:rFonts w:ascii="Times New Roman" w:hAnsi="Times New Roman" w:cs="Times New Roman"/>
          <w:i/>
          <w:iCs/>
          <w:noProof/>
          <w:color w:val="000000"/>
        </w:rPr>
        <w:t>et al.</w:t>
      </w:r>
      <w:r w:rsidR="00375D46" w:rsidRPr="00375D46">
        <w:rPr>
          <w:rFonts w:ascii="Times New Roman" w:hAnsi="Times New Roman" w:cs="Times New Roman"/>
          <w:noProof/>
          <w:color w:val="000000"/>
        </w:rPr>
        <w:t xml:space="preserve"> 2011) </w:t>
      </w:r>
      <w:r w:rsidR="00375D46">
        <w:rPr>
          <w:rFonts w:ascii="Times New Roman" w:hAnsi="Times New Roman" w:cs="Times New Roman"/>
        </w:rPr>
        <w:fldChar w:fldCharType="end"/>
      </w:r>
      <w:r w:rsidR="003E582B">
        <w:rPr>
          <w:rFonts w:ascii="Times New Roman" w:hAnsi="Times New Roman" w:cs="Times New Roman"/>
        </w:rPr>
        <w:t xml:space="preserve">. </w:t>
      </w:r>
    </w:p>
    <w:p w14:paraId="67514B14" w14:textId="77777777" w:rsidR="008478CE" w:rsidRDefault="008478CE" w:rsidP="0059295B">
      <w:pPr>
        <w:spacing w:line="480" w:lineRule="auto"/>
        <w:rPr>
          <w:rFonts w:ascii="Times New Roman" w:hAnsi="Times New Roman" w:cs="Times New Roman"/>
        </w:rPr>
      </w:pPr>
    </w:p>
    <w:p w14:paraId="2792A5EF" w14:textId="1914F664" w:rsidR="00E23C2F" w:rsidRDefault="008C316E" w:rsidP="0059295B">
      <w:pPr>
        <w:spacing w:line="480" w:lineRule="auto"/>
        <w:rPr>
          <w:rFonts w:ascii="Times New Roman" w:hAnsi="Times New Roman" w:cs="Times New Roman"/>
        </w:rPr>
      </w:pPr>
      <w:commentRangeStart w:id="3"/>
      <w:r>
        <w:rPr>
          <w:rFonts w:ascii="Times New Roman" w:hAnsi="Times New Roman" w:cs="Times New Roman"/>
        </w:rPr>
        <w:t>P2.</w:t>
      </w:r>
      <w:commentRangeEnd w:id="3"/>
      <w:r w:rsidR="00D31D16">
        <w:rPr>
          <w:rStyle w:val="CommentReference"/>
        </w:rPr>
        <w:commentReference w:id="3"/>
      </w:r>
      <w:r>
        <w:rPr>
          <w:rFonts w:ascii="Times New Roman" w:hAnsi="Times New Roman" w:cs="Times New Roman"/>
        </w:rPr>
        <w:t xml:space="preserve"> </w:t>
      </w:r>
      <w:del w:id="4" w:author="Matthew Barbour" w:date="2016-04-16T07:26:00Z">
        <w:r w:rsidDel="00342AC4">
          <w:rPr>
            <w:rFonts w:ascii="Times New Roman" w:hAnsi="Times New Roman" w:cs="Times New Roman"/>
          </w:rPr>
          <w:delText>Identifying key gaps in past</w:delText>
        </w:r>
        <w:r w:rsidR="00E23C2F" w:rsidDel="00342AC4">
          <w:rPr>
            <w:rFonts w:ascii="Times New Roman" w:hAnsi="Times New Roman" w:cs="Times New Roman"/>
          </w:rPr>
          <w:delText xml:space="preserve"> GxE studies</w:delText>
        </w:r>
      </w:del>
    </w:p>
    <w:p w14:paraId="3F376F88" w14:textId="77777777" w:rsidR="00003ADE" w:rsidRDefault="00003ADE" w:rsidP="00D13F62">
      <w:pPr>
        <w:spacing w:line="480" w:lineRule="auto"/>
        <w:rPr>
          <w:rFonts w:ascii="Times New Roman" w:hAnsi="Times New Roman" w:cs="Times New Roman"/>
        </w:rPr>
      </w:pPr>
      <w:r>
        <w:rPr>
          <w:rFonts w:ascii="Times New Roman" w:hAnsi="Times New Roman" w:cs="Times New Roman"/>
        </w:rPr>
        <w:t xml:space="preserve">While there are now several studies examining the joint contribution of plant genotype and the environment on associated communities (CITE), it is still unclear when we should expect, </w:t>
      </w:r>
      <w:r>
        <w:rPr>
          <w:rFonts w:ascii="Times New Roman" w:hAnsi="Times New Roman" w:cs="Times New Roman"/>
          <w:i/>
        </w:rPr>
        <w:t>a priori</w:t>
      </w:r>
      <w:r>
        <w:rPr>
          <w:rFonts w:ascii="Times New Roman" w:hAnsi="Times New Roman" w:cs="Times New Roman"/>
        </w:rPr>
        <w:t xml:space="preserve">, for plant genotype to be more important than the environment and vice versa. </w:t>
      </w:r>
    </w:p>
    <w:p w14:paraId="57B7F6B7" w14:textId="7AB2CD41" w:rsidR="00003ADE" w:rsidRDefault="00003ADE" w:rsidP="00D13F62">
      <w:pPr>
        <w:spacing w:line="480" w:lineRule="auto"/>
        <w:rPr>
          <w:rFonts w:ascii="Times New Roman" w:hAnsi="Times New Roman" w:cs="Times New Roman"/>
        </w:rPr>
      </w:pPr>
      <w:r>
        <w:rPr>
          <w:rFonts w:ascii="Times New Roman" w:hAnsi="Times New Roman" w:cs="Times New Roman"/>
        </w:rPr>
        <w:t xml:space="preserve">- Many studies manipulate environmental variation by planting common gardens in locations that differ in both abiotic (e.g. soil properties) and biotic (e.g. species pool) factors. In these scenarios, we would expect the </w:t>
      </w:r>
      <w:r w:rsidR="006703E1">
        <w:rPr>
          <w:rFonts w:ascii="Times New Roman" w:hAnsi="Times New Roman" w:cs="Times New Roman"/>
        </w:rPr>
        <w:t xml:space="preserve">environment to be a better predictor of community responses than plant genotype, and this appears to be the case (Johnson and </w:t>
      </w:r>
      <w:proofErr w:type="spellStart"/>
      <w:r w:rsidR="006703E1">
        <w:rPr>
          <w:rFonts w:ascii="Times New Roman" w:hAnsi="Times New Roman" w:cs="Times New Roman"/>
        </w:rPr>
        <w:t>Agrawal</w:t>
      </w:r>
      <w:proofErr w:type="spellEnd"/>
      <w:r w:rsidR="006703E1">
        <w:rPr>
          <w:rFonts w:ascii="Times New Roman" w:hAnsi="Times New Roman" w:cs="Times New Roman"/>
        </w:rPr>
        <w:t>, 2005; Tack et al. 2012).</w:t>
      </w:r>
    </w:p>
    <w:p w14:paraId="38793F0F" w14:textId="1F74C7B9" w:rsidR="006703E1" w:rsidRDefault="006703E1" w:rsidP="00D13F62">
      <w:pPr>
        <w:spacing w:line="480" w:lineRule="auto"/>
        <w:rPr>
          <w:rFonts w:ascii="Times New Roman" w:hAnsi="Times New Roman" w:cs="Times New Roman"/>
        </w:rPr>
      </w:pPr>
      <w:r>
        <w:rPr>
          <w:rFonts w:ascii="Times New Roman" w:hAnsi="Times New Roman" w:cs="Times New Roman"/>
        </w:rPr>
        <w:t xml:space="preserve">- Other studies manipulate abiotic conditions, by for example, fertilizing the soil. While these studies contribute to a mechanistic understanding of </w:t>
      </w:r>
      <w:proofErr w:type="spellStart"/>
      <w:r>
        <w:rPr>
          <w:rFonts w:ascii="Times New Roman" w:hAnsi="Times New Roman" w:cs="Times New Roman"/>
        </w:rPr>
        <w:t>GxE</w:t>
      </w:r>
      <w:proofErr w:type="spellEnd"/>
      <w:r>
        <w:rPr>
          <w:rFonts w:ascii="Times New Roman" w:hAnsi="Times New Roman" w:cs="Times New Roman"/>
        </w:rPr>
        <w:t xml:space="preserve"> effects on communities, it is often unclear how this mimics natural environmental variation.</w:t>
      </w:r>
    </w:p>
    <w:p w14:paraId="5D86DEC1" w14:textId="77777777" w:rsidR="00003ADE" w:rsidRDefault="00003ADE" w:rsidP="00D13F62">
      <w:pPr>
        <w:spacing w:line="480" w:lineRule="auto"/>
        <w:rPr>
          <w:rFonts w:ascii="Times New Roman" w:hAnsi="Times New Roman" w:cs="Times New Roman"/>
        </w:rPr>
      </w:pPr>
    </w:p>
    <w:p w14:paraId="737F7255" w14:textId="752A0B3A" w:rsidR="00003ADE" w:rsidRDefault="00003ADE" w:rsidP="00003ADE">
      <w:pPr>
        <w:spacing w:line="480" w:lineRule="auto"/>
        <w:rPr>
          <w:rFonts w:ascii="Times New Roman" w:hAnsi="Times New Roman" w:cs="Times New Roman"/>
        </w:rPr>
      </w:pPr>
      <w:r>
        <w:rPr>
          <w:rFonts w:ascii="Times New Roman" w:hAnsi="Times New Roman" w:cs="Times New Roman"/>
        </w:rPr>
        <w:t>While there are now several studies examining the joint contribution of plant genotype and the environment to associated communities of host-plants (CITE), the processes generating community responses often remain unclear. In part, this is because many studies manipulate environmental variation by planting common gardens in locations that differ in both abiotic (e.g. soil properties) and biotic (e.g. species pool) factors.</w:t>
      </w:r>
    </w:p>
    <w:p w14:paraId="533D58AB" w14:textId="77777777" w:rsidR="00003ADE" w:rsidRDefault="00003ADE" w:rsidP="00D13F62">
      <w:pPr>
        <w:spacing w:line="480" w:lineRule="auto"/>
        <w:rPr>
          <w:rFonts w:ascii="Times New Roman" w:hAnsi="Times New Roman" w:cs="Times New Roman"/>
        </w:rPr>
      </w:pPr>
    </w:p>
    <w:p w14:paraId="1A1C7AB7" w14:textId="77777777" w:rsidR="00003ADE" w:rsidRDefault="00003ADE" w:rsidP="00D13F62">
      <w:pPr>
        <w:spacing w:line="480" w:lineRule="auto"/>
        <w:rPr>
          <w:rFonts w:ascii="Times New Roman" w:hAnsi="Times New Roman" w:cs="Times New Roman"/>
        </w:rPr>
      </w:pPr>
    </w:p>
    <w:p w14:paraId="2CD0B39A" w14:textId="77777777" w:rsidR="00003ADE" w:rsidRDefault="00003ADE" w:rsidP="00D13F62">
      <w:pPr>
        <w:spacing w:line="480" w:lineRule="auto"/>
        <w:rPr>
          <w:rFonts w:ascii="Times New Roman" w:hAnsi="Times New Roman" w:cs="Times New Roman"/>
        </w:rPr>
      </w:pPr>
    </w:p>
    <w:p w14:paraId="77B3B585" w14:textId="4780A1EC" w:rsidR="001B408E" w:rsidRDefault="00003ADE" w:rsidP="00D13F62">
      <w:pPr>
        <w:spacing w:line="480" w:lineRule="auto"/>
        <w:rPr>
          <w:rFonts w:ascii="Times New Roman" w:hAnsi="Times New Roman" w:cs="Times New Roman"/>
        </w:rPr>
      </w:pPr>
      <w:r>
        <w:rPr>
          <w:rFonts w:ascii="Times New Roman" w:hAnsi="Times New Roman" w:cs="Times New Roman"/>
        </w:rPr>
        <w:t>In one sense</w:t>
      </w:r>
      <w:proofErr w:type="gramStart"/>
      <w:r>
        <w:rPr>
          <w:rFonts w:ascii="Times New Roman" w:hAnsi="Times New Roman" w:cs="Times New Roman"/>
        </w:rPr>
        <w:t xml:space="preserve">,  </w:t>
      </w:r>
      <w:r w:rsidR="006061CE">
        <w:rPr>
          <w:rFonts w:ascii="Times New Roman" w:hAnsi="Times New Roman" w:cs="Times New Roman"/>
        </w:rPr>
        <w:t>Currently</w:t>
      </w:r>
      <w:proofErr w:type="gramEnd"/>
      <w:r w:rsidR="006061CE">
        <w:rPr>
          <w:rFonts w:ascii="Times New Roman" w:hAnsi="Times New Roman" w:cs="Times New Roman"/>
        </w:rPr>
        <w:t xml:space="preserve"> this field of inquiry lacks direction, calling for a framework of organization. </w:t>
      </w:r>
      <w:r w:rsidR="00C909FE">
        <w:rPr>
          <w:rFonts w:ascii="Times New Roman" w:hAnsi="Times New Roman" w:cs="Times New Roman"/>
        </w:rPr>
        <w:t xml:space="preserve">Since plant genetic effects on communities are mediated by plant phenotypes, a necessary step for understanding the mechanisms of community assembly is to determine how plant genotype and the environment shape plant phenotypes, and how these in turn shape associated communities. Therefore, one way in which we could predict the relative importance of plant genotype </w:t>
      </w:r>
      <w:r w:rsidR="00C909FE">
        <w:rPr>
          <w:rFonts w:ascii="Times New Roman" w:hAnsi="Times New Roman" w:cs="Times New Roman"/>
          <w:i/>
        </w:rPr>
        <w:t xml:space="preserve">a priori </w:t>
      </w:r>
      <w:r w:rsidR="00C909FE">
        <w:rPr>
          <w:rFonts w:ascii="Times New Roman" w:hAnsi="Times New Roman" w:cs="Times New Roman"/>
        </w:rPr>
        <w:t>is to understand</w:t>
      </w:r>
      <w:r w:rsidR="0013704A">
        <w:rPr>
          <w:rFonts w:ascii="Times New Roman" w:hAnsi="Times New Roman" w:cs="Times New Roman"/>
        </w:rPr>
        <w:t>: (</w:t>
      </w:r>
      <w:proofErr w:type="spellStart"/>
      <w:r w:rsidR="0013704A">
        <w:rPr>
          <w:rFonts w:ascii="Times New Roman" w:hAnsi="Times New Roman" w:cs="Times New Roman"/>
        </w:rPr>
        <w:t>i</w:t>
      </w:r>
      <w:proofErr w:type="spellEnd"/>
      <w:r w:rsidR="0013704A">
        <w:rPr>
          <w:rFonts w:ascii="Times New Roman" w:hAnsi="Times New Roman" w:cs="Times New Roman"/>
        </w:rPr>
        <w:t>)</w:t>
      </w:r>
      <w:r w:rsidR="00C909FE">
        <w:rPr>
          <w:rFonts w:ascii="Times New Roman" w:hAnsi="Times New Roman" w:cs="Times New Roman"/>
        </w:rPr>
        <w:t xml:space="preserve"> how plant phenotypes vary in their degree of heritability and </w:t>
      </w:r>
      <w:r w:rsidR="0013704A">
        <w:rPr>
          <w:rFonts w:ascii="Times New Roman" w:hAnsi="Times New Roman" w:cs="Times New Roman"/>
        </w:rPr>
        <w:t xml:space="preserve">(ii) </w:t>
      </w:r>
      <w:r w:rsidR="00C909FE">
        <w:rPr>
          <w:rFonts w:ascii="Times New Roman" w:hAnsi="Times New Roman" w:cs="Times New Roman"/>
        </w:rPr>
        <w:t>which phenotypes are most important in determining species interactions</w:t>
      </w:r>
      <w:r w:rsidR="0013704A">
        <w:rPr>
          <w:rFonts w:ascii="Times New Roman" w:hAnsi="Times New Roman" w:cs="Times New Roman"/>
        </w:rPr>
        <w:fldChar w:fldCharType="begin">
          <w:fldData xml:space="preserve">NgA5ADUAMABlADEAYwA3AC0AOABiADgANAAtADQANgAzADcALQA5AGQAZAA5AC0AZQA3ADQANgA0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</w:fldData>
        </w:fldChar>
      </w:r>
      <w:r w:rsidR="0013704A">
        <w:rPr>
          <w:rFonts w:ascii="Times New Roman" w:hAnsi="Times New Roman" w:cs="Times New Roman"/>
        </w:rPr>
        <w:instrText>ADDIN LABTIVA_CITE \* MERGEFORMAT</w:instrText>
      </w:r>
      <w:r w:rsidR="0013704A">
        <w:rPr>
          <w:rFonts w:ascii="Times New Roman" w:hAnsi="Times New Roman" w:cs="Times New Roman"/>
        </w:rPr>
      </w:r>
      <w:r w:rsidR="0013704A">
        <w:rPr>
          <w:rFonts w:ascii="Times New Roman" w:hAnsi="Times New Roman" w:cs="Times New Roman"/>
        </w:rPr>
        <w:fldChar w:fldCharType="separate"/>
      </w:r>
      <w:r w:rsidR="0013704A" w:rsidRPr="0013704A">
        <w:rPr>
          <w:rFonts w:ascii="Times New Roman" w:hAnsi="Times New Roman" w:cs="Times New Roman"/>
          <w:noProof/>
          <w:color w:val="000000"/>
        </w:rPr>
        <w:t xml:space="preserve"> (Agrawal 2005; JOHNSON </w:t>
      </w:r>
      <w:r w:rsidR="0013704A" w:rsidRPr="0013704A">
        <w:rPr>
          <w:rFonts w:ascii="Times New Roman" w:hAnsi="Times New Roman" w:cs="Times New Roman"/>
          <w:i/>
          <w:iCs/>
          <w:noProof/>
          <w:color w:val="000000"/>
        </w:rPr>
        <w:t>et al.</w:t>
      </w:r>
      <w:r w:rsidR="0013704A" w:rsidRPr="0013704A">
        <w:rPr>
          <w:rFonts w:ascii="Times New Roman" w:hAnsi="Times New Roman" w:cs="Times New Roman"/>
          <w:noProof/>
          <w:color w:val="000000"/>
        </w:rPr>
        <w:t xml:space="preserve"> 2009; Barbour </w:t>
      </w:r>
      <w:r w:rsidR="0013704A" w:rsidRPr="0013704A">
        <w:rPr>
          <w:rFonts w:ascii="Times New Roman" w:hAnsi="Times New Roman" w:cs="Times New Roman"/>
          <w:i/>
          <w:iCs/>
          <w:noProof/>
          <w:color w:val="000000"/>
        </w:rPr>
        <w:t>et al.</w:t>
      </w:r>
      <w:r w:rsidR="0013704A" w:rsidRPr="0013704A">
        <w:rPr>
          <w:rFonts w:ascii="Times New Roman" w:hAnsi="Times New Roman" w:cs="Times New Roman"/>
          <w:noProof/>
          <w:color w:val="000000"/>
        </w:rPr>
        <w:t xml:space="preserve"> 2015)</w:t>
      </w:r>
      <w:r w:rsidR="0013704A">
        <w:rPr>
          <w:rFonts w:ascii="Times New Roman" w:hAnsi="Times New Roman" w:cs="Times New Roman"/>
        </w:rPr>
        <w:fldChar w:fldCharType="end"/>
      </w:r>
      <w:r w:rsidR="0013704A">
        <w:rPr>
          <w:rFonts w:ascii="Times New Roman" w:hAnsi="Times New Roman" w:cs="Times New Roman"/>
        </w:rPr>
        <w:t xml:space="preserve">. For example, </w:t>
      </w:r>
      <w:r w:rsidR="00AF5A1C">
        <w:rPr>
          <w:rFonts w:ascii="Times New Roman" w:hAnsi="Times New Roman" w:cs="Times New Roman"/>
        </w:rPr>
        <w:t xml:space="preserve">a meta-analysis by Geber and </w:t>
      </w:r>
      <w:proofErr w:type="spellStart"/>
      <w:r w:rsidR="00AF5A1C">
        <w:rPr>
          <w:rFonts w:ascii="Times New Roman" w:hAnsi="Times New Roman" w:cs="Times New Roman"/>
        </w:rPr>
        <w:t>Griffen</w:t>
      </w:r>
      <w:proofErr w:type="spellEnd"/>
      <w:r w:rsidR="00AF5A1C">
        <w:rPr>
          <w:rFonts w:ascii="Times New Roman" w:hAnsi="Times New Roman" w:cs="Times New Roman"/>
        </w:rPr>
        <w:t xml:space="preserve"> </w:t>
      </w:r>
      <w:r w:rsidR="00536AF1">
        <w:rPr>
          <w:rFonts w:ascii="Times New Roman" w:hAnsi="Times New Roman" w:cs="Times New Roman"/>
        </w:rPr>
        <w:fldChar w:fldCharType="begin">
          <w:fldData xml:space="preserve">NgA5ADUAMABlADEAYwA3AC0AOABiADgANAAtADQANgAzADcALQA5AGQAZAA5AC0AZQA3ADQANgA0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</w:fldData>
        </w:fldChar>
      </w:r>
      <w:r w:rsidR="00536AF1">
        <w:rPr>
          <w:rFonts w:ascii="Times New Roman" w:hAnsi="Times New Roman" w:cs="Times New Roman"/>
        </w:rPr>
        <w:instrText>ADDIN LABTIVA_CITE \* MERGEFORMAT</w:instrText>
      </w:r>
      <w:r w:rsidR="00536AF1">
        <w:rPr>
          <w:rFonts w:ascii="Times New Roman" w:hAnsi="Times New Roman" w:cs="Times New Roman"/>
        </w:rPr>
      </w:r>
      <w:r w:rsidR="00536AF1">
        <w:rPr>
          <w:rFonts w:ascii="Times New Roman" w:hAnsi="Times New Roman" w:cs="Times New Roman"/>
        </w:rPr>
        <w:fldChar w:fldCharType="separate"/>
      </w:r>
      <w:r w:rsidR="00536AF1">
        <w:rPr>
          <w:rFonts w:ascii="Times New Roman" w:hAnsi="Times New Roman" w:cs="Times New Roman"/>
          <w:noProof/>
          <w:color w:val="000000"/>
        </w:rPr>
        <w:t>(</w:t>
      </w:r>
      <w:r w:rsidR="00536AF1" w:rsidRPr="00536AF1">
        <w:rPr>
          <w:rFonts w:ascii="Times New Roman" w:hAnsi="Times New Roman" w:cs="Times New Roman"/>
          <w:noProof/>
          <w:color w:val="000000"/>
        </w:rPr>
        <w:t>2003)</w:t>
      </w:r>
      <w:r w:rsidR="00536AF1">
        <w:rPr>
          <w:rFonts w:ascii="Times New Roman" w:hAnsi="Times New Roman" w:cs="Times New Roman"/>
        </w:rPr>
        <w:fldChar w:fldCharType="end"/>
      </w:r>
      <w:r w:rsidR="00536AF1">
        <w:rPr>
          <w:rFonts w:ascii="Times New Roman" w:hAnsi="Times New Roman" w:cs="Times New Roman"/>
        </w:rPr>
        <w:t xml:space="preserve"> found that plant secondary chemistry was much more heritable (</w:t>
      </w:r>
      <w:r w:rsidR="00457162">
        <w:rPr>
          <w:rFonts w:ascii="Times New Roman" w:hAnsi="Times New Roman" w:cs="Times New Roman"/>
        </w:rPr>
        <w:t>mean</w:t>
      </w:r>
      <w:r w:rsidR="00536AF1">
        <w:rPr>
          <w:rFonts w:ascii="Times New Roman" w:hAnsi="Times New Roman" w:cs="Times New Roman"/>
        </w:rPr>
        <w:t xml:space="preserve"> 0.57) than plant-growth traits (</w:t>
      </w:r>
      <w:r w:rsidR="00457162">
        <w:rPr>
          <w:rFonts w:ascii="Times New Roman" w:hAnsi="Times New Roman" w:cs="Times New Roman"/>
        </w:rPr>
        <w:t xml:space="preserve">mean </w:t>
      </w:r>
      <w:r w:rsidR="00536AF1">
        <w:rPr>
          <w:rFonts w:ascii="Times New Roman" w:hAnsi="Times New Roman" w:cs="Times New Roman"/>
        </w:rPr>
        <w:t xml:space="preserve">0.26). Consequently, whether species are cueing in on plant secondary chemistry vs. plant-growth traits </w:t>
      </w:r>
      <w:r w:rsidR="00D13F62">
        <w:rPr>
          <w:rFonts w:ascii="Times New Roman" w:hAnsi="Times New Roman" w:cs="Times New Roman"/>
        </w:rPr>
        <w:t>could have a big effect on the relative importance of genotype and the environment in shaping species interactions.</w:t>
      </w:r>
      <w:r w:rsidR="001B408E">
        <w:rPr>
          <w:rFonts w:ascii="Times New Roman" w:hAnsi="Times New Roman" w:cs="Times New Roman"/>
        </w:rPr>
        <w:t xml:space="preserve"> </w:t>
      </w:r>
    </w:p>
    <w:p w14:paraId="71028CA3" w14:textId="77777777" w:rsidR="00D13F62" w:rsidRDefault="00D13F62" w:rsidP="00D13F62">
      <w:pPr>
        <w:spacing w:line="480" w:lineRule="auto"/>
        <w:rPr>
          <w:rFonts w:ascii="Times New Roman" w:hAnsi="Times New Roman" w:cs="Times New Roman"/>
        </w:rPr>
      </w:pPr>
    </w:p>
    <w:p w14:paraId="2B51CA53" w14:textId="0FD2655D" w:rsidR="00457162" w:rsidRDefault="00457162" w:rsidP="00D13F62">
      <w:pPr>
        <w:spacing w:line="480" w:lineRule="auto"/>
        <w:rPr>
          <w:rFonts w:ascii="Times New Roman" w:hAnsi="Times New Roman" w:cs="Times New Roman"/>
        </w:rPr>
      </w:pPr>
      <w:r>
        <w:rPr>
          <w:rFonts w:ascii="Times New Roman" w:hAnsi="Times New Roman" w:cs="Times New Roman"/>
        </w:rPr>
        <w:t xml:space="preserve">In addition to indirect effects, abiotic and biotic factors can have a diversity of direct effects on communities associated with host-plants. For example, many </w:t>
      </w:r>
      <w:proofErr w:type="spellStart"/>
      <w:r>
        <w:rPr>
          <w:rFonts w:ascii="Times New Roman" w:hAnsi="Times New Roman" w:cs="Times New Roman"/>
        </w:rPr>
        <w:t>GxE</w:t>
      </w:r>
      <w:proofErr w:type="spellEnd"/>
      <w:r>
        <w:rPr>
          <w:rFonts w:ascii="Times New Roman" w:hAnsi="Times New Roman" w:cs="Times New Roman"/>
        </w:rPr>
        <w:t xml:space="preserve"> studies plant common gardens in drastically different environments or in similar environments that are very far away from each other. In one sense, it seems </w:t>
      </w:r>
      <w:proofErr w:type="gramStart"/>
      <w:r>
        <w:rPr>
          <w:rFonts w:ascii="Times New Roman" w:hAnsi="Times New Roman" w:cs="Times New Roman"/>
        </w:rPr>
        <w:t>to</w:t>
      </w:r>
      <w:proofErr w:type="gramEnd"/>
      <w:r>
        <w:rPr>
          <w:rFonts w:ascii="Times New Roman" w:hAnsi="Times New Roman" w:cs="Times New Roman"/>
        </w:rPr>
        <w:t xml:space="preserve"> unfair to compare the importance of G vs. E in common gardens at very different spatial locations. This is because the local environments in these distant common gardens could have vastly different communities that would assemble on the host-plants. They could also vary much </w:t>
      </w:r>
    </w:p>
    <w:p w14:paraId="09DA3591" w14:textId="77777777" w:rsidR="00D13F62" w:rsidRDefault="00D13F62" w:rsidP="00D13F62">
      <w:pPr>
        <w:spacing w:line="480" w:lineRule="auto"/>
        <w:rPr>
          <w:rFonts w:ascii="Times New Roman" w:hAnsi="Times New Roman" w:cs="Times New Roman"/>
        </w:rPr>
      </w:pPr>
      <w:bookmarkStart w:id="5" w:name="_GoBack"/>
      <w:bookmarkEnd w:id="5"/>
    </w:p>
    <w:p w14:paraId="0B50C812" w14:textId="77777777" w:rsidR="001B408E" w:rsidRDefault="001B408E" w:rsidP="001B408E">
      <w:pPr>
        <w:spacing w:line="480" w:lineRule="auto"/>
        <w:rPr>
          <w:rFonts w:ascii="Times New Roman" w:hAnsi="Times New Roman" w:cs="Times New Roman"/>
        </w:rPr>
      </w:pPr>
    </w:p>
    <w:p w14:paraId="3518211F" w14:textId="29BAC5D4" w:rsidR="001B408E" w:rsidRDefault="001B408E" w:rsidP="001B408E">
      <w:pPr>
        <w:spacing w:line="480" w:lineRule="auto"/>
        <w:rPr>
          <w:rFonts w:ascii="Times New Roman" w:hAnsi="Times New Roman" w:cs="Times New Roman"/>
        </w:rPr>
      </w:pPr>
      <w:r>
        <w:rPr>
          <w:rFonts w:ascii="Times New Roman" w:hAnsi="Times New Roman" w:cs="Times New Roman"/>
        </w:rPr>
        <w:t>P</w:t>
      </w:r>
      <w:r w:rsidR="008C316E">
        <w:rPr>
          <w:rFonts w:ascii="Times New Roman" w:hAnsi="Times New Roman" w:cs="Times New Roman"/>
        </w:rPr>
        <w:t xml:space="preserve">3. </w:t>
      </w:r>
      <w:proofErr w:type="gramStart"/>
      <w:r w:rsidR="008C316E">
        <w:rPr>
          <w:rFonts w:ascii="Times New Roman" w:hAnsi="Times New Roman" w:cs="Times New Roman"/>
        </w:rPr>
        <w:t>Predictive framework lacking for the importance of G</w:t>
      </w:r>
      <w:r w:rsidR="00813CC7">
        <w:rPr>
          <w:rFonts w:ascii="Times New Roman" w:hAnsi="Times New Roman" w:cs="Times New Roman"/>
        </w:rPr>
        <w:t>enotype</w:t>
      </w:r>
      <w:r w:rsidR="008C316E">
        <w:rPr>
          <w:rFonts w:ascii="Times New Roman" w:hAnsi="Times New Roman" w:cs="Times New Roman"/>
        </w:rPr>
        <w:t xml:space="preserve"> across diverse environments.</w:t>
      </w:r>
      <w:proofErr w:type="gramEnd"/>
    </w:p>
    <w:p w14:paraId="63932B32" w14:textId="27D2C7F2" w:rsidR="00F50E88" w:rsidRDefault="001B408E" w:rsidP="001B408E">
      <w:pPr>
        <w:spacing w:line="480" w:lineRule="auto"/>
        <w:rPr>
          <w:rFonts w:ascii="Times New Roman" w:hAnsi="Times New Roman" w:cs="Times New Roman"/>
        </w:rPr>
      </w:pPr>
      <w:r>
        <w:rPr>
          <w:rFonts w:ascii="Times New Roman" w:hAnsi="Times New Roman" w:cs="Times New Roman"/>
        </w:rPr>
        <w:t>- Recent meta-analysis showing the predictive power of plant genotype tends to decrease at higher levels of biological organization (p</w:t>
      </w:r>
      <w:r w:rsidR="00A74FDB">
        <w:rPr>
          <w:rFonts w:ascii="Times New Roman" w:hAnsi="Times New Roman" w:cs="Times New Roman"/>
        </w:rPr>
        <w:t>henotype &gt; community</w:t>
      </w:r>
      <w:r w:rsidR="008C316E">
        <w:rPr>
          <w:rFonts w:ascii="Times New Roman" w:hAnsi="Times New Roman" w:cs="Times New Roman"/>
        </w:rPr>
        <w:t xml:space="preserve"> &gt; ecosystem</w:t>
      </w:r>
      <w:r w:rsidR="00A74FDB">
        <w:rPr>
          <w:rFonts w:ascii="Times New Roman" w:hAnsi="Times New Roman" w:cs="Times New Roman"/>
        </w:rPr>
        <w:t xml:space="preserve">, </w:t>
      </w:r>
      <w:r w:rsidR="00391634">
        <w:rPr>
          <w:rFonts w:ascii="Times New Roman" w:hAnsi="Times New Roman" w:cs="Times New Roman"/>
        </w:rPr>
        <w:t>Bailey et al. 2012)</w:t>
      </w:r>
      <w:r>
        <w:rPr>
          <w:rFonts w:ascii="Times New Roman" w:hAnsi="Times New Roman" w:cs="Times New Roman"/>
        </w:rPr>
        <w:t>. This makes sense intuitively; however, this pattern doesn’t a</w:t>
      </w:r>
      <w:r w:rsidR="00391634">
        <w:rPr>
          <w:rFonts w:ascii="Times New Roman" w:hAnsi="Times New Roman" w:cs="Times New Roman"/>
        </w:rPr>
        <w:t>lways hold true suggesting the</w:t>
      </w:r>
      <w:r>
        <w:rPr>
          <w:rFonts w:ascii="Times New Roman" w:hAnsi="Times New Roman" w:cs="Times New Roman"/>
        </w:rPr>
        <w:t xml:space="preserve"> responses may be system specific</w:t>
      </w:r>
      <w:r w:rsidR="00391634">
        <w:rPr>
          <w:rFonts w:ascii="Times New Roman" w:hAnsi="Times New Roman" w:cs="Times New Roman"/>
        </w:rPr>
        <w:t xml:space="preserve"> (Bailey et al. 2012)</w:t>
      </w:r>
      <w:r>
        <w:rPr>
          <w:rFonts w:ascii="Times New Roman" w:hAnsi="Times New Roman" w:cs="Times New Roman"/>
        </w:rPr>
        <w:t xml:space="preserve">. </w:t>
      </w:r>
      <w:r w:rsidR="00CD44C6">
        <w:rPr>
          <w:rFonts w:ascii="Times New Roman" w:hAnsi="Times New Roman" w:cs="Times New Roman"/>
        </w:rPr>
        <w:t>As a corollary, we would ex</w:t>
      </w:r>
      <w:r w:rsidR="00F50E88">
        <w:rPr>
          <w:rFonts w:ascii="Times New Roman" w:hAnsi="Times New Roman" w:cs="Times New Roman"/>
        </w:rPr>
        <w:t>pect</w:t>
      </w:r>
      <w:r w:rsidR="00CD44C6">
        <w:rPr>
          <w:rFonts w:ascii="Times New Roman" w:hAnsi="Times New Roman" w:cs="Times New Roman"/>
        </w:rPr>
        <w:t xml:space="preserve"> that </w:t>
      </w:r>
      <w:r w:rsidR="00813CC7">
        <w:rPr>
          <w:rFonts w:ascii="Times New Roman" w:hAnsi="Times New Roman" w:cs="Times New Roman"/>
        </w:rPr>
        <w:t>genetic c</w:t>
      </w:r>
      <w:r w:rsidR="00F50E88">
        <w:rPr>
          <w:rFonts w:ascii="Times New Roman" w:hAnsi="Times New Roman" w:cs="Times New Roman"/>
        </w:rPr>
        <w:t xml:space="preserve">orrelations in individual and community phenotypes across environments would weaken at higher levels of organization. </w:t>
      </w:r>
    </w:p>
    <w:p w14:paraId="71361855" w14:textId="77777777" w:rsidR="0023651E" w:rsidRDefault="0023651E" w:rsidP="0059295B">
      <w:pPr>
        <w:spacing w:line="480" w:lineRule="auto"/>
        <w:rPr>
          <w:rFonts w:ascii="Times New Roman" w:hAnsi="Times New Roman" w:cs="Times New Roman"/>
        </w:rPr>
      </w:pPr>
    </w:p>
    <w:p w14:paraId="38FC61C7" w14:textId="2A78B302" w:rsidR="001A35AA" w:rsidRDefault="008C316E" w:rsidP="0059295B">
      <w:pPr>
        <w:spacing w:line="480" w:lineRule="auto"/>
        <w:rPr>
          <w:rFonts w:ascii="Times New Roman" w:hAnsi="Times New Roman" w:cs="Times New Roman"/>
        </w:rPr>
      </w:pPr>
      <w:r>
        <w:rPr>
          <w:rFonts w:ascii="Times New Roman" w:hAnsi="Times New Roman" w:cs="Times New Roman"/>
        </w:rPr>
        <w:t>P4. Summarize what we did and the questions we examined.</w:t>
      </w:r>
    </w:p>
    <w:p w14:paraId="71E28EF7" w14:textId="49369155" w:rsidR="00606AB8" w:rsidRDefault="008C316E" w:rsidP="0059295B">
      <w:pPr>
        <w:spacing w:line="480" w:lineRule="auto"/>
        <w:rPr>
          <w:rFonts w:ascii="Times New Roman" w:hAnsi="Times New Roman" w:cs="Times New Roman"/>
        </w:rPr>
      </w:pPr>
      <w:r>
        <w:rPr>
          <w:rFonts w:ascii="Times New Roman" w:hAnsi="Times New Roman" w:cs="Times New Roman"/>
        </w:rPr>
        <w:t xml:space="preserve">- </w:t>
      </w:r>
      <w:r w:rsidR="001A35AA">
        <w:rPr>
          <w:rFonts w:ascii="Times New Roman" w:hAnsi="Times New Roman" w:cs="Times New Roman"/>
        </w:rPr>
        <w:t xml:space="preserve">Here, we </w:t>
      </w:r>
      <w:r w:rsidR="00A74FDB">
        <w:rPr>
          <w:rFonts w:ascii="Times New Roman" w:hAnsi="Times New Roman" w:cs="Times New Roman"/>
        </w:rPr>
        <w:t>use multiple common garden experiments to quantify</w:t>
      </w:r>
      <w:r w:rsidR="001A35AA">
        <w:rPr>
          <w:rFonts w:ascii="Times New Roman" w:hAnsi="Times New Roman" w:cs="Times New Roman"/>
        </w:rPr>
        <w:t xml:space="preserve"> th</w:t>
      </w:r>
      <w:r w:rsidR="00A74FDB">
        <w:rPr>
          <w:rFonts w:ascii="Times New Roman" w:hAnsi="Times New Roman" w:cs="Times New Roman"/>
        </w:rPr>
        <w:t xml:space="preserve">e relative importance of host-plant </w:t>
      </w:r>
      <w:r w:rsidR="001A35AA">
        <w:rPr>
          <w:rFonts w:ascii="Times New Roman" w:hAnsi="Times New Roman" w:cs="Times New Roman"/>
        </w:rPr>
        <w:t xml:space="preserve">genotype vs. </w:t>
      </w:r>
      <w:r w:rsidR="009538B6">
        <w:rPr>
          <w:rFonts w:ascii="Times New Roman" w:hAnsi="Times New Roman" w:cs="Times New Roman"/>
        </w:rPr>
        <w:t xml:space="preserve">the environment </w:t>
      </w:r>
      <w:r w:rsidR="001A35AA">
        <w:rPr>
          <w:rFonts w:ascii="Times New Roman" w:hAnsi="Times New Roman" w:cs="Times New Roman"/>
        </w:rPr>
        <w:t xml:space="preserve">in shaping </w:t>
      </w:r>
      <w:r w:rsidR="00A74FDB">
        <w:rPr>
          <w:rFonts w:ascii="Times New Roman" w:hAnsi="Times New Roman" w:cs="Times New Roman"/>
        </w:rPr>
        <w:t xml:space="preserve">individual- and community-level phenotypes of the willow </w:t>
      </w:r>
      <w:r w:rsidR="00A74FDB" w:rsidRPr="00A74FDB">
        <w:rPr>
          <w:rFonts w:ascii="Times New Roman" w:hAnsi="Times New Roman" w:cs="Times New Roman"/>
          <w:i/>
        </w:rPr>
        <w:t xml:space="preserve">Salix </w:t>
      </w:r>
      <w:proofErr w:type="spellStart"/>
      <w:r w:rsidR="00A74FDB" w:rsidRPr="00A74FDB">
        <w:rPr>
          <w:rFonts w:ascii="Times New Roman" w:hAnsi="Times New Roman" w:cs="Times New Roman"/>
          <w:i/>
        </w:rPr>
        <w:t>hookeriana</w:t>
      </w:r>
      <w:proofErr w:type="spellEnd"/>
      <w:r w:rsidR="00A74FDB">
        <w:rPr>
          <w:rFonts w:ascii="Times New Roman" w:hAnsi="Times New Roman" w:cs="Times New Roman"/>
          <w:i/>
        </w:rPr>
        <w:t xml:space="preserve"> </w:t>
      </w:r>
      <w:r w:rsidR="00A74FDB">
        <w:rPr>
          <w:rFonts w:ascii="Times New Roman" w:hAnsi="Times New Roman" w:cs="Times New Roman"/>
        </w:rPr>
        <w:t>in a coastal dune ecosystem</w:t>
      </w:r>
      <w:r w:rsidR="001A35AA">
        <w:rPr>
          <w:rFonts w:ascii="Times New Roman" w:hAnsi="Times New Roman" w:cs="Times New Roman"/>
        </w:rPr>
        <w:t xml:space="preserve">. </w:t>
      </w:r>
    </w:p>
    <w:p w14:paraId="214CCF33" w14:textId="4D7252A1" w:rsidR="00813CC7" w:rsidRDefault="00606AB8" w:rsidP="0059295B">
      <w:pPr>
        <w:spacing w:line="480" w:lineRule="auto"/>
        <w:rPr>
          <w:rFonts w:ascii="Times New Roman" w:hAnsi="Times New Roman" w:cs="Times New Roman"/>
        </w:rPr>
      </w:pPr>
      <w:r>
        <w:rPr>
          <w:rFonts w:ascii="Times New Roman" w:hAnsi="Times New Roman" w:cs="Times New Roman"/>
        </w:rPr>
        <w:t xml:space="preserve">- </w:t>
      </w:r>
      <w:r w:rsidR="00A74FDB">
        <w:rPr>
          <w:rFonts w:ascii="Times New Roman" w:hAnsi="Times New Roman" w:cs="Times New Roman"/>
        </w:rPr>
        <w:t>Prior work in this system has shown that willow genotypes host distinct herbivore communities and that multiple plant traits are important in determining community assembly (Barbour et al. 2015).</w:t>
      </w:r>
      <w:r w:rsidR="00813CC7">
        <w:rPr>
          <w:rFonts w:ascii="Times New Roman" w:hAnsi="Times New Roman" w:cs="Times New Roman"/>
        </w:rPr>
        <w:t xml:space="preserve"> </w:t>
      </w:r>
    </w:p>
    <w:p w14:paraId="5B840665" w14:textId="52137C63" w:rsidR="00F67D50" w:rsidRDefault="00606AB8" w:rsidP="0059295B">
      <w:pPr>
        <w:spacing w:line="480" w:lineRule="auto"/>
        <w:rPr>
          <w:rFonts w:ascii="Times New Roman" w:hAnsi="Times New Roman" w:cs="Times New Roman"/>
        </w:rPr>
      </w:pPr>
      <w:r>
        <w:rPr>
          <w:rFonts w:ascii="Times New Roman" w:hAnsi="Times New Roman" w:cs="Times New Roman"/>
        </w:rPr>
        <w:t xml:space="preserve">- We addressed the following questions: </w:t>
      </w:r>
      <w:r w:rsidR="009B6C2A">
        <w:rPr>
          <w:rFonts w:ascii="Times New Roman" w:hAnsi="Times New Roman" w:cs="Times New Roman"/>
        </w:rPr>
        <w:t xml:space="preserve">(1) </w:t>
      </w:r>
      <w:proofErr w:type="gramStart"/>
      <w:r w:rsidR="009B6C2A">
        <w:rPr>
          <w:rFonts w:ascii="Times New Roman" w:hAnsi="Times New Roman" w:cs="Times New Roman"/>
        </w:rPr>
        <w:t>Does</w:t>
      </w:r>
      <w:proofErr w:type="gramEnd"/>
      <w:r w:rsidR="009B6C2A">
        <w:rPr>
          <w:rFonts w:ascii="Times New Roman" w:hAnsi="Times New Roman" w:cs="Times New Roman"/>
        </w:rPr>
        <w:t xml:space="preserve"> the type of environmental stressor influence the effect of plant genotype on individual and community phenotypes? (2</w:t>
      </w:r>
      <w:r>
        <w:rPr>
          <w:rFonts w:ascii="Times New Roman" w:hAnsi="Times New Roman" w:cs="Times New Roman"/>
        </w:rPr>
        <w:t xml:space="preserve">) Does the relative importance of plant genotype decrease </w:t>
      </w:r>
      <w:r w:rsidR="009B6C2A">
        <w:rPr>
          <w:rFonts w:ascii="Times New Roman" w:hAnsi="Times New Roman" w:cs="Times New Roman"/>
        </w:rPr>
        <w:t xml:space="preserve">at higher level of biological organization (i.e. </w:t>
      </w:r>
      <w:r>
        <w:rPr>
          <w:rFonts w:ascii="Times New Roman" w:hAnsi="Times New Roman" w:cs="Times New Roman"/>
        </w:rPr>
        <w:t>from individual to community phenotypes</w:t>
      </w:r>
      <w:r w:rsidR="009B6C2A">
        <w:rPr>
          <w:rFonts w:ascii="Times New Roman" w:hAnsi="Times New Roman" w:cs="Times New Roman"/>
        </w:rPr>
        <w:t>)?</w:t>
      </w:r>
      <w:r>
        <w:rPr>
          <w:rFonts w:ascii="Times New Roman" w:hAnsi="Times New Roman" w:cs="Times New Roman"/>
        </w:rPr>
        <w:t xml:space="preserve"> </w:t>
      </w:r>
    </w:p>
    <w:p w14:paraId="1F4AA68C" w14:textId="77777777" w:rsidR="00606AB8" w:rsidRPr="0059295B" w:rsidRDefault="00606AB8" w:rsidP="0059295B">
      <w:pPr>
        <w:spacing w:line="480" w:lineRule="auto"/>
        <w:rPr>
          <w:rFonts w:ascii="Times New Roman" w:hAnsi="Times New Roman" w:cs="Times New Roman"/>
        </w:rPr>
      </w:pPr>
    </w:p>
    <w:p w14:paraId="7B27E5A7" w14:textId="208A00E6" w:rsidR="00D46272" w:rsidRPr="0059295B" w:rsidRDefault="00F67D50" w:rsidP="0059295B">
      <w:pPr>
        <w:spacing w:line="480" w:lineRule="auto"/>
        <w:rPr>
          <w:rFonts w:ascii="Times New Roman" w:hAnsi="Times New Roman" w:cs="Times New Roman"/>
        </w:rPr>
      </w:pPr>
      <w:r w:rsidRPr="0059295B">
        <w:rPr>
          <w:rFonts w:ascii="Times New Roman" w:hAnsi="Times New Roman" w:cs="Times New Roman"/>
        </w:rPr>
        <w:t>Methods</w:t>
      </w:r>
    </w:p>
    <w:p w14:paraId="6C04B995" w14:textId="77777777" w:rsidR="005F4DAB" w:rsidRPr="0059295B" w:rsidRDefault="005F4DAB" w:rsidP="0059295B">
      <w:pPr>
        <w:spacing w:line="480" w:lineRule="auto"/>
        <w:rPr>
          <w:rFonts w:ascii="Times New Roman" w:hAnsi="Times New Roman" w:cs="Times New Roman"/>
          <w:i/>
        </w:rPr>
      </w:pPr>
      <w:r w:rsidRPr="0059295B">
        <w:rPr>
          <w:rFonts w:ascii="Times New Roman" w:hAnsi="Times New Roman" w:cs="Times New Roman"/>
          <w:i/>
        </w:rPr>
        <w:t>Study Site</w:t>
      </w:r>
    </w:p>
    <w:p w14:paraId="0C5072B5" w14:textId="6FDF7089" w:rsidR="005F4DAB" w:rsidRDefault="005F4DAB" w:rsidP="0059295B">
      <w:pPr>
        <w:spacing w:line="480" w:lineRule="auto"/>
        <w:rPr>
          <w:rFonts w:ascii="Times New Roman" w:hAnsi="Times New Roman" w:cs="Times New Roman"/>
        </w:rPr>
      </w:pPr>
      <w:r w:rsidRPr="0059295B">
        <w:rPr>
          <w:rFonts w:ascii="Times New Roman" w:hAnsi="Times New Roman" w:cs="Times New Roman"/>
        </w:rPr>
        <w:t xml:space="preserve">We conducted this research at </w:t>
      </w:r>
      <w:proofErr w:type="spellStart"/>
      <w:r w:rsidRPr="0059295B">
        <w:rPr>
          <w:rFonts w:ascii="Times New Roman" w:hAnsi="Times New Roman" w:cs="Times New Roman"/>
        </w:rPr>
        <w:t>Lanphere</w:t>
      </w:r>
      <w:proofErr w:type="spellEnd"/>
      <w:r w:rsidRPr="0059295B">
        <w:rPr>
          <w:rFonts w:ascii="Times New Roman" w:hAnsi="Times New Roman" w:cs="Times New Roman"/>
        </w:rPr>
        <w:t xml:space="preserve"> Dunes (40</w:t>
      </w:r>
      <w:r w:rsidR="0059295B" w:rsidRPr="0059295B">
        <w:rPr>
          <w:rFonts w:ascii="Times New Roman" w:hAnsi="Times New Roman" w:cs="Times New Roman"/>
          <w:b/>
          <w:color w:val="000000"/>
        </w:rPr>
        <w:t>°</w:t>
      </w:r>
      <w:r w:rsidR="0059295B" w:rsidRPr="0059295B">
        <w:rPr>
          <w:rFonts w:ascii="Times New Roman" w:hAnsi="Times New Roman" w:cs="Times New Roman"/>
        </w:rPr>
        <w:t xml:space="preserve"> </w:t>
      </w:r>
      <w:r w:rsidRPr="0059295B">
        <w:rPr>
          <w:rFonts w:ascii="Times New Roman" w:hAnsi="Times New Roman" w:cs="Times New Roman"/>
        </w:rPr>
        <w:t>53</w:t>
      </w:r>
      <w:r w:rsidR="0023651E">
        <w:rPr>
          <w:rFonts w:ascii="Times New Roman" w:hAnsi="Times New Roman" w:cs="Times New Roman"/>
        </w:rPr>
        <w:t>’</w:t>
      </w:r>
      <w:r w:rsidRPr="0059295B">
        <w:rPr>
          <w:rFonts w:ascii="Times New Roman" w:hAnsi="Times New Roman" w:cs="Times New Roman"/>
        </w:rPr>
        <w:t>29</w:t>
      </w:r>
      <w:proofErr w:type="gramStart"/>
      <w:r w:rsidRPr="0059295B">
        <w:rPr>
          <w:rFonts w:ascii="Times New Roman" w:hAnsi="Times New Roman" w:cs="Times New Roman"/>
        </w:rPr>
        <w:t>.85</w:t>
      </w:r>
      <w:proofErr w:type="gramEnd"/>
      <w:r w:rsidR="0023651E">
        <w:rPr>
          <w:rFonts w:ascii="Times New Roman" w:hAnsi="Times New Roman" w:cs="Times New Roman"/>
        </w:rPr>
        <w:t>”</w:t>
      </w:r>
      <w:r w:rsidRPr="0059295B">
        <w:rPr>
          <w:rFonts w:ascii="Times New Roman" w:hAnsi="Times New Roman" w:cs="Times New Roman"/>
        </w:rPr>
        <w:t>N, 124</w:t>
      </w:r>
      <w:r w:rsidR="0059295B" w:rsidRPr="0059295B">
        <w:rPr>
          <w:rFonts w:ascii="Times New Roman" w:hAnsi="Times New Roman" w:cs="Times New Roman"/>
          <w:b/>
          <w:color w:val="000000"/>
        </w:rPr>
        <w:t>°</w:t>
      </w:r>
      <w:r w:rsidRPr="0059295B">
        <w:rPr>
          <w:rFonts w:ascii="Times New Roman" w:hAnsi="Times New Roman" w:cs="Times New Roman"/>
        </w:rPr>
        <w:t xml:space="preserve"> 8</w:t>
      </w:r>
      <w:r w:rsidR="0023651E">
        <w:rPr>
          <w:rFonts w:ascii="Times New Roman" w:hAnsi="Times New Roman" w:cs="Times New Roman"/>
        </w:rPr>
        <w:t>’</w:t>
      </w:r>
      <w:r w:rsidRPr="0059295B">
        <w:rPr>
          <w:rFonts w:ascii="Times New Roman" w:hAnsi="Times New Roman" w:cs="Times New Roman"/>
        </w:rPr>
        <w:t>49.06</w:t>
      </w:r>
      <w:r w:rsidR="0023651E">
        <w:rPr>
          <w:rFonts w:ascii="Times New Roman" w:hAnsi="Times New Roman" w:cs="Times New Roman"/>
        </w:rPr>
        <w:t>”</w:t>
      </w:r>
      <w:r w:rsidRPr="0059295B">
        <w:rPr>
          <w:rFonts w:ascii="Times New Roman" w:hAnsi="Times New Roman" w:cs="Times New Roman"/>
        </w:rPr>
        <w:t>W), a pristine coastal dune ecosystem managed by US Fish and Wildlife service in Humboldt</w:t>
      </w:r>
      <w:r w:rsidR="0059295B">
        <w:rPr>
          <w:rFonts w:ascii="Times New Roman" w:hAnsi="Times New Roman" w:cs="Times New Roman"/>
        </w:rPr>
        <w:t xml:space="preserve"> County, California.</w:t>
      </w:r>
      <w:r w:rsidR="0059295B" w:rsidRPr="0059295B">
        <w:rPr>
          <w:rFonts w:ascii="Times New Roman" w:hAnsi="Times New Roman" w:cs="Times New Roman"/>
        </w:rPr>
        <w:t xml:space="preserve"> Coastal willow (</w:t>
      </w:r>
      <w:r w:rsidR="0059295B" w:rsidRPr="0059295B">
        <w:rPr>
          <w:rFonts w:ascii="Times New Roman" w:hAnsi="Times New Roman" w:cs="Times New Roman"/>
          <w:i/>
        </w:rPr>
        <w:t xml:space="preserve">Salix </w:t>
      </w:r>
      <w:proofErr w:type="spellStart"/>
      <w:r w:rsidR="0059295B" w:rsidRPr="0059295B">
        <w:rPr>
          <w:rFonts w:ascii="Times New Roman" w:hAnsi="Times New Roman" w:cs="Times New Roman"/>
          <w:i/>
        </w:rPr>
        <w:t>hookeriana</w:t>
      </w:r>
      <w:proofErr w:type="spellEnd"/>
      <w:r w:rsidR="002400A8">
        <w:rPr>
          <w:rFonts w:ascii="Times New Roman" w:hAnsi="Times New Roman" w:cs="Times New Roman"/>
        </w:rPr>
        <w:t xml:space="preserve"> ex Barratt ex Hooker</w:t>
      </w:r>
      <w:r w:rsidR="0059295B" w:rsidRPr="0059295B">
        <w:rPr>
          <w:rFonts w:ascii="Times New Roman" w:hAnsi="Times New Roman" w:cs="Times New Roman"/>
        </w:rPr>
        <w:t>)</w:t>
      </w:r>
      <w:r w:rsidRPr="0059295B">
        <w:rPr>
          <w:rFonts w:ascii="Times New Roman" w:hAnsi="Times New Roman" w:cs="Times New Roman"/>
        </w:rPr>
        <w:t xml:space="preserve"> naturally oc</w:t>
      </w:r>
      <w:r w:rsidR="002400A8">
        <w:rPr>
          <w:rFonts w:ascii="Times New Roman" w:hAnsi="Times New Roman" w:cs="Times New Roman"/>
        </w:rPr>
        <w:t xml:space="preserve">curs in </w:t>
      </w:r>
      <w:proofErr w:type="spellStart"/>
      <w:r w:rsidR="002400A8">
        <w:rPr>
          <w:rFonts w:ascii="Times New Roman" w:hAnsi="Times New Roman" w:cs="Times New Roman"/>
        </w:rPr>
        <w:t>nearshore</w:t>
      </w:r>
      <w:proofErr w:type="spellEnd"/>
      <w:r w:rsidR="002400A8">
        <w:rPr>
          <w:rFonts w:ascii="Times New Roman" w:hAnsi="Times New Roman" w:cs="Times New Roman"/>
        </w:rPr>
        <w:t xml:space="preserve"> dune swales – seasonal</w:t>
      </w:r>
      <w:r w:rsidRPr="0059295B">
        <w:rPr>
          <w:rFonts w:ascii="Times New Roman" w:hAnsi="Times New Roman" w:cs="Times New Roman"/>
        </w:rPr>
        <w:t xml:space="preserve"> freshwater wetlands that form in depressions between dune ridges </w:t>
      </w:r>
      <w:r w:rsidR="0059295B" w:rsidRPr="0059295B">
        <w:rPr>
          <w:rFonts w:ascii="Times New Roman" w:hAnsi="Times New Roman" w:cs="Times New Roman"/>
        </w:rPr>
        <w:t>(</w:t>
      </w:r>
      <w:proofErr w:type="spellStart"/>
      <w:r w:rsidR="0059295B" w:rsidRPr="0059295B">
        <w:rPr>
          <w:rFonts w:ascii="Times New Roman" w:hAnsi="Times New Roman" w:cs="Times New Roman"/>
        </w:rPr>
        <w:t>Pickart</w:t>
      </w:r>
      <w:proofErr w:type="spellEnd"/>
      <w:r w:rsidR="0059295B" w:rsidRPr="0059295B">
        <w:rPr>
          <w:rFonts w:ascii="Times New Roman" w:hAnsi="Times New Roman" w:cs="Times New Roman"/>
        </w:rPr>
        <w:t xml:space="preserve"> 2009). </w:t>
      </w:r>
      <w:r w:rsidRPr="0059295B">
        <w:rPr>
          <w:rFonts w:ascii="Times New Roman" w:hAnsi="Times New Roman" w:cs="Times New Roman"/>
        </w:rPr>
        <w:t xml:space="preserve">Aside from </w:t>
      </w:r>
      <w:r w:rsidR="0059295B" w:rsidRPr="0059295B">
        <w:rPr>
          <w:rFonts w:ascii="Times New Roman" w:hAnsi="Times New Roman" w:cs="Times New Roman"/>
        </w:rPr>
        <w:t>coastal willow</w:t>
      </w:r>
      <w:r w:rsidR="002400A8">
        <w:rPr>
          <w:rFonts w:ascii="Times New Roman" w:hAnsi="Times New Roman" w:cs="Times New Roman"/>
        </w:rPr>
        <w:t xml:space="preserve"> (hereafter willow)</w:t>
      </w:r>
      <w:r w:rsidRPr="0059295B">
        <w:rPr>
          <w:rFonts w:ascii="Times New Roman" w:hAnsi="Times New Roman" w:cs="Times New Roman"/>
        </w:rPr>
        <w:t xml:space="preserve">, the dominant vegetation in these </w:t>
      </w:r>
      <w:r w:rsidR="0059295B" w:rsidRPr="0059295B">
        <w:rPr>
          <w:rFonts w:ascii="Times New Roman" w:hAnsi="Times New Roman" w:cs="Times New Roman"/>
        </w:rPr>
        <w:t>swales consists of beach pine (</w:t>
      </w:r>
      <w:proofErr w:type="spellStart"/>
      <w:r w:rsidRPr="0059295B">
        <w:rPr>
          <w:rFonts w:ascii="Times New Roman" w:hAnsi="Times New Roman" w:cs="Times New Roman"/>
          <w:i/>
        </w:rPr>
        <w:t>Pinus</w:t>
      </w:r>
      <w:proofErr w:type="spellEnd"/>
      <w:r w:rsidRPr="0059295B">
        <w:rPr>
          <w:rFonts w:ascii="Times New Roman" w:hAnsi="Times New Roman" w:cs="Times New Roman"/>
          <w:i/>
        </w:rPr>
        <w:t xml:space="preserve"> </w:t>
      </w:r>
      <w:proofErr w:type="spellStart"/>
      <w:r w:rsidRPr="0059295B">
        <w:rPr>
          <w:rFonts w:ascii="Times New Roman" w:hAnsi="Times New Roman" w:cs="Times New Roman"/>
          <w:i/>
        </w:rPr>
        <w:t>contorta</w:t>
      </w:r>
      <w:proofErr w:type="spellEnd"/>
      <w:r w:rsidR="0059295B" w:rsidRPr="0059295B">
        <w:rPr>
          <w:rFonts w:ascii="Times New Roman" w:hAnsi="Times New Roman" w:cs="Times New Roman"/>
        </w:rPr>
        <w:t xml:space="preserve"> ssp. </w:t>
      </w:r>
      <w:proofErr w:type="spellStart"/>
      <w:r w:rsidR="0023651E" w:rsidRPr="0059295B">
        <w:rPr>
          <w:rFonts w:ascii="Times New Roman" w:hAnsi="Times New Roman" w:cs="Times New Roman"/>
          <w:i/>
        </w:rPr>
        <w:t>C</w:t>
      </w:r>
      <w:r w:rsidRPr="0059295B">
        <w:rPr>
          <w:rFonts w:ascii="Times New Roman" w:hAnsi="Times New Roman" w:cs="Times New Roman"/>
          <w:i/>
        </w:rPr>
        <w:t>ontorta</w:t>
      </w:r>
      <w:proofErr w:type="spellEnd"/>
      <w:r w:rsidRPr="0059295B">
        <w:rPr>
          <w:rFonts w:ascii="Times New Roman" w:hAnsi="Times New Roman" w:cs="Times New Roman"/>
        </w:rPr>
        <w:t>)</w:t>
      </w:r>
      <w:r w:rsidR="0059295B" w:rsidRPr="0059295B">
        <w:rPr>
          <w:rFonts w:ascii="Times New Roman" w:hAnsi="Times New Roman" w:cs="Times New Roman"/>
        </w:rPr>
        <w:t xml:space="preserve"> and slough sedge (</w:t>
      </w:r>
      <w:proofErr w:type="spellStart"/>
      <w:r w:rsidR="0059295B" w:rsidRPr="0059295B">
        <w:rPr>
          <w:rFonts w:ascii="Times New Roman" w:hAnsi="Times New Roman" w:cs="Times New Roman"/>
          <w:i/>
        </w:rPr>
        <w:t>Carex</w:t>
      </w:r>
      <w:proofErr w:type="spellEnd"/>
      <w:r w:rsidR="0059295B" w:rsidRPr="0059295B">
        <w:rPr>
          <w:rFonts w:ascii="Times New Roman" w:hAnsi="Times New Roman" w:cs="Times New Roman"/>
          <w:i/>
        </w:rPr>
        <w:t xml:space="preserve"> </w:t>
      </w:r>
      <w:proofErr w:type="spellStart"/>
      <w:r w:rsidR="0059295B" w:rsidRPr="0059295B">
        <w:rPr>
          <w:rFonts w:ascii="Times New Roman" w:hAnsi="Times New Roman" w:cs="Times New Roman"/>
          <w:i/>
        </w:rPr>
        <w:t>obnupta</w:t>
      </w:r>
      <w:proofErr w:type="spellEnd"/>
      <w:r w:rsidRPr="0059295B">
        <w:rPr>
          <w:rFonts w:ascii="Times New Roman" w:hAnsi="Times New Roman" w:cs="Times New Roman"/>
        </w:rPr>
        <w:t xml:space="preserve">).  </w:t>
      </w:r>
    </w:p>
    <w:p w14:paraId="017BE499" w14:textId="77777777" w:rsidR="001A35AA" w:rsidRDefault="001A35AA" w:rsidP="0059295B">
      <w:pPr>
        <w:spacing w:line="480" w:lineRule="auto"/>
        <w:rPr>
          <w:rFonts w:ascii="Times New Roman" w:hAnsi="Times New Roman" w:cs="Times New Roman"/>
        </w:rPr>
      </w:pPr>
    </w:p>
    <w:p w14:paraId="53F384A3" w14:textId="5998B50C" w:rsidR="003A7FE5" w:rsidRDefault="001A35AA" w:rsidP="0059295B">
      <w:pPr>
        <w:spacing w:line="480" w:lineRule="auto"/>
        <w:rPr>
          <w:rFonts w:ascii="Times New Roman" w:hAnsi="Times New Roman" w:cs="Times New Roman"/>
        </w:rPr>
      </w:pPr>
      <w:r>
        <w:rPr>
          <w:rFonts w:ascii="Times New Roman" w:hAnsi="Times New Roman" w:cs="Times New Roman"/>
        </w:rPr>
        <w:t>During preliminary surveys, we qualitatively identified two important sources of environmental variation</w:t>
      </w:r>
      <w:r w:rsidR="005E6B11">
        <w:rPr>
          <w:rFonts w:ascii="Times New Roman" w:hAnsi="Times New Roman" w:cs="Times New Roman"/>
        </w:rPr>
        <w:t xml:space="preserve"> for willows in the dune swale habitat – wind exposure and aphid </w:t>
      </w:r>
      <w:proofErr w:type="spellStart"/>
      <w:r w:rsidR="005E6B11">
        <w:rPr>
          <w:rFonts w:ascii="Times New Roman" w:hAnsi="Times New Roman" w:cs="Times New Roman"/>
        </w:rPr>
        <w:t>herbivory</w:t>
      </w:r>
      <w:proofErr w:type="spellEnd"/>
      <w:r w:rsidR="005E6B11">
        <w:rPr>
          <w:rFonts w:ascii="Times New Roman" w:hAnsi="Times New Roman" w:cs="Times New Roman"/>
        </w:rPr>
        <w:t>.</w:t>
      </w:r>
      <w:r>
        <w:rPr>
          <w:rFonts w:ascii="Times New Roman" w:hAnsi="Times New Roman" w:cs="Times New Roman"/>
        </w:rPr>
        <w:t xml:space="preserve"> </w:t>
      </w:r>
      <w:r w:rsidR="005E6B11">
        <w:rPr>
          <w:rFonts w:ascii="Times New Roman" w:hAnsi="Times New Roman" w:cs="Times New Roman"/>
        </w:rPr>
        <w:t>Willows growing in wind-exposed habitats ofte</w:t>
      </w:r>
      <w:r w:rsidR="003A7FE5">
        <w:rPr>
          <w:rFonts w:ascii="Times New Roman" w:hAnsi="Times New Roman" w:cs="Times New Roman"/>
        </w:rPr>
        <w:t xml:space="preserve">n exhibit reduced growth, especially at the </w:t>
      </w:r>
      <w:r w:rsidR="00CF0B2F">
        <w:rPr>
          <w:rFonts w:ascii="Times New Roman" w:hAnsi="Times New Roman" w:cs="Times New Roman"/>
        </w:rPr>
        <w:t xml:space="preserve">their </w:t>
      </w:r>
      <w:r w:rsidR="003A7FE5">
        <w:rPr>
          <w:rFonts w:ascii="Times New Roman" w:hAnsi="Times New Roman" w:cs="Times New Roman"/>
        </w:rPr>
        <w:t xml:space="preserve">leading edge, appearing to be </w:t>
      </w:r>
      <w:r w:rsidR="005E6B11">
        <w:rPr>
          <w:rFonts w:ascii="Times New Roman" w:hAnsi="Times New Roman" w:cs="Times New Roman"/>
        </w:rPr>
        <w:t xml:space="preserve">“swept back” </w:t>
      </w:r>
      <w:r w:rsidR="003A7FE5">
        <w:rPr>
          <w:rFonts w:ascii="Times New Roman" w:hAnsi="Times New Roman" w:cs="Times New Roman"/>
        </w:rPr>
        <w:t xml:space="preserve">by the wind </w:t>
      </w:r>
      <w:r w:rsidR="005E6B11">
        <w:rPr>
          <w:rFonts w:ascii="Times New Roman" w:hAnsi="Times New Roman" w:cs="Times New Roman"/>
        </w:rPr>
        <w:t>(Fig. 1</w:t>
      </w:r>
      <w:r w:rsidR="005800CE">
        <w:rPr>
          <w:rFonts w:ascii="Times New Roman" w:hAnsi="Times New Roman" w:cs="Times New Roman"/>
        </w:rPr>
        <w:t>a</w:t>
      </w:r>
      <w:r w:rsidR="005E6B11">
        <w:rPr>
          <w:rFonts w:ascii="Times New Roman" w:hAnsi="Times New Roman" w:cs="Times New Roman"/>
        </w:rPr>
        <w:t xml:space="preserve">). </w:t>
      </w:r>
      <w:r w:rsidR="00CF0B2F">
        <w:rPr>
          <w:rFonts w:ascii="Times New Roman" w:hAnsi="Times New Roman" w:cs="Times New Roman"/>
        </w:rPr>
        <w:t xml:space="preserve">In prior work, we showed that abundance of several herbivore species and guilds was positively associated with willow size (Barbour et al. 2015). </w:t>
      </w:r>
      <w:r w:rsidR="003A7FE5">
        <w:rPr>
          <w:rFonts w:ascii="Times New Roman" w:hAnsi="Times New Roman" w:cs="Times New Roman"/>
        </w:rPr>
        <w:t>Therefore, we hypothesized that willows growing in wind-exposed areas</w:t>
      </w:r>
      <w:r w:rsidR="00CF0B2F">
        <w:rPr>
          <w:rFonts w:ascii="Times New Roman" w:hAnsi="Times New Roman" w:cs="Times New Roman"/>
        </w:rPr>
        <w:t xml:space="preserve"> would exhibit reduced growth, which in turn would result in </w:t>
      </w:r>
      <w:r w:rsidR="00D1727F">
        <w:rPr>
          <w:rFonts w:ascii="Times New Roman" w:hAnsi="Times New Roman" w:cs="Times New Roman"/>
        </w:rPr>
        <w:t xml:space="preserve">lower arthropod richness and abundance. </w:t>
      </w:r>
    </w:p>
    <w:p w14:paraId="11D1BFC2" w14:textId="77777777" w:rsidR="00CC5287" w:rsidRDefault="00CC5287" w:rsidP="0059295B">
      <w:pPr>
        <w:spacing w:line="480" w:lineRule="auto"/>
        <w:rPr>
          <w:rFonts w:ascii="Times New Roman" w:hAnsi="Times New Roman" w:cs="Times New Roman"/>
        </w:rPr>
      </w:pPr>
    </w:p>
    <w:p w14:paraId="08FD60D5" w14:textId="42070634" w:rsidR="001A35AA" w:rsidRPr="00D1727F" w:rsidRDefault="00D1727F" w:rsidP="0059295B">
      <w:pPr>
        <w:spacing w:line="480" w:lineRule="auto"/>
        <w:rPr>
          <w:rFonts w:ascii="Times New Roman" w:hAnsi="Times New Roman" w:cs="Times New Roman"/>
          <w:i/>
        </w:rPr>
      </w:pPr>
      <w:r>
        <w:rPr>
          <w:rFonts w:ascii="Times New Roman" w:hAnsi="Times New Roman" w:cs="Times New Roman"/>
        </w:rPr>
        <w:t>For willows in this coastal dune ecosystem, the aphid</w:t>
      </w:r>
      <w:r>
        <w:rPr>
          <w:rFonts w:ascii="Times New Roman" w:hAnsi="Times New Roman" w:cs="Times New Roman"/>
          <w:i/>
        </w:rPr>
        <w:t xml:space="preserve"> </w:t>
      </w:r>
      <w:r w:rsidR="005334FB">
        <w:rPr>
          <w:rFonts w:ascii="Times New Roman" w:hAnsi="Times New Roman" w:cs="Times New Roman"/>
          <w:i/>
        </w:rPr>
        <w:t xml:space="preserve">Aphis </w:t>
      </w:r>
      <w:proofErr w:type="spellStart"/>
      <w:r>
        <w:rPr>
          <w:rFonts w:ascii="Times New Roman" w:hAnsi="Times New Roman" w:cs="Times New Roman"/>
          <w:i/>
        </w:rPr>
        <w:t>farinosa</w:t>
      </w:r>
      <w:proofErr w:type="spellEnd"/>
      <w:r>
        <w:rPr>
          <w:rFonts w:ascii="Times New Roman" w:hAnsi="Times New Roman" w:cs="Times New Roman"/>
          <w:i/>
        </w:rPr>
        <w:t xml:space="preserve"> </w:t>
      </w:r>
      <w:r>
        <w:rPr>
          <w:rFonts w:ascii="Times New Roman" w:hAnsi="Times New Roman" w:cs="Times New Roman"/>
        </w:rPr>
        <w:t>was an abundant herbivore in 2012</w:t>
      </w:r>
      <w:r w:rsidR="005334FB">
        <w:rPr>
          <w:rFonts w:ascii="Times New Roman" w:hAnsi="Times New Roman" w:cs="Times New Roman"/>
        </w:rPr>
        <w:t xml:space="preserve">. </w:t>
      </w:r>
      <w:r>
        <w:rPr>
          <w:rFonts w:ascii="Times New Roman" w:hAnsi="Times New Roman" w:cs="Times New Roman"/>
          <w:i/>
        </w:rPr>
        <w:t xml:space="preserve">Aphis </w:t>
      </w:r>
      <w:proofErr w:type="spellStart"/>
      <w:r>
        <w:rPr>
          <w:rFonts w:ascii="Times New Roman" w:hAnsi="Times New Roman" w:cs="Times New Roman"/>
          <w:i/>
        </w:rPr>
        <w:t>farinosa</w:t>
      </w:r>
      <w:proofErr w:type="spellEnd"/>
      <w:r>
        <w:rPr>
          <w:rFonts w:ascii="Times New Roman" w:hAnsi="Times New Roman" w:cs="Times New Roman"/>
          <w:i/>
        </w:rPr>
        <w:t xml:space="preserve"> </w:t>
      </w:r>
      <w:r>
        <w:rPr>
          <w:rFonts w:ascii="Times New Roman" w:hAnsi="Times New Roman" w:cs="Times New Roman"/>
        </w:rPr>
        <w:t xml:space="preserve">is usually found at the tips of new shoot growth where they </w:t>
      </w:r>
      <w:r w:rsidR="005334FB">
        <w:rPr>
          <w:rFonts w:ascii="Times New Roman" w:hAnsi="Times New Roman" w:cs="Times New Roman"/>
        </w:rPr>
        <w:t>feed on willow phloem</w:t>
      </w:r>
      <w:r>
        <w:rPr>
          <w:rFonts w:ascii="Times New Roman" w:hAnsi="Times New Roman" w:cs="Times New Roman"/>
        </w:rPr>
        <w:t>. Phloem is high in sugars, but low in proteins, so aphids have to ingest large volumes of phloem to get a balanced diet (cite)</w:t>
      </w:r>
      <w:r w:rsidR="00B87AA2">
        <w:rPr>
          <w:rFonts w:ascii="Times New Roman" w:hAnsi="Times New Roman" w:cs="Times New Roman"/>
        </w:rPr>
        <w:t xml:space="preserve">. As a result, aphids excrete </w:t>
      </w:r>
      <w:r w:rsidR="009673AE">
        <w:rPr>
          <w:rFonts w:ascii="Times New Roman" w:hAnsi="Times New Roman" w:cs="Times New Roman"/>
        </w:rPr>
        <w:t>carbohydrate</w:t>
      </w:r>
      <w:r w:rsidR="00B87AA2">
        <w:rPr>
          <w:rFonts w:ascii="Times New Roman" w:hAnsi="Times New Roman" w:cs="Times New Roman"/>
        </w:rPr>
        <w:t>-rich</w:t>
      </w:r>
      <w:r>
        <w:rPr>
          <w:rFonts w:ascii="Times New Roman" w:hAnsi="Times New Roman" w:cs="Times New Roman"/>
        </w:rPr>
        <w:t xml:space="preserve"> </w:t>
      </w:r>
      <w:r w:rsidR="00B87AA2">
        <w:rPr>
          <w:rFonts w:ascii="Times New Roman" w:hAnsi="Times New Roman" w:cs="Times New Roman"/>
        </w:rPr>
        <w:t xml:space="preserve">honeydew, </w:t>
      </w:r>
      <w:r w:rsidR="005334FB">
        <w:rPr>
          <w:rFonts w:ascii="Times New Roman" w:hAnsi="Times New Roman" w:cs="Times New Roman"/>
        </w:rPr>
        <w:t>which attracts ants</w:t>
      </w:r>
      <w:r w:rsidR="00B87AA2">
        <w:rPr>
          <w:rFonts w:ascii="Times New Roman" w:hAnsi="Times New Roman" w:cs="Times New Roman"/>
        </w:rPr>
        <w:t xml:space="preserve"> that tend the aphids and feed on the honeydew</w:t>
      </w:r>
      <w:r w:rsidR="005334FB">
        <w:rPr>
          <w:rFonts w:ascii="Times New Roman" w:hAnsi="Times New Roman" w:cs="Times New Roman"/>
        </w:rPr>
        <w:t xml:space="preserve"> (citation).</w:t>
      </w:r>
      <w:r w:rsidR="005800CE">
        <w:rPr>
          <w:rFonts w:ascii="Times New Roman" w:hAnsi="Times New Roman" w:cs="Times New Roman"/>
        </w:rPr>
        <w:t xml:space="preserve"> This ant-aphid interaction is often mutualistic, because the ants will defend aphids from predatory arthropods (citation).</w:t>
      </w:r>
      <w:r w:rsidR="005334FB">
        <w:rPr>
          <w:rFonts w:ascii="Times New Roman" w:hAnsi="Times New Roman" w:cs="Times New Roman"/>
        </w:rPr>
        <w:t xml:space="preserve"> </w:t>
      </w:r>
      <w:r w:rsidR="00B87AA2">
        <w:rPr>
          <w:rFonts w:ascii="Times New Roman" w:hAnsi="Times New Roman" w:cs="Times New Roman"/>
        </w:rPr>
        <w:t xml:space="preserve">The ant species we observed most frequently tending </w:t>
      </w:r>
      <w:r w:rsidR="00B87AA2" w:rsidRPr="00B87AA2">
        <w:rPr>
          <w:rFonts w:ascii="Times New Roman" w:hAnsi="Times New Roman" w:cs="Times New Roman"/>
          <w:i/>
        </w:rPr>
        <w:t xml:space="preserve">A. </w:t>
      </w:r>
      <w:proofErr w:type="spellStart"/>
      <w:r w:rsidR="00B87AA2" w:rsidRPr="00B87AA2">
        <w:rPr>
          <w:rFonts w:ascii="Times New Roman" w:hAnsi="Times New Roman" w:cs="Times New Roman"/>
          <w:i/>
        </w:rPr>
        <w:t>farinosa</w:t>
      </w:r>
      <w:proofErr w:type="spellEnd"/>
      <w:r w:rsidR="00B87AA2">
        <w:rPr>
          <w:rFonts w:ascii="Times New Roman" w:hAnsi="Times New Roman" w:cs="Times New Roman"/>
        </w:rPr>
        <w:t xml:space="preserve"> was the western thatching ant, </w:t>
      </w:r>
      <w:r w:rsidR="00B87AA2" w:rsidRPr="00B87AA2">
        <w:rPr>
          <w:rFonts w:ascii="Times New Roman" w:hAnsi="Times New Roman" w:cs="Times New Roman"/>
          <w:i/>
        </w:rPr>
        <w:t xml:space="preserve">Formica </w:t>
      </w:r>
      <w:proofErr w:type="spellStart"/>
      <w:r w:rsidR="00B87AA2" w:rsidRPr="00B87AA2">
        <w:rPr>
          <w:rFonts w:ascii="Times New Roman" w:hAnsi="Times New Roman" w:cs="Times New Roman"/>
          <w:i/>
        </w:rPr>
        <w:t>obscuripes</w:t>
      </w:r>
      <w:proofErr w:type="spellEnd"/>
      <w:r w:rsidR="005800CE">
        <w:rPr>
          <w:rFonts w:ascii="Times New Roman" w:hAnsi="Times New Roman" w:cs="Times New Roman"/>
          <w:i/>
        </w:rPr>
        <w:t xml:space="preserve"> </w:t>
      </w:r>
      <w:r w:rsidR="005800CE">
        <w:rPr>
          <w:rFonts w:ascii="Times New Roman" w:hAnsi="Times New Roman" w:cs="Times New Roman"/>
        </w:rPr>
        <w:t>(Fig. 1b)</w:t>
      </w:r>
      <w:r w:rsidR="00B87AA2">
        <w:rPr>
          <w:rFonts w:ascii="Times New Roman" w:hAnsi="Times New Roman" w:cs="Times New Roman"/>
        </w:rPr>
        <w:t xml:space="preserve">. </w:t>
      </w:r>
      <w:r w:rsidR="001C35D0">
        <w:rPr>
          <w:rFonts w:ascii="Times New Roman" w:hAnsi="Times New Roman" w:cs="Times New Roman"/>
          <w:i/>
        </w:rPr>
        <w:t>F.</w:t>
      </w:r>
      <w:r w:rsidR="001C35D0" w:rsidRPr="00B87AA2">
        <w:rPr>
          <w:rFonts w:ascii="Times New Roman" w:hAnsi="Times New Roman" w:cs="Times New Roman"/>
          <w:i/>
        </w:rPr>
        <w:t xml:space="preserve"> </w:t>
      </w:r>
      <w:proofErr w:type="spellStart"/>
      <w:proofErr w:type="gramStart"/>
      <w:r w:rsidR="001C35D0" w:rsidRPr="00B87AA2">
        <w:rPr>
          <w:rFonts w:ascii="Times New Roman" w:hAnsi="Times New Roman" w:cs="Times New Roman"/>
          <w:i/>
        </w:rPr>
        <w:t>obscuripes</w:t>
      </w:r>
      <w:proofErr w:type="spellEnd"/>
      <w:proofErr w:type="gramEnd"/>
      <w:r w:rsidR="001C35D0">
        <w:rPr>
          <w:rFonts w:ascii="Times New Roman" w:hAnsi="Times New Roman" w:cs="Times New Roman"/>
        </w:rPr>
        <w:t xml:space="preserve"> </w:t>
      </w:r>
      <w:r w:rsidR="005800CE">
        <w:rPr>
          <w:rFonts w:ascii="Times New Roman" w:hAnsi="Times New Roman" w:cs="Times New Roman"/>
        </w:rPr>
        <w:t xml:space="preserve">colonies </w:t>
      </w:r>
      <w:r w:rsidR="001C35D0">
        <w:rPr>
          <w:rFonts w:ascii="Times New Roman" w:hAnsi="Times New Roman" w:cs="Times New Roman"/>
        </w:rPr>
        <w:t xml:space="preserve">create </w:t>
      </w:r>
      <w:r w:rsidR="005800CE">
        <w:rPr>
          <w:rFonts w:ascii="Times New Roman" w:hAnsi="Times New Roman" w:cs="Times New Roman"/>
        </w:rPr>
        <w:t>distinct</w:t>
      </w:r>
      <w:r w:rsidR="001C35D0">
        <w:rPr>
          <w:rFonts w:ascii="Times New Roman" w:hAnsi="Times New Roman" w:cs="Times New Roman"/>
        </w:rPr>
        <w:t xml:space="preserve"> dome-shaped mounds from nearby plant-material</w:t>
      </w:r>
      <w:r w:rsidR="005800CE">
        <w:rPr>
          <w:rFonts w:ascii="Times New Roman" w:hAnsi="Times New Roman" w:cs="Times New Roman"/>
        </w:rPr>
        <w:t>.</w:t>
      </w:r>
      <w:r w:rsidR="009673AE">
        <w:rPr>
          <w:rFonts w:ascii="Times New Roman" w:hAnsi="Times New Roman" w:cs="Times New Roman"/>
        </w:rPr>
        <w:t xml:space="preserve"> </w:t>
      </w:r>
      <w:r w:rsidR="00666596">
        <w:rPr>
          <w:rFonts w:ascii="Times New Roman" w:hAnsi="Times New Roman" w:cs="Times New Roman"/>
        </w:rPr>
        <w:t>Since ants will defend aphids from predatory arthropods, w</w:t>
      </w:r>
      <w:r w:rsidR="009673AE">
        <w:rPr>
          <w:rFonts w:ascii="Times New Roman" w:hAnsi="Times New Roman" w:cs="Times New Roman"/>
        </w:rPr>
        <w:t xml:space="preserve">e </w:t>
      </w:r>
      <w:r w:rsidR="00666596">
        <w:rPr>
          <w:rFonts w:ascii="Times New Roman" w:hAnsi="Times New Roman" w:cs="Times New Roman"/>
        </w:rPr>
        <w:t xml:space="preserve">predicted that both </w:t>
      </w:r>
      <w:r w:rsidR="00666596" w:rsidRPr="00666596">
        <w:rPr>
          <w:rFonts w:ascii="Times New Roman" w:hAnsi="Times New Roman" w:cs="Times New Roman"/>
          <w:i/>
        </w:rPr>
        <w:t xml:space="preserve">A. </w:t>
      </w:r>
      <w:proofErr w:type="spellStart"/>
      <w:r w:rsidR="00666596" w:rsidRPr="00666596">
        <w:rPr>
          <w:rFonts w:ascii="Times New Roman" w:hAnsi="Times New Roman" w:cs="Times New Roman"/>
          <w:i/>
        </w:rPr>
        <w:t>farinosa</w:t>
      </w:r>
      <w:proofErr w:type="spellEnd"/>
      <w:r w:rsidR="00666596">
        <w:rPr>
          <w:rFonts w:ascii="Times New Roman" w:hAnsi="Times New Roman" w:cs="Times New Roman"/>
        </w:rPr>
        <w:t xml:space="preserve"> and </w:t>
      </w:r>
      <w:r w:rsidR="00666596" w:rsidRPr="00666596">
        <w:rPr>
          <w:rFonts w:ascii="Times New Roman" w:hAnsi="Times New Roman" w:cs="Times New Roman"/>
          <w:i/>
        </w:rPr>
        <w:t xml:space="preserve">F. </w:t>
      </w:r>
      <w:proofErr w:type="spellStart"/>
      <w:r w:rsidR="00666596" w:rsidRPr="00666596">
        <w:rPr>
          <w:rFonts w:ascii="Times New Roman" w:hAnsi="Times New Roman" w:cs="Times New Roman"/>
          <w:i/>
        </w:rPr>
        <w:t>obscuripes</w:t>
      </w:r>
      <w:proofErr w:type="spellEnd"/>
      <w:r w:rsidR="00666596">
        <w:rPr>
          <w:rFonts w:ascii="Times New Roman" w:hAnsi="Times New Roman" w:cs="Times New Roman"/>
        </w:rPr>
        <w:t xml:space="preserve"> would reach higher abundances </w:t>
      </w:r>
      <w:r w:rsidR="009673AE">
        <w:rPr>
          <w:rFonts w:ascii="Times New Roman" w:hAnsi="Times New Roman" w:cs="Times New Roman"/>
        </w:rPr>
        <w:t>on willows growing near mounds</w:t>
      </w:r>
      <w:r w:rsidR="00666596">
        <w:rPr>
          <w:rFonts w:ascii="Times New Roman" w:hAnsi="Times New Roman" w:cs="Times New Roman"/>
        </w:rPr>
        <w:t xml:space="preserve"> of </w:t>
      </w:r>
      <w:r w:rsidR="00666596" w:rsidRPr="00666596">
        <w:rPr>
          <w:rFonts w:ascii="Times New Roman" w:hAnsi="Times New Roman" w:cs="Times New Roman"/>
          <w:i/>
        </w:rPr>
        <w:t xml:space="preserve">F. </w:t>
      </w:r>
      <w:proofErr w:type="spellStart"/>
      <w:r w:rsidR="00666596" w:rsidRPr="00666596">
        <w:rPr>
          <w:rFonts w:ascii="Times New Roman" w:hAnsi="Times New Roman" w:cs="Times New Roman"/>
          <w:i/>
        </w:rPr>
        <w:t>obscuripes</w:t>
      </w:r>
      <w:proofErr w:type="spellEnd"/>
      <w:r w:rsidR="00E606AF">
        <w:rPr>
          <w:rFonts w:ascii="Times New Roman" w:hAnsi="Times New Roman" w:cs="Times New Roman"/>
        </w:rPr>
        <w:t>. T</w:t>
      </w:r>
      <w:r w:rsidR="0064561A">
        <w:rPr>
          <w:rFonts w:ascii="Times New Roman" w:hAnsi="Times New Roman" w:cs="Times New Roman"/>
        </w:rPr>
        <w:t xml:space="preserve">he </w:t>
      </w:r>
      <w:r w:rsidR="00E606AF">
        <w:rPr>
          <w:rFonts w:ascii="Times New Roman" w:hAnsi="Times New Roman" w:cs="Times New Roman"/>
        </w:rPr>
        <w:t xml:space="preserve">abundance of </w:t>
      </w:r>
      <w:r w:rsidR="00E606AF" w:rsidRPr="00666596">
        <w:rPr>
          <w:rFonts w:ascii="Times New Roman" w:hAnsi="Times New Roman" w:cs="Times New Roman"/>
          <w:i/>
        </w:rPr>
        <w:t xml:space="preserve">A. </w:t>
      </w:r>
      <w:proofErr w:type="spellStart"/>
      <w:r w:rsidR="00E606AF" w:rsidRPr="00666596">
        <w:rPr>
          <w:rFonts w:ascii="Times New Roman" w:hAnsi="Times New Roman" w:cs="Times New Roman"/>
          <w:i/>
        </w:rPr>
        <w:t>farinosa</w:t>
      </w:r>
      <w:proofErr w:type="spellEnd"/>
      <w:r w:rsidR="00E606AF">
        <w:rPr>
          <w:rFonts w:ascii="Times New Roman" w:hAnsi="Times New Roman" w:cs="Times New Roman"/>
        </w:rPr>
        <w:t xml:space="preserve"> and </w:t>
      </w:r>
      <w:r w:rsidR="00E606AF" w:rsidRPr="00666596">
        <w:rPr>
          <w:rFonts w:ascii="Times New Roman" w:hAnsi="Times New Roman" w:cs="Times New Roman"/>
          <w:i/>
        </w:rPr>
        <w:t xml:space="preserve">F. </w:t>
      </w:r>
      <w:proofErr w:type="spellStart"/>
      <w:r w:rsidR="00E606AF" w:rsidRPr="00666596">
        <w:rPr>
          <w:rFonts w:ascii="Times New Roman" w:hAnsi="Times New Roman" w:cs="Times New Roman"/>
          <w:i/>
        </w:rPr>
        <w:t>obscuripes</w:t>
      </w:r>
      <w:proofErr w:type="spellEnd"/>
      <w:r w:rsidR="00E606AF">
        <w:rPr>
          <w:rFonts w:ascii="Times New Roman" w:hAnsi="Times New Roman" w:cs="Times New Roman"/>
        </w:rPr>
        <w:t xml:space="preserve"> </w:t>
      </w:r>
      <w:r w:rsidR="00C2307A">
        <w:rPr>
          <w:rFonts w:ascii="Times New Roman" w:hAnsi="Times New Roman" w:cs="Times New Roman"/>
        </w:rPr>
        <w:t>could affect the associated arthropod comm</w:t>
      </w:r>
      <w:r w:rsidR="00E606AF">
        <w:rPr>
          <w:rFonts w:ascii="Times New Roman" w:hAnsi="Times New Roman" w:cs="Times New Roman"/>
        </w:rPr>
        <w:t xml:space="preserve">unity in several </w:t>
      </w:r>
      <w:r w:rsidR="0064561A">
        <w:rPr>
          <w:rFonts w:ascii="Times New Roman" w:hAnsi="Times New Roman" w:cs="Times New Roman"/>
        </w:rPr>
        <w:t>ways.</w:t>
      </w:r>
      <w:r w:rsidR="00E606AF">
        <w:rPr>
          <w:rFonts w:ascii="Times New Roman" w:hAnsi="Times New Roman" w:cs="Times New Roman"/>
        </w:rPr>
        <w:t xml:space="preserve"> In the absence of </w:t>
      </w:r>
      <w:r w:rsidR="00E606AF" w:rsidRPr="00E606AF">
        <w:rPr>
          <w:rFonts w:ascii="Times New Roman" w:hAnsi="Times New Roman" w:cs="Times New Roman"/>
          <w:i/>
        </w:rPr>
        <w:t xml:space="preserve">F. </w:t>
      </w:r>
      <w:proofErr w:type="spellStart"/>
      <w:r w:rsidR="00E606AF" w:rsidRPr="00E606AF">
        <w:rPr>
          <w:rFonts w:ascii="Times New Roman" w:hAnsi="Times New Roman" w:cs="Times New Roman"/>
          <w:i/>
        </w:rPr>
        <w:t>obscuripes</w:t>
      </w:r>
      <w:proofErr w:type="spellEnd"/>
      <w:r w:rsidR="00E606AF">
        <w:rPr>
          <w:rFonts w:ascii="Times New Roman" w:hAnsi="Times New Roman" w:cs="Times New Roman"/>
        </w:rPr>
        <w:t>,</w:t>
      </w:r>
      <w:r w:rsidR="0064561A">
        <w:rPr>
          <w:rFonts w:ascii="Times New Roman" w:hAnsi="Times New Roman" w:cs="Times New Roman"/>
        </w:rPr>
        <w:t xml:space="preserve"> </w:t>
      </w:r>
      <w:r w:rsidR="00E606AF">
        <w:rPr>
          <w:rFonts w:ascii="Times New Roman" w:hAnsi="Times New Roman" w:cs="Times New Roman"/>
        </w:rPr>
        <w:t>aphids could either inhibit or facilitate the colonization of other herbivore species through a variety of mechanisms, but we would always expect aphids</w:t>
      </w:r>
      <w:r w:rsidR="00E606AF" w:rsidRPr="00E606AF">
        <w:rPr>
          <w:rFonts w:ascii="Times New Roman" w:hAnsi="Times New Roman" w:cs="Times New Roman"/>
        </w:rPr>
        <w:t xml:space="preserve"> </w:t>
      </w:r>
      <w:r w:rsidR="00E606AF">
        <w:rPr>
          <w:rFonts w:ascii="Times New Roman" w:hAnsi="Times New Roman" w:cs="Times New Roman"/>
        </w:rPr>
        <w:t xml:space="preserve">to attract predatory arthropods. However, since </w:t>
      </w:r>
      <w:r w:rsidR="00C2307A" w:rsidRPr="00C2307A">
        <w:rPr>
          <w:rFonts w:ascii="Times New Roman" w:hAnsi="Times New Roman" w:cs="Times New Roman"/>
          <w:i/>
        </w:rPr>
        <w:t xml:space="preserve">F. </w:t>
      </w:r>
      <w:proofErr w:type="spellStart"/>
      <w:r w:rsidR="00C2307A" w:rsidRPr="00C2307A">
        <w:rPr>
          <w:rFonts w:ascii="Times New Roman" w:hAnsi="Times New Roman" w:cs="Times New Roman"/>
          <w:i/>
        </w:rPr>
        <w:t>obscuripes</w:t>
      </w:r>
      <w:proofErr w:type="spellEnd"/>
      <w:r w:rsidR="00E606AF">
        <w:rPr>
          <w:rFonts w:ascii="Times New Roman" w:hAnsi="Times New Roman" w:cs="Times New Roman"/>
        </w:rPr>
        <w:t xml:space="preserve"> is a large generalist predator, we would expect its presence to </w:t>
      </w:r>
      <w:r w:rsidR="00C2307A">
        <w:rPr>
          <w:rFonts w:ascii="Times New Roman" w:hAnsi="Times New Roman" w:cs="Times New Roman"/>
        </w:rPr>
        <w:t xml:space="preserve">reduce the </w:t>
      </w:r>
      <w:r w:rsidR="00E606AF">
        <w:rPr>
          <w:rFonts w:ascii="Times New Roman" w:hAnsi="Times New Roman" w:cs="Times New Roman"/>
        </w:rPr>
        <w:t>abundance of herbivores and other predators.</w:t>
      </w:r>
      <w:r w:rsidR="005C238F">
        <w:rPr>
          <w:rFonts w:ascii="Times New Roman" w:hAnsi="Times New Roman" w:cs="Times New Roman"/>
        </w:rPr>
        <w:t xml:space="preserve"> </w:t>
      </w:r>
    </w:p>
    <w:p w14:paraId="054D3AB0" w14:textId="77777777" w:rsidR="005F4DAB" w:rsidRPr="0059295B" w:rsidRDefault="005F4DAB" w:rsidP="0059295B">
      <w:pPr>
        <w:spacing w:line="480" w:lineRule="auto"/>
        <w:rPr>
          <w:rFonts w:ascii="Times New Roman" w:hAnsi="Times New Roman" w:cs="Times New Roman"/>
        </w:rPr>
      </w:pPr>
    </w:p>
    <w:p w14:paraId="7ED11680" w14:textId="77777777" w:rsidR="005F4DAB" w:rsidRPr="0059295B" w:rsidRDefault="005F4DAB" w:rsidP="0059295B">
      <w:pPr>
        <w:spacing w:line="480" w:lineRule="auto"/>
        <w:rPr>
          <w:rFonts w:ascii="Times New Roman" w:hAnsi="Times New Roman" w:cs="Times New Roman"/>
          <w:i/>
        </w:rPr>
      </w:pPr>
      <w:r w:rsidRPr="0059295B">
        <w:rPr>
          <w:rFonts w:ascii="Times New Roman" w:hAnsi="Times New Roman" w:cs="Times New Roman"/>
          <w:i/>
        </w:rPr>
        <w:t>Experimental Design</w:t>
      </w:r>
    </w:p>
    <w:p w14:paraId="36591EEB" w14:textId="2B75A066" w:rsidR="005F4DAB" w:rsidRPr="0059295B" w:rsidRDefault="005F4DAB" w:rsidP="0059295B">
      <w:pPr>
        <w:spacing w:line="480" w:lineRule="auto"/>
        <w:rPr>
          <w:rFonts w:ascii="Times New Roman" w:hAnsi="Times New Roman" w:cs="Times New Roman"/>
        </w:rPr>
      </w:pPr>
      <w:r w:rsidRPr="0059295B">
        <w:rPr>
          <w:rFonts w:ascii="Times New Roman" w:hAnsi="Times New Roman" w:cs="Times New Roman"/>
        </w:rPr>
        <w:t xml:space="preserve">Prior to bud burst in February 2012, we took shoot cuttings (40 cm length &amp; ~0.5 cm diameter) from one to </w:t>
      </w:r>
      <w:r w:rsidR="0059295B">
        <w:rPr>
          <w:rFonts w:ascii="Times New Roman" w:hAnsi="Times New Roman" w:cs="Times New Roman"/>
        </w:rPr>
        <w:t xml:space="preserve">two replicates of 10 different </w:t>
      </w:r>
      <w:r w:rsidR="002400A8">
        <w:rPr>
          <w:rFonts w:ascii="Times New Roman" w:hAnsi="Times New Roman" w:cs="Times New Roman"/>
        </w:rPr>
        <w:t xml:space="preserve">willow </w:t>
      </w:r>
      <w:r w:rsidRPr="0059295B">
        <w:rPr>
          <w:rFonts w:ascii="Times New Roman" w:hAnsi="Times New Roman" w:cs="Times New Roman"/>
        </w:rPr>
        <w:t xml:space="preserve">genotypes from a pool of 26 </w:t>
      </w:r>
      <w:r w:rsidR="0059295B">
        <w:rPr>
          <w:rFonts w:ascii="Times New Roman" w:hAnsi="Times New Roman" w:cs="Times New Roman"/>
        </w:rPr>
        <w:t>locally collected willow</w:t>
      </w:r>
      <w:r w:rsidRPr="0059295B">
        <w:rPr>
          <w:rFonts w:ascii="Times New Roman" w:hAnsi="Times New Roman" w:cs="Times New Roman"/>
        </w:rPr>
        <w:t xml:space="preserve"> genotypes planted in a large common garden experiment. Details about the establishment of this common garden are given in </w:t>
      </w:r>
      <w:r w:rsidR="0059295B">
        <w:rPr>
          <w:rFonts w:ascii="Times New Roman" w:hAnsi="Times New Roman" w:cs="Times New Roman"/>
        </w:rPr>
        <w:t>Barbour et al. (2015)</w:t>
      </w:r>
      <w:r w:rsidRPr="0059295B">
        <w:rPr>
          <w:rFonts w:ascii="Times New Roman" w:hAnsi="Times New Roman" w:cs="Times New Roman"/>
        </w:rPr>
        <w:t xml:space="preserve">. These 10 genotypes displayed substantial variation in </w:t>
      </w:r>
      <w:r w:rsidR="002400A8">
        <w:rPr>
          <w:rFonts w:ascii="Times New Roman" w:hAnsi="Times New Roman" w:cs="Times New Roman"/>
        </w:rPr>
        <w:t xml:space="preserve">both </w:t>
      </w:r>
      <w:r w:rsidR="005C238F">
        <w:rPr>
          <w:rFonts w:ascii="Times New Roman" w:hAnsi="Times New Roman" w:cs="Times New Roman"/>
        </w:rPr>
        <w:t xml:space="preserve">plant-growth and </w:t>
      </w:r>
      <w:r w:rsidR="002400A8">
        <w:rPr>
          <w:rFonts w:ascii="Times New Roman" w:hAnsi="Times New Roman" w:cs="Times New Roman"/>
        </w:rPr>
        <w:t>leaf traits (Barbour et al. 2015).</w:t>
      </w:r>
      <w:r w:rsidRPr="0059295B">
        <w:rPr>
          <w:rFonts w:ascii="Times New Roman" w:hAnsi="Times New Roman" w:cs="Times New Roman"/>
        </w:rPr>
        <w:t xml:space="preserve"> Shoot cuttings were soaked in water overnight and then planted in a mixture of 80%</w:t>
      </w:r>
      <w:r w:rsidR="005C238F">
        <w:rPr>
          <w:rFonts w:ascii="Times New Roman" w:hAnsi="Times New Roman" w:cs="Times New Roman"/>
        </w:rPr>
        <w:t xml:space="preserve"> perlite, 20% peat moss </w:t>
      </w:r>
      <w:r w:rsidR="00C52830">
        <w:rPr>
          <w:rFonts w:ascii="Times New Roman" w:hAnsi="Times New Roman" w:cs="Times New Roman"/>
        </w:rPr>
        <w:t>(</w:t>
      </w:r>
      <w:r w:rsidRPr="0059295B">
        <w:rPr>
          <w:rFonts w:ascii="Times New Roman" w:hAnsi="Times New Roman" w:cs="Times New Roman"/>
        </w:rPr>
        <w:t>dolomite lime</w:t>
      </w:r>
      <w:r w:rsidR="00C52830">
        <w:rPr>
          <w:rFonts w:ascii="Times New Roman" w:hAnsi="Times New Roman" w:cs="Times New Roman"/>
        </w:rPr>
        <w:t xml:space="preserve"> added</w:t>
      </w:r>
      <w:r w:rsidRPr="0059295B">
        <w:rPr>
          <w:rFonts w:ascii="Times New Roman" w:hAnsi="Times New Roman" w:cs="Times New Roman"/>
        </w:rPr>
        <w:t xml:space="preserve"> </w:t>
      </w:r>
      <w:r w:rsidR="00C52830">
        <w:rPr>
          <w:rFonts w:ascii="Times New Roman" w:hAnsi="Times New Roman" w:cs="Times New Roman"/>
        </w:rPr>
        <w:t xml:space="preserve">to balance pH) </w:t>
      </w:r>
      <w:r w:rsidRPr="0059295B">
        <w:rPr>
          <w:rFonts w:ascii="Times New Roman" w:hAnsi="Times New Roman" w:cs="Times New Roman"/>
        </w:rPr>
        <w:t xml:space="preserve">inside </w:t>
      </w:r>
      <w:r w:rsidR="0023651E">
        <w:rPr>
          <w:rFonts w:ascii="Times New Roman" w:hAnsi="Times New Roman" w:cs="Times New Roman"/>
        </w:rPr>
        <w:t>‘</w:t>
      </w:r>
      <w:r w:rsidRPr="0059295B">
        <w:rPr>
          <w:rFonts w:ascii="Times New Roman" w:hAnsi="Times New Roman" w:cs="Times New Roman"/>
        </w:rPr>
        <w:t>cone-</w:t>
      </w:r>
      <w:proofErr w:type="spellStart"/>
      <w:r w:rsidRPr="0059295B">
        <w:rPr>
          <w:rFonts w:ascii="Times New Roman" w:hAnsi="Times New Roman" w:cs="Times New Roman"/>
        </w:rPr>
        <w:t>tainers</w:t>
      </w:r>
      <w:proofErr w:type="spellEnd"/>
      <w:r w:rsidR="0023651E">
        <w:rPr>
          <w:rFonts w:ascii="Times New Roman" w:hAnsi="Times New Roman" w:cs="Times New Roman"/>
        </w:rPr>
        <w:t>’</w:t>
      </w:r>
      <w:r w:rsidRPr="0059295B">
        <w:rPr>
          <w:rFonts w:ascii="Times New Roman" w:hAnsi="Times New Roman" w:cs="Times New Roman"/>
        </w:rPr>
        <w:t>. We grew cuttings under ambient weather conditions outside the greenhouse at Humboldt State University.</w:t>
      </w:r>
    </w:p>
    <w:p w14:paraId="1403DEF0" w14:textId="77777777" w:rsidR="005F4DAB" w:rsidRPr="0059295B" w:rsidRDefault="005F4DAB" w:rsidP="0059295B">
      <w:pPr>
        <w:spacing w:line="480" w:lineRule="auto"/>
        <w:rPr>
          <w:rFonts w:ascii="Times New Roman" w:hAnsi="Times New Roman" w:cs="Times New Roman"/>
        </w:rPr>
      </w:pPr>
    </w:p>
    <w:p w14:paraId="738C4E30" w14:textId="2EA9B825" w:rsidR="005F4DAB" w:rsidRPr="0059295B" w:rsidRDefault="002400A8" w:rsidP="0059295B">
      <w:pPr>
        <w:spacing w:line="480" w:lineRule="auto"/>
        <w:rPr>
          <w:rFonts w:ascii="Times New Roman" w:hAnsi="Times New Roman" w:cs="Times New Roman"/>
        </w:rPr>
      </w:pPr>
      <w:r w:rsidRPr="002400A8">
        <w:rPr>
          <w:rFonts w:ascii="Times New Roman" w:hAnsi="Times New Roman" w:cs="Times New Roman"/>
          <w:u w:val="single"/>
        </w:rPr>
        <w:t>Wind experiment</w:t>
      </w:r>
      <w:r>
        <w:rPr>
          <w:rFonts w:ascii="Times New Roman" w:hAnsi="Times New Roman" w:cs="Times New Roman"/>
        </w:rPr>
        <w:t xml:space="preserve"> – In</w:t>
      </w:r>
      <w:r w:rsidR="005F4DAB" w:rsidRPr="0059295B">
        <w:rPr>
          <w:rFonts w:ascii="Times New Roman" w:hAnsi="Times New Roman" w:cs="Times New Roman"/>
        </w:rPr>
        <w:t xml:space="preserve"> late May 2012, we planted 200 willow cuttings in a split-plot experime</w:t>
      </w:r>
      <w:r w:rsidR="00640BBA">
        <w:rPr>
          <w:rFonts w:ascii="Times New Roman" w:hAnsi="Times New Roman" w:cs="Times New Roman"/>
        </w:rPr>
        <w:t xml:space="preserve">ntal design at </w:t>
      </w:r>
      <w:proofErr w:type="spellStart"/>
      <w:r w:rsidR="00640BBA">
        <w:rPr>
          <w:rFonts w:ascii="Times New Roman" w:hAnsi="Times New Roman" w:cs="Times New Roman"/>
        </w:rPr>
        <w:t>Lanphere</w:t>
      </w:r>
      <w:proofErr w:type="spellEnd"/>
      <w:r w:rsidR="00640BBA">
        <w:rPr>
          <w:rFonts w:ascii="Times New Roman" w:hAnsi="Times New Roman" w:cs="Times New Roman"/>
        </w:rPr>
        <w:t xml:space="preserve"> Dunes. </w:t>
      </w:r>
      <w:r w:rsidR="005F4DAB" w:rsidRPr="0059295B">
        <w:rPr>
          <w:rFonts w:ascii="Times New Roman" w:hAnsi="Times New Roman" w:cs="Times New Roman"/>
        </w:rPr>
        <w:t xml:space="preserve">At 10 different willow patches (blocks), we established </w:t>
      </w:r>
      <w:proofErr w:type="gramStart"/>
      <w:r w:rsidR="005F4DAB" w:rsidRPr="0059295B">
        <w:rPr>
          <w:rFonts w:ascii="Times New Roman" w:hAnsi="Times New Roman" w:cs="Times New Roman"/>
        </w:rPr>
        <w:t xml:space="preserve">an </w:t>
      </w:r>
      <w:r w:rsidR="0023651E">
        <w:rPr>
          <w:rFonts w:ascii="Times New Roman" w:hAnsi="Times New Roman" w:cs="Times New Roman"/>
        </w:rPr>
        <w:t>‘</w:t>
      </w:r>
      <w:r w:rsidR="005F4DAB" w:rsidRPr="0059295B">
        <w:rPr>
          <w:rFonts w:ascii="Times New Roman" w:hAnsi="Times New Roman" w:cs="Times New Roman"/>
        </w:rPr>
        <w:t>exposed</w:t>
      </w:r>
      <w:r w:rsidR="0023651E">
        <w:rPr>
          <w:rFonts w:ascii="Times New Roman" w:hAnsi="Times New Roman" w:cs="Times New Roman"/>
        </w:rPr>
        <w:t>’</w:t>
      </w:r>
      <w:proofErr w:type="gramEnd"/>
      <w:r w:rsidR="005F4DAB" w:rsidRPr="0059295B">
        <w:rPr>
          <w:rFonts w:ascii="Times New Roman" w:hAnsi="Times New Roman" w:cs="Times New Roman"/>
        </w:rPr>
        <w:t xml:space="preserve"> and </w:t>
      </w:r>
      <w:r w:rsidR="0023651E">
        <w:rPr>
          <w:rFonts w:ascii="Times New Roman" w:hAnsi="Times New Roman" w:cs="Times New Roman"/>
        </w:rPr>
        <w:t>‘</w:t>
      </w:r>
      <w:r w:rsidR="005F4DAB" w:rsidRPr="0059295B">
        <w:rPr>
          <w:rFonts w:ascii="Times New Roman" w:hAnsi="Times New Roman" w:cs="Times New Roman"/>
        </w:rPr>
        <w:t>unexposed</w:t>
      </w:r>
      <w:r w:rsidR="0023651E">
        <w:rPr>
          <w:rFonts w:ascii="Times New Roman" w:hAnsi="Times New Roman" w:cs="Times New Roman"/>
        </w:rPr>
        <w:t>’</w:t>
      </w:r>
      <w:r w:rsidR="005F4DAB" w:rsidRPr="0059295B">
        <w:rPr>
          <w:rFonts w:ascii="Times New Roman" w:hAnsi="Times New Roman" w:cs="Times New Roman"/>
        </w:rPr>
        <w:t xml:space="preserve"> common garden. Each garden consisted of one replicate cutting of each of 10 genotypes randoml</w:t>
      </w:r>
      <w:r>
        <w:rPr>
          <w:rFonts w:ascii="Times New Roman" w:hAnsi="Times New Roman" w:cs="Times New Roman"/>
        </w:rPr>
        <w:t xml:space="preserve">y planted in 2 m by 0.5 m grid with 0.5 </w:t>
      </w:r>
      <w:r w:rsidR="005F4DAB" w:rsidRPr="0059295B">
        <w:rPr>
          <w:rFonts w:ascii="Times New Roman" w:hAnsi="Times New Roman" w:cs="Times New Roman"/>
        </w:rPr>
        <w:t>m spacing between plants. The center of exposed and unexposed gardens within each b</w:t>
      </w:r>
      <w:r>
        <w:rPr>
          <w:rFonts w:ascii="Times New Roman" w:hAnsi="Times New Roman" w:cs="Times New Roman"/>
        </w:rPr>
        <w:t>lock were the same distance (2 m</w:t>
      </w:r>
      <w:r w:rsidR="005F4DAB" w:rsidRPr="0059295B">
        <w:rPr>
          <w:rFonts w:ascii="Times New Roman" w:hAnsi="Times New Roman" w:cs="Times New Roman"/>
        </w:rPr>
        <w:t xml:space="preserve">) from the edge of the willow patch to control for insect </w:t>
      </w:r>
      <w:r w:rsidRPr="0059295B">
        <w:rPr>
          <w:rFonts w:ascii="Times New Roman" w:hAnsi="Times New Roman" w:cs="Times New Roman"/>
        </w:rPr>
        <w:t>accessibility</w:t>
      </w:r>
      <w:r w:rsidR="005F4DAB" w:rsidRPr="0059295B">
        <w:rPr>
          <w:rFonts w:ascii="Times New Roman" w:hAnsi="Times New Roman" w:cs="Times New Roman"/>
        </w:rPr>
        <w:t>; however, exposed gardens faced prevailing winds during the growing season.</w:t>
      </w:r>
      <w:r w:rsidR="001363E4">
        <w:rPr>
          <w:rFonts w:ascii="Times New Roman" w:hAnsi="Times New Roman" w:cs="Times New Roman"/>
        </w:rPr>
        <w:t xml:space="preserve"> </w:t>
      </w:r>
      <w:r w:rsidR="002D1413">
        <w:rPr>
          <w:rFonts w:ascii="Times New Roman" w:hAnsi="Times New Roman" w:cs="Times New Roman"/>
        </w:rPr>
        <w:t>To estimate the maximum amount of wind speed</w:t>
      </w:r>
      <w:r w:rsidR="00E41F3D">
        <w:rPr>
          <w:rFonts w:ascii="Times New Roman" w:hAnsi="Times New Roman" w:cs="Times New Roman"/>
        </w:rPr>
        <w:t xml:space="preserve"> (</w:t>
      </w:r>
      <w:r w:rsidR="00837052">
        <w:rPr>
          <w:rFonts w:ascii="Times New Roman" w:hAnsi="Times New Roman" w:cs="Times New Roman"/>
        </w:rPr>
        <w:t>km/h</w:t>
      </w:r>
      <w:r w:rsidR="00E41F3D">
        <w:rPr>
          <w:rFonts w:ascii="Times New Roman" w:hAnsi="Times New Roman" w:cs="Times New Roman"/>
        </w:rPr>
        <w:t>)</w:t>
      </w:r>
      <w:r w:rsidR="002D1413">
        <w:rPr>
          <w:rFonts w:ascii="Times New Roman" w:hAnsi="Times New Roman" w:cs="Times New Roman"/>
        </w:rPr>
        <w:t xml:space="preserve"> experienced by exposed vs. unexposed plants, </w:t>
      </w:r>
      <w:r w:rsidR="00837052">
        <w:rPr>
          <w:rFonts w:ascii="Times New Roman" w:hAnsi="Times New Roman" w:cs="Times New Roman"/>
        </w:rPr>
        <w:t>we went out on a windy afternoon</w:t>
      </w:r>
      <w:r w:rsidR="009F566F">
        <w:rPr>
          <w:rFonts w:ascii="Times New Roman" w:hAnsi="Times New Roman" w:cs="Times New Roman"/>
        </w:rPr>
        <w:t xml:space="preserve"> in September 2012</w:t>
      </w:r>
      <w:r w:rsidR="00837052">
        <w:rPr>
          <w:rFonts w:ascii="Times New Roman" w:hAnsi="Times New Roman" w:cs="Times New Roman"/>
        </w:rPr>
        <w:t xml:space="preserve"> (weather station estimated wind speeds of 22 km/h during this period)</w:t>
      </w:r>
      <w:r w:rsidR="009F566F">
        <w:rPr>
          <w:rFonts w:ascii="Times New Roman" w:hAnsi="Times New Roman" w:cs="Times New Roman"/>
        </w:rPr>
        <w:t xml:space="preserve"> and </w:t>
      </w:r>
      <w:r w:rsidR="005C238F">
        <w:rPr>
          <w:rFonts w:ascii="Times New Roman" w:hAnsi="Times New Roman" w:cs="Times New Roman"/>
        </w:rPr>
        <w:t>use a hand-held</w:t>
      </w:r>
      <w:r w:rsidR="002D1413">
        <w:rPr>
          <w:rFonts w:ascii="Times New Roman" w:hAnsi="Times New Roman" w:cs="Times New Roman"/>
        </w:rPr>
        <w:t xml:space="preserve"> anemometer</w:t>
      </w:r>
      <w:r w:rsidR="00E41F3D">
        <w:rPr>
          <w:rFonts w:ascii="Times New Roman" w:hAnsi="Times New Roman" w:cs="Times New Roman"/>
        </w:rPr>
        <w:t xml:space="preserve"> (</w:t>
      </w:r>
      <w:r w:rsidR="00640BBA">
        <w:rPr>
          <w:rFonts w:ascii="Times New Roman" w:hAnsi="Times New Roman" w:cs="Times New Roman"/>
        </w:rPr>
        <w:t>Kestrel 1000</w:t>
      </w:r>
      <w:r w:rsidR="00E41F3D">
        <w:rPr>
          <w:rFonts w:ascii="Times New Roman" w:hAnsi="Times New Roman" w:cs="Times New Roman"/>
        </w:rPr>
        <w:t xml:space="preserve">) </w:t>
      </w:r>
      <w:r w:rsidR="009F566F">
        <w:rPr>
          <w:rFonts w:ascii="Times New Roman" w:hAnsi="Times New Roman" w:cs="Times New Roman"/>
        </w:rPr>
        <w:t xml:space="preserve">to measure wind speed </w:t>
      </w:r>
      <w:r w:rsidR="002D1413">
        <w:rPr>
          <w:rFonts w:ascii="Times New Roman" w:hAnsi="Times New Roman" w:cs="Times New Roman"/>
        </w:rPr>
        <w:t>at a height of 37 cm aboveground (approximate height of tallest plants in the garden</w:t>
      </w:r>
      <w:r w:rsidR="005C238F">
        <w:rPr>
          <w:rFonts w:ascii="Times New Roman" w:hAnsi="Times New Roman" w:cs="Times New Roman"/>
        </w:rPr>
        <w:t xml:space="preserve"> in 2012</w:t>
      </w:r>
      <w:r w:rsidR="002D1413">
        <w:rPr>
          <w:rFonts w:ascii="Times New Roman" w:hAnsi="Times New Roman" w:cs="Times New Roman"/>
        </w:rPr>
        <w:t>)</w:t>
      </w:r>
      <w:r w:rsidR="009F566F">
        <w:rPr>
          <w:rFonts w:ascii="Times New Roman" w:hAnsi="Times New Roman" w:cs="Times New Roman"/>
        </w:rPr>
        <w:t xml:space="preserve"> in each plot of</w:t>
      </w:r>
      <w:r w:rsidR="00837052">
        <w:rPr>
          <w:rFonts w:ascii="Times New Roman" w:hAnsi="Times New Roman" w:cs="Times New Roman"/>
        </w:rPr>
        <w:t xml:space="preserve"> our experiment</w:t>
      </w:r>
      <w:r w:rsidR="002D1413">
        <w:rPr>
          <w:rFonts w:ascii="Times New Roman" w:hAnsi="Times New Roman" w:cs="Times New Roman"/>
        </w:rPr>
        <w:t xml:space="preserve">. </w:t>
      </w:r>
      <w:r w:rsidR="002D1413" w:rsidRPr="002D1413">
        <w:rPr>
          <w:rFonts w:ascii="Times New Roman" w:hAnsi="Times New Roman" w:cs="Times New Roman"/>
        </w:rPr>
        <w:t>Max</w:t>
      </w:r>
      <w:r w:rsidR="002D1413">
        <w:rPr>
          <w:rFonts w:ascii="Times New Roman" w:hAnsi="Times New Roman" w:cs="Times New Roman"/>
        </w:rPr>
        <w:t>imum</w:t>
      </w:r>
      <w:r w:rsidR="009F566F">
        <w:rPr>
          <w:rFonts w:ascii="Times New Roman" w:hAnsi="Times New Roman" w:cs="Times New Roman"/>
        </w:rPr>
        <w:t xml:space="preserve"> </w:t>
      </w:r>
      <w:r w:rsidR="002D1413">
        <w:rPr>
          <w:rFonts w:ascii="Times New Roman" w:hAnsi="Times New Roman" w:cs="Times New Roman"/>
        </w:rPr>
        <w:t xml:space="preserve">wind speed </w:t>
      </w:r>
      <w:r w:rsidR="002D1413" w:rsidRPr="002D1413">
        <w:rPr>
          <w:rFonts w:ascii="Times New Roman" w:hAnsi="Times New Roman" w:cs="Times New Roman"/>
        </w:rPr>
        <w:t>measurement</w:t>
      </w:r>
      <w:r w:rsidR="002D1413">
        <w:rPr>
          <w:rFonts w:ascii="Times New Roman" w:hAnsi="Times New Roman" w:cs="Times New Roman"/>
        </w:rPr>
        <w:t>s</w:t>
      </w:r>
      <w:r w:rsidR="002D1413" w:rsidRPr="002D1413">
        <w:rPr>
          <w:rFonts w:ascii="Times New Roman" w:hAnsi="Times New Roman" w:cs="Times New Roman"/>
        </w:rPr>
        <w:t xml:space="preserve"> </w:t>
      </w:r>
      <w:r w:rsidR="002D1413">
        <w:rPr>
          <w:rFonts w:ascii="Times New Roman" w:hAnsi="Times New Roman" w:cs="Times New Roman"/>
        </w:rPr>
        <w:t>were taken over a 30 s</w:t>
      </w:r>
      <w:r w:rsidR="005C238F">
        <w:rPr>
          <w:rFonts w:ascii="Times New Roman" w:hAnsi="Times New Roman" w:cs="Times New Roman"/>
        </w:rPr>
        <w:t xml:space="preserve"> period and haphazardly collected</w:t>
      </w:r>
      <w:r w:rsidR="002D1413" w:rsidRPr="002D1413">
        <w:rPr>
          <w:rFonts w:ascii="Times New Roman" w:hAnsi="Times New Roman" w:cs="Times New Roman"/>
        </w:rPr>
        <w:t xml:space="preserve"> on either an</w:t>
      </w:r>
      <w:r w:rsidR="002D1413">
        <w:rPr>
          <w:rFonts w:ascii="Times New Roman" w:hAnsi="Times New Roman" w:cs="Times New Roman"/>
        </w:rPr>
        <w:t xml:space="preserve"> exposed or unexposed site</w:t>
      </w:r>
      <w:r w:rsidR="005C238F">
        <w:rPr>
          <w:rFonts w:ascii="Times New Roman" w:hAnsi="Times New Roman" w:cs="Times New Roman"/>
        </w:rPr>
        <w:t xml:space="preserve"> first</w:t>
      </w:r>
      <w:r w:rsidR="002D1413" w:rsidRPr="002D1413">
        <w:rPr>
          <w:rFonts w:ascii="Times New Roman" w:hAnsi="Times New Roman" w:cs="Times New Roman"/>
        </w:rPr>
        <w:t>.</w:t>
      </w:r>
      <w:r w:rsidR="002D1413">
        <w:rPr>
          <w:rFonts w:ascii="Times New Roman" w:hAnsi="Times New Roman" w:cs="Times New Roman"/>
        </w:rPr>
        <w:t xml:space="preserve"> </w:t>
      </w:r>
    </w:p>
    <w:p w14:paraId="68A07FB2" w14:textId="77777777" w:rsidR="005F4DAB" w:rsidRDefault="005F4DAB" w:rsidP="0059295B">
      <w:pPr>
        <w:spacing w:line="480" w:lineRule="auto"/>
        <w:rPr>
          <w:rFonts w:ascii="Times New Roman" w:hAnsi="Times New Roman" w:cs="Times New Roman"/>
        </w:rPr>
      </w:pPr>
    </w:p>
    <w:p w14:paraId="1CA5B1BF" w14:textId="2DE11BD6" w:rsidR="0042442C" w:rsidRPr="0059295B" w:rsidRDefault="002400A8" w:rsidP="002400A8">
      <w:pPr>
        <w:spacing w:line="480" w:lineRule="auto"/>
        <w:rPr>
          <w:rFonts w:ascii="Times New Roman" w:hAnsi="Times New Roman" w:cs="Times New Roman"/>
        </w:rPr>
      </w:pPr>
      <w:r w:rsidRPr="002400A8">
        <w:rPr>
          <w:rFonts w:ascii="Times New Roman" w:hAnsi="Times New Roman" w:cs="Times New Roman"/>
          <w:u w:val="single"/>
        </w:rPr>
        <w:t>Ant-aphid experiment</w:t>
      </w:r>
      <w:r>
        <w:rPr>
          <w:rFonts w:ascii="Times New Roman" w:hAnsi="Times New Roman" w:cs="Times New Roman"/>
        </w:rPr>
        <w:t xml:space="preserve"> – We established common gardens </w:t>
      </w:r>
      <w:r w:rsidRPr="0059295B">
        <w:rPr>
          <w:rFonts w:ascii="Times New Roman" w:hAnsi="Times New Roman" w:cs="Times New Roman"/>
        </w:rPr>
        <w:t>around 5 dif</w:t>
      </w:r>
      <w:r>
        <w:rPr>
          <w:rFonts w:ascii="Times New Roman" w:hAnsi="Times New Roman" w:cs="Times New Roman"/>
        </w:rPr>
        <w:t>ferent ant mounds (</w:t>
      </w:r>
      <w:r w:rsidRPr="0059295B">
        <w:rPr>
          <w:rFonts w:ascii="Times New Roman" w:hAnsi="Times New Roman" w:cs="Times New Roman"/>
        </w:rPr>
        <w:t>blocks)</w:t>
      </w:r>
      <w:r w:rsidR="0042442C">
        <w:rPr>
          <w:rFonts w:ascii="Times New Roman" w:hAnsi="Times New Roman" w:cs="Times New Roman"/>
        </w:rPr>
        <w:t xml:space="preserve"> in late May of 2012</w:t>
      </w:r>
      <w:r w:rsidRPr="0059295B">
        <w:rPr>
          <w:rFonts w:ascii="Times New Roman" w:hAnsi="Times New Roman" w:cs="Times New Roman"/>
        </w:rPr>
        <w:t xml:space="preserve">.  </w:t>
      </w:r>
      <w:r>
        <w:rPr>
          <w:rFonts w:ascii="Times New Roman" w:hAnsi="Times New Roman" w:cs="Times New Roman"/>
        </w:rPr>
        <w:t>Within each block, w</w:t>
      </w:r>
      <w:r w:rsidRPr="0059295B">
        <w:rPr>
          <w:rFonts w:ascii="Times New Roman" w:hAnsi="Times New Roman" w:cs="Times New Roman"/>
        </w:rPr>
        <w:t xml:space="preserve">e </w:t>
      </w:r>
      <w:r>
        <w:rPr>
          <w:rFonts w:ascii="Times New Roman" w:hAnsi="Times New Roman" w:cs="Times New Roman"/>
        </w:rPr>
        <w:t xml:space="preserve">randomly </w:t>
      </w:r>
      <w:r w:rsidRPr="0059295B">
        <w:rPr>
          <w:rFonts w:ascii="Times New Roman" w:hAnsi="Times New Roman" w:cs="Times New Roman"/>
        </w:rPr>
        <w:t>planted 20 cuttings (aphid and control treatment of each of 10 ge</w:t>
      </w:r>
      <w:r>
        <w:rPr>
          <w:rFonts w:ascii="Times New Roman" w:hAnsi="Times New Roman" w:cs="Times New Roman"/>
        </w:rPr>
        <w:t>notypes) with 0.5 m spacing at each distance of 1, 6, and 12</w:t>
      </w:r>
      <w:r w:rsidRPr="0059295B">
        <w:rPr>
          <w:rFonts w:ascii="Times New Roman" w:hAnsi="Times New Roman" w:cs="Times New Roman"/>
        </w:rPr>
        <w:t xml:space="preserve"> meters from the edge of the ant mound, for a total of 60 cuttings per ant mou</w:t>
      </w:r>
      <w:r>
        <w:rPr>
          <w:rFonts w:ascii="Times New Roman" w:hAnsi="Times New Roman" w:cs="Times New Roman"/>
        </w:rPr>
        <w:t xml:space="preserve">nd (300 cuttings for entire experiment). </w:t>
      </w:r>
      <w:r w:rsidR="0042442C" w:rsidRPr="0059295B">
        <w:rPr>
          <w:rFonts w:ascii="Times New Roman" w:hAnsi="Times New Roman" w:cs="Times New Roman"/>
        </w:rPr>
        <w:t>We removed all arthropods on the wi</w:t>
      </w:r>
      <w:r w:rsidR="0042442C">
        <w:rPr>
          <w:rFonts w:ascii="Times New Roman" w:hAnsi="Times New Roman" w:cs="Times New Roman"/>
        </w:rPr>
        <w:t xml:space="preserve">llows at the time of planting. </w:t>
      </w:r>
      <w:r w:rsidR="0042442C" w:rsidRPr="0059295B">
        <w:rPr>
          <w:rFonts w:ascii="Times New Roman" w:hAnsi="Times New Roman" w:cs="Times New Roman"/>
        </w:rPr>
        <w:t>On May 22, we collected aphids (</w:t>
      </w:r>
      <w:r w:rsidR="0042442C" w:rsidRPr="0042442C">
        <w:rPr>
          <w:rFonts w:ascii="Times New Roman" w:hAnsi="Times New Roman" w:cs="Times New Roman"/>
          <w:i/>
        </w:rPr>
        <w:t xml:space="preserve">Aphis </w:t>
      </w:r>
      <w:proofErr w:type="spellStart"/>
      <w:r w:rsidR="001C0393">
        <w:rPr>
          <w:rFonts w:ascii="Times New Roman" w:hAnsi="Times New Roman" w:cs="Times New Roman"/>
          <w:i/>
        </w:rPr>
        <w:t>f</w:t>
      </w:r>
      <w:r w:rsidR="0023651E">
        <w:rPr>
          <w:rFonts w:ascii="Times New Roman" w:hAnsi="Times New Roman" w:cs="Times New Roman"/>
          <w:i/>
        </w:rPr>
        <w:t>arinos</w:t>
      </w:r>
      <w:r w:rsidR="001C0393">
        <w:rPr>
          <w:rFonts w:ascii="Times New Roman" w:hAnsi="Times New Roman" w:cs="Times New Roman"/>
          <w:i/>
        </w:rPr>
        <w:t>a</w:t>
      </w:r>
      <w:proofErr w:type="spellEnd"/>
      <w:r w:rsidR="0042442C">
        <w:rPr>
          <w:rFonts w:ascii="Times New Roman" w:hAnsi="Times New Roman" w:cs="Times New Roman"/>
        </w:rPr>
        <w:t>)</w:t>
      </w:r>
      <w:r w:rsidR="0042442C" w:rsidRPr="0059295B">
        <w:rPr>
          <w:rFonts w:ascii="Times New Roman" w:hAnsi="Times New Roman" w:cs="Times New Roman"/>
        </w:rPr>
        <w:t xml:space="preserve"> and placed 5 adult </w:t>
      </w:r>
      <w:proofErr w:type="spellStart"/>
      <w:r w:rsidR="0042442C" w:rsidRPr="0059295B">
        <w:rPr>
          <w:rFonts w:ascii="Times New Roman" w:hAnsi="Times New Roman" w:cs="Times New Roman"/>
        </w:rPr>
        <w:t>apterate</w:t>
      </w:r>
      <w:proofErr w:type="spellEnd"/>
      <w:r w:rsidR="0042442C" w:rsidRPr="0059295B">
        <w:rPr>
          <w:rFonts w:ascii="Times New Roman" w:hAnsi="Times New Roman" w:cs="Times New Roman"/>
        </w:rPr>
        <w:t xml:space="preserve"> aphids on willow cuttings in the aphid treatment.  We bagged aphids onto the apical shoots of cuttings using organza bags to promote aphid establishment in spite of oncoming inclement weather (wind and rain).  We also placed organza bags o</w:t>
      </w:r>
      <w:r w:rsidR="001C0393">
        <w:rPr>
          <w:rFonts w:ascii="Times New Roman" w:hAnsi="Times New Roman" w:cs="Times New Roman"/>
        </w:rPr>
        <w:t xml:space="preserve">n all control plants as well. </w:t>
      </w:r>
      <w:r w:rsidR="0042442C" w:rsidRPr="0059295B">
        <w:rPr>
          <w:rFonts w:ascii="Times New Roman" w:hAnsi="Times New Roman" w:cs="Times New Roman"/>
        </w:rPr>
        <w:t>On May 27, we checked aphid treatments to ensure there were 5 adult aphids and removed bags from all cuttings.  If necessary, we added aphids to these treatments until there were 5 adults and we removed any aphid nymphs that were produced since initial establishment.</w:t>
      </w:r>
      <w:r w:rsidR="003120F6">
        <w:rPr>
          <w:rFonts w:ascii="Times New Roman" w:hAnsi="Times New Roman" w:cs="Times New Roman"/>
        </w:rPr>
        <w:t xml:space="preserve"> We checked plants for aphids on June 6, June 13, June 24, July 4, July 14, and July 20, 2012. </w:t>
      </w:r>
      <w:r w:rsidR="0042442C" w:rsidRPr="0059295B">
        <w:rPr>
          <w:rFonts w:ascii="Times New Roman" w:hAnsi="Times New Roman" w:cs="Times New Roman"/>
        </w:rPr>
        <w:t>On May 27, we double-checked willows to ensure that all arthropods (spiders and leaf rollers; except for a couple of st</w:t>
      </w:r>
      <w:r w:rsidR="001C0393">
        <w:rPr>
          <w:rFonts w:ascii="Times New Roman" w:hAnsi="Times New Roman" w:cs="Times New Roman"/>
        </w:rPr>
        <w:t xml:space="preserve">em galls) were removed. </w:t>
      </w:r>
      <w:r w:rsidR="0042442C" w:rsidRPr="0059295B">
        <w:rPr>
          <w:rFonts w:ascii="Times New Roman" w:hAnsi="Times New Roman" w:cs="Times New Roman"/>
        </w:rPr>
        <w:t>Up until May 27, we supplemented planted cuttings with water to promote the survival of cuttings.</w:t>
      </w:r>
      <w:r w:rsidR="003120F6">
        <w:rPr>
          <w:rFonts w:ascii="Times New Roman" w:hAnsi="Times New Roman" w:cs="Times New Roman"/>
        </w:rPr>
        <w:t xml:space="preserve"> The ant-aphid experiment was restricted to the summer of 2012, because in the summer of 2013 there was high wi</w:t>
      </w:r>
      <w:r w:rsidR="00DE5EAD">
        <w:rPr>
          <w:rFonts w:ascii="Times New Roman" w:hAnsi="Times New Roman" w:cs="Times New Roman"/>
        </w:rPr>
        <w:t xml:space="preserve">llow mortality (_% of plants died by DATE) and </w:t>
      </w:r>
      <w:r w:rsidR="00DE5EAD" w:rsidRPr="00DE5EAD">
        <w:rPr>
          <w:rFonts w:ascii="Times New Roman" w:hAnsi="Times New Roman" w:cs="Times New Roman"/>
          <w:i/>
        </w:rPr>
        <w:t xml:space="preserve">Aphis </w:t>
      </w:r>
      <w:proofErr w:type="spellStart"/>
      <w:r w:rsidR="001C0393">
        <w:rPr>
          <w:rFonts w:ascii="Times New Roman" w:hAnsi="Times New Roman" w:cs="Times New Roman"/>
          <w:i/>
        </w:rPr>
        <w:t>farinosa</w:t>
      </w:r>
      <w:proofErr w:type="spellEnd"/>
      <w:r w:rsidR="00DE5EAD">
        <w:rPr>
          <w:rFonts w:ascii="Times New Roman" w:hAnsi="Times New Roman" w:cs="Times New Roman"/>
        </w:rPr>
        <w:t xml:space="preserve"> was not in high enough abundance on naturally occurring willows to repeat the aphid treatment.</w:t>
      </w:r>
    </w:p>
    <w:p w14:paraId="10E942E8" w14:textId="77777777" w:rsidR="002400A8" w:rsidRDefault="002400A8" w:rsidP="0059295B">
      <w:pPr>
        <w:spacing w:line="480" w:lineRule="auto"/>
        <w:rPr>
          <w:rFonts w:ascii="Times New Roman" w:hAnsi="Times New Roman" w:cs="Times New Roman"/>
        </w:rPr>
      </w:pPr>
    </w:p>
    <w:p w14:paraId="75406BD3" w14:textId="0EAFF0EE" w:rsidR="001B4C0B" w:rsidRPr="0059295B" w:rsidRDefault="001B4C0B" w:rsidP="001B4C0B">
      <w:pPr>
        <w:spacing w:line="480" w:lineRule="auto"/>
        <w:rPr>
          <w:rFonts w:ascii="Times New Roman" w:hAnsi="Times New Roman" w:cs="Times New Roman"/>
          <w:i/>
        </w:rPr>
      </w:pPr>
      <w:r>
        <w:rPr>
          <w:rFonts w:ascii="Times New Roman" w:hAnsi="Times New Roman" w:cs="Times New Roman"/>
          <w:i/>
        </w:rPr>
        <w:t>Measuring willow phenotypes</w:t>
      </w:r>
    </w:p>
    <w:p w14:paraId="4375656E" w14:textId="4DAA8927" w:rsidR="001B4C0B" w:rsidRPr="0059295B" w:rsidRDefault="00BA248A" w:rsidP="00B37669">
      <w:pPr>
        <w:spacing w:line="480" w:lineRule="auto"/>
        <w:rPr>
          <w:rFonts w:ascii="Times New Roman" w:hAnsi="Times New Roman" w:cs="Times New Roman"/>
        </w:rPr>
      </w:pPr>
      <w:r w:rsidRPr="00BA248A">
        <w:rPr>
          <w:rFonts w:ascii="Times New Roman" w:hAnsi="Times New Roman" w:cs="Times New Roman"/>
          <w:u w:val="single"/>
        </w:rPr>
        <w:t>Plant</w:t>
      </w:r>
      <w:r w:rsidR="001C0393">
        <w:rPr>
          <w:rFonts w:ascii="Times New Roman" w:hAnsi="Times New Roman" w:cs="Times New Roman"/>
          <w:u w:val="single"/>
        </w:rPr>
        <w:t>-growth</w:t>
      </w:r>
      <w:r w:rsidRPr="001C0393">
        <w:rPr>
          <w:rFonts w:ascii="Times New Roman" w:hAnsi="Times New Roman" w:cs="Times New Roman"/>
          <w:u w:val="single"/>
        </w:rPr>
        <w:t xml:space="preserve"> </w:t>
      </w:r>
      <w:r w:rsidR="001C0393" w:rsidRPr="001C0393">
        <w:rPr>
          <w:rFonts w:ascii="Times New Roman" w:hAnsi="Times New Roman" w:cs="Times New Roman"/>
          <w:u w:val="single"/>
        </w:rPr>
        <w:t>traits</w:t>
      </w:r>
      <w:r w:rsidR="001C0393">
        <w:rPr>
          <w:rFonts w:ascii="Times New Roman" w:hAnsi="Times New Roman" w:cs="Times New Roman"/>
        </w:rPr>
        <w:t xml:space="preserve"> </w:t>
      </w:r>
      <w:r>
        <w:rPr>
          <w:rFonts w:ascii="Times New Roman" w:hAnsi="Times New Roman" w:cs="Times New Roman"/>
        </w:rPr>
        <w:t>– To</w:t>
      </w:r>
      <w:r w:rsidR="001B4C0B" w:rsidRPr="0059295B">
        <w:rPr>
          <w:rFonts w:ascii="Times New Roman" w:hAnsi="Times New Roman" w:cs="Times New Roman"/>
        </w:rPr>
        <w:t xml:space="preserve"> </w:t>
      </w:r>
      <w:r w:rsidR="001C0393">
        <w:rPr>
          <w:rFonts w:ascii="Times New Roman" w:hAnsi="Times New Roman" w:cs="Times New Roman"/>
        </w:rPr>
        <w:t>quantify</w:t>
      </w:r>
      <w:r>
        <w:rPr>
          <w:rFonts w:ascii="Times New Roman" w:hAnsi="Times New Roman" w:cs="Times New Roman"/>
        </w:rPr>
        <w:t xml:space="preserve"> plant</w:t>
      </w:r>
      <w:r w:rsidR="001C0393">
        <w:rPr>
          <w:rFonts w:ascii="Times New Roman" w:hAnsi="Times New Roman" w:cs="Times New Roman"/>
        </w:rPr>
        <w:t>-growth traits</w:t>
      </w:r>
      <w:r>
        <w:rPr>
          <w:rFonts w:ascii="Times New Roman" w:hAnsi="Times New Roman" w:cs="Times New Roman"/>
        </w:rPr>
        <w:t xml:space="preserve">, we measured plant height, the number of shoots produced, and </w:t>
      </w:r>
      <w:r w:rsidR="001C0393">
        <w:rPr>
          <w:rFonts w:ascii="Times New Roman" w:hAnsi="Times New Roman" w:cs="Times New Roman"/>
        </w:rPr>
        <w:t>average</w:t>
      </w:r>
      <w:r w:rsidR="00B37669">
        <w:rPr>
          <w:rFonts w:ascii="Times New Roman" w:hAnsi="Times New Roman" w:cs="Times New Roman"/>
        </w:rPr>
        <w:t xml:space="preserve"> shoot </w:t>
      </w:r>
      <w:r w:rsidR="001C0393">
        <w:rPr>
          <w:rFonts w:ascii="Times New Roman" w:hAnsi="Times New Roman" w:cs="Times New Roman"/>
        </w:rPr>
        <w:t>length</w:t>
      </w:r>
      <w:r w:rsidR="00B37669">
        <w:rPr>
          <w:rFonts w:ascii="Times New Roman" w:hAnsi="Times New Roman" w:cs="Times New Roman"/>
        </w:rPr>
        <w:t xml:space="preserve"> </w:t>
      </w:r>
      <w:r w:rsidR="004A5D3A">
        <w:rPr>
          <w:rFonts w:ascii="Times New Roman" w:hAnsi="Times New Roman" w:cs="Times New Roman"/>
        </w:rPr>
        <w:t>in late July of each year (</w:t>
      </w:r>
      <w:r w:rsidR="001C0393">
        <w:rPr>
          <w:rFonts w:ascii="Times New Roman" w:hAnsi="Times New Roman" w:cs="Times New Roman"/>
        </w:rPr>
        <w:t>end of growing season</w:t>
      </w:r>
      <w:r w:rsidR="00B37669">
        <w:rPr>
          <w:rFonts w:ascii="Times New Roman" w:hAnsi="Times New Roman" w:cs="Times New Roman"/>
        </w:rPr>
        <w:t>)</w:t>
      </w:r>
      <w:r>
        <w:rPr>
          <w:rFonts w:ascii="Times New Roman" w:hAnsi="Times New Roman" w:cs="Times New Roman"/>
        </w:rPr>
        <w:t xml:space="preserve">. </w:t>
      </w:r>
      <w:r w:rsidRPr="0059295B">
        <w:rPr>
          <w:rFonts w:ascii="Times New Roman" w:hAnsi="Times New Roman" w:cs="Times New Roman"/>
        </w:rPr>
        <w:t>We quantified plant height as the dis</w:t>
      </w:r>
      <w:r w:rsidR="00B37669">
        <w:rPr>
          <w:rFonts w:ascii="Times New Roman" w:hAnsi="Times New Roman" w:cs="Times New Roman"/>
        </w:rPr>
        <w:t>tance (mm) from the ground to the tip</w:t>
      </w:r>
      <w:r w:rsidRPr="0059295B">
        <w:rPr>
          <w:rFonts w:ascii="Times New Roman" w:hAnsi="Times New Roman" w:cs="Times New Roman"/>
        </w:rPr>
        <w:t xml:space="preserve"> of the tallest shoot.</w:t>
      </w:r>
      <w:r w:rsidR="001B4C0B" w:rsidRPr="0059295B">
        <w:rPr>
          <w:rFonts w:ascii="Times New Roman" w:hAnsi="Times New Roman" w:cs="Times New Roman"/>
        </w:rPr>
        <w:t xml:space="preserve"> We quantified </w:t>
      </w:r>
      <w:r w:rsidR="001C0393">
        <w:rPr>
          <w:rFonts w:ascii="Times New Roman" w:hAnsi="Times New Roman" w:cs="Times New Roman"/>
        </w:rPr>
        <w:t xml:space="preserve">average </w:t>
      </w:r>
      <w:r w:rsidR="001B4C0B" w:rsidRPr="0059295B">
        <w:rPr>
          <w:rFonts w:ascii="Times New Roman" w:hAnsi="Times New Roman" w:cs="Times New Roman"/>
        </w:rPr>
        <w:t xml:space="preserve">shoot </w:t>
      </w:r>
      <w:r w:rsidR="001C0393">
        <w:rPr>
          <w:rFonts w:ascii="Times New Roman" w:hAnsi="Times New Roman" w:cs="Times New Roman"/>
        </w:rPr>
        <w:t xml:space="preserve">length </w:t>
      </w:r>
      <w:r w:rsidR="001B4C0B" w:rsidRPr="0059295B">
        <w:rPr>
          <w:rFonts w:ascii="Times New Roman" w:hAnsi="Times New Roman" w:cs="Times New Roman"/>
        </w:rPr>
        <w:t xml:space="preserve">by measuring every shoot on each plant to the nearest millimeter and </w:t>
      </w:r>
      <w:r w:rsidR="001C0393">
        <w:rPr>
          <w:rFonts w:ascii="Times New Roman" w:hAnsi="Times New Roman" w:cs="Times New Roman"/>
        </w:rPr>
        <w:t>calculating</w:t>
      </w:r>
      <w:r w:rsidR="001B4C0B" w:rsidRPr="0059295B">
        <w:rPr>
          <w:rFonts w:ascii="Times New Roman" w:hAnsi="Times New Roman" w:cs="Times New Roman"/>
        </w:rPr>
        <w:t xml:space="preserve"> the </w:t>
      </w:r>
      <w:r w:rsidR="001C0393">
        <w:rPr>
          <w:rFonts w:ascii="Times New Roman" w:hAnsi="Times New Roman" w:cs="Times New Roman"/>
        </w:rPr>
        <w:t>average shoot length for</w:t>
      </w:r>
      <w:r w:rsidR="001B4C0B" w:rsidRPr="0059295B">
        <w:rPr>
          <w:rFonts w:ascii="Times New Roman" w:hAnsi="Times New Roman" w:cs="Times New Roman"/>
        </w:rPr>
        <w:t xml:space="preserve"> each plan</w:t>
      </w:r>
      <w:r w:rsidR="00B37669">
        <w:rPr>
          <w:rFonts w:ascii="Times New Roman" w:hAnsi="Times New Roman" w:cs="Times New Roman"/>
        </w:rPr>
        <w:t>t</w:t>
      </w:r>
      <w:r w:rsidR="001B4C0B" w:rsidRPr="0059295B">
        <w:rPr>
          <w:rFonts w:ascii="Times New Roman" w:hAnsi="Times New Roman" w:cs="Times New Roman"/>
        </w:rPr>
        <w:t xml:space="preserve">. </w:t>
      </w:r>
    </w:p>
    <w:p w14:paraId="2C6510AB" w14:textId="77777777" w:rsidR="001B4C0B" w:rsidRDefault="001B4C0B" w:rsidP="001B4C0B">
      <w:pPr>
        <w:spacing w:line="480" w:lineRule="auto"/>
        <w:rPr>
          <w:rFonts w:ascii="Times New Roman" w:hAnsi="Times New Roman" w:cs="Times New Roman"/>
        </w:rPr>
      </w:pPr>
    </w:p>
    <w:p w14:paraId="05F0C63E" w14:textId="42059C5F" w:rsidR="00D1356C" w:rsidRPr="00B37669" w:rsidRDefault="00B37669" w:rsidP="000A7BE7">
      <w:pPr>
        <w:spacing w:line="480" w:lineRule="auto"/>
        <w:rPr>
          <w:rFonts w:ascii="Times New Roman" w:hAnsi="Times New Roman" w:cs="Times New Roman"/>
        </w:rPr>
      </w:pPr>
      <w:r w:rsidRPr="00B37669">
        <w:rPr>
          <w:rFonts w:ascii="Times New Roman" w:hAnsi="Times New Roman" w:cs="Times New Roman"/>
          <w:u w:val="single"/>
        </w:rPr>
        <w:t xml:space="preserve">Leaf </w:t>
      </w:r>
      <w:r w:rsidR="001C0393">
        <w:rPr>
          <w:rFonts w:ascii="Times New Roman" w:hAnsi="Times New Roman" w:cs="Times New Roman"/>
          <w:u w:val="single"/>
        </w:rPr>
        <w:t>traits</w:t>
      </w:r>
      <w:r>
        <w:rPr>
          <w:rFonts w:ascii="Times New Roman" w:hAnsi="Times New Roman" w:cs="Times New Roman"/>
        </w:rPr>
        <w:t xml:space="preserve"> – We measure</w:t>
      </w:r>
      <w:r w:rsidR="001C0393">
        <w:rPr>
          <w:rFonts w:ascii="Times New Roman" w:hAnsi="Times New Roman" w:cs="Times New Roman"/>
        </w:rPr>
        <w:t>d</w:t>
      </w:r>
      <w:r>
        <w:rPr>
          <w:rFonts w:ascii="Times New Roman" w:hAnsi="Times New Roman" w:cs="Times New Roman"/>
        </w:rPr>
        <w:t xml:space="preserve"> </w:t>
      </w:r>
      <w:r w:rsidR="00D1356C">
        <w:rPr>
          <w:rFonts w:ascii="Times New Roman" w:hAnsi="Times New Roman" w:cs="Times New Roman"/>
        </w:rPr>
        <w:t xml:space="preserve">several traits that could shape leaf quality for herbivores, including </w:t>
      </w:r>
      <w:r w:rsidR="00DF2E4A">
        <w:rPr>
          <w:rFonts w:ascii="Times New Roman" w:hAnsi="Times New Roman" w:cs="Times New Roman"/>
        </w:rPr>
        <w:t>leaf area,</w:t>
      </w:r>
      <w:r w:rsidR="001C0393">
        <w:rPr>
          <w:rFonts w:ascii="Times New Roman" w:hAnsi="Times New Roman" w:cs="Times New Roman"/>
        </w:rPr>
        <w:t xml:space="preserve"> specific leaf area (SLA),</w:t>
      </w:r>
      <w:r w:rsidR="00D906EE">
        <w:rPr>
          <w:rFonts w:ascii="Times New Roman" w:hAnsi="Times New Roman" w:cs="Times New Roman"/>
        </w:rPr>
        <w:t xml:space="preserve"> water content,</w:t>
      </w:r>
      <w:r w:rsidR="00D1356C">
        <w:rPr>
          <w:rFonts w:ascii="Times New Roman" w:hAnsi="Times New Roman" w:cs="Times New Roman"/>
        </w:rPr>
        <w:t xml:space="preserve"> </w:t>
      </w:r>
      <w:proofErr w:type="spellStart"/>
      <w:r w:rsidR="00D1356C">
        <w:rPr>
          <w:rFonts w:ascii="Times New Roman" w:hAnsi="Times New Roman" w:cs="Times New Roman"/>
        </w:rPr>
        <w:t>trichome</w:t>
      </w:r>
      <w:proofErr w:type="spellEnd"/>
      <w:r w:rsidR="00D1356C">
        <w:rPr>
          <w:rFonts w:ascii="Times New Roman" w:hAnsi="Times New Roman" w:cs="Times New Roman"/>
        </w:rPr>
        <w:t xml:space="preserve"> density, percentage carbon </w:t>
      </w:r>
      <w:r w:rsidR="001C0393">
        <w:rPr>
          <w:rFonts w:ascii="Times New Roman" w:hAnsi="Times New Roman" w:cs="Times New Roman"/>
        </w:rPr>
        <w:t xml:space="preserve">(C) </w:t>
      </w:r>
      <w:r w:rsidR="00DF2E4A">
        <w:rPr>
          <w:rFonts w:ascii="Times New Roman" w:hAnsi="Times New Roman" w:cs="Times New Roman"/>
        </w:rPr>
        <w:t>and nitrogen (N), and C</w:t>
      </w:r>
      <w:proofErr w:type="gramStart"/>
      <w:r w:rsidR="00DF2E4A">
        <w:rPr>
          <w:rFonts w:ascii="Times New Roman" w:hAnsi="Times New Roman" w:cs="Times New Roman"/>
        </w:rPr>
        <w:t>:</w:t>
      </w:r>
      <w:r w:rsidR="00D1356C">
        <w:rPr>
          <w:rFonts w:ascii="Times New Roman" w:hAnsi="Times New Roman" w:cs="Times New Roman"/>
        </w:rPr>
        <w:t>N</w:t>
      </w:r>
      <w:proofErr w:type="gramEnd"/>
      <w:r w:rsidR="00D1356C">
        <w:rPr>
          <w:rFonts w:ascii="Times New Roman" w:hAnsi="Times New Roman" w:cs="Times New Roman"/>
        </w:rPr>
        <w:t>.</w:t>
      </w:r>
      <w:r w:rsidR="000A7BE7">
        <w:rPr>
          <w:rFonts w:ascii="Times New Roman" w:hAnsi="Times New Roman" w:cs="Times New Roman"/>
        </w:rPr>
        <w:t xml:space="preserve"> To measure these traits, </w:t>
      </w:r>
      <w:r w:rsidR="00DF2E4A">
        <w:rPr>
          <w:rFonts w:ascii="Times New Roman" w:hAnsi="Times New Roman" w:cs="Times New Roman"/>
        </w:rPr>
        <w:t xml:space="preserve">we excised fully expanded and undamaged leaves </w:t>
      </w:r>
      <w:r w:rsidR="000A7BE7">
        <w:rPr>
          <w:rFonts w:ascii="Times New Roman" w:hAnsi="Times New Roman" w:cs="Times New Roman"/>
        </w:rPr>
        <w:t>from plants</w:t>
      </w:r>
      <w:r w:rsidR="00D906EE">
        <w:rPr>
          <w:rFonts w:ascii="Times New Roman" w:hAnsi="Times New Roman" w:cs="Times New Roman"/>
        </w:rPr>
        <w:t xml:space="preserve"> in late July</w:t>
      </w:r>
      <w:r w:rsidR="00E34BA8">
        <w:rPr>
          <w:rFonts w:ascii="Times New Roman" w:hAnsi="Times New Roman" w:cs="Times New Roman"/>
        </w:rPr>
        <w:t xml:space="preserve"> of each year</w:t>
      </w:r>
      <w:r w:rsidR="000A7BE7">
        <w:rPr>
          <w:rFonts w:ascii="Times New Roman" w:hAnsi="Times New Roman" w:cs="Times New Roman"/>
        </w:rPr>
        <w:t>, stored</w:t>
      </w:r>
      <w:r w:rsidR="00D1356C">
        <w:rPr>
          <w:rFonts w:ascii="Times New Roman" w:hAnsi="Times New Roman" w:cs="Times New Roman"/>
        </w:rPr>
        <w:t xml:space="preserve"> </w:t>
      </w:r>
      <w:r w:rsidRPr="00B37669">
        <w:rPr>
          <w:rFonts w:ascii="Times New Roman" w:hAnsi="Times New Roman" w:cs="Times New Roman"/>
        </w:rPr>
        <w:t>leaf samples</w:t>
      </w:r>
      <w:r w:rsidR="000A7BE7">
        <w:rPr>
          <w:rFonts w:ascii="Times New Roman" w:hAnsi="Times New Roman" w:cs="Times New Roman"/>
        </w:rPr>
        <w:t xml:space="preserve"> with a moist paper towel</w:t>
      </w:r>
      <w:r w:rsidRPr="00B37669">
        <w:rPr>
          <w:rFonts w:ascii="Times New Roman" w:hAnsi="Times New Roman" w:cs="Times New Roman"/>
        </w:rPr>
        <w:t xml:space="preserve"> in separate plastic bags</w:t>
      </w:r>
      <w:r w:rsidR="00D1356C">
        <w:rPr>
          <w:rFonts w:ascii="Times New Roman" w:hAnsi="Times New Roman" w:cs="Times New Roman"/>
        </w:rPr>
        <w:t xml:space="preserve"> </w:t>
      </w:r>
      <w:r w:rsidRPr="00B37669">
        <w:rPr>
          <w:rFonts w:ascii="Times New Roman" w:hAnsi="Times New Roman" w:cs="Times New Roman"/>
        </w:rPr>
        <w:t>within a cooler and immediately</w:t>
      </w:r>
      <w:r w:rsidR="00D1356C">
        <w:rPr>
          <w:rFonts w:ascii="Times New Roman" w:hAnsi="Times New Roman" w:cs="Times New Roman"/>
        </w:rPr>
        <w:t xml:space="preserve"> </w:t>
      </w:r>
      <w:r w:rsidRPr="00B37669">
        <w:rPr>
          <w:rFonts w:ascii="Times New Roman" w:hAnsi="Times New Roman" w:cs="Times New Roman"/>
        </w:rPr>
        <w:t>brought them back to the laboratory. We then weighed</w:t>
      </w:r>
      <w:r w:rsidR="00D1356C">
        <w:rPr>
          <w:rFonts w:ascii="Times New Roman" w:hAnsi="Times New Roman" w:cs="Times New Roman"/>
        </w:rPr>
        <w:t xml:space="preserve"> </w:t>
      </w:r>
      <w:r w:rsidRPr="00B37669">
        <w:rPr>
          <w:rFonts w:ascii="Times New Roman" w:hAnsi="Times New Roman" w:cs="Times New Roman"/>
        </w:rPr>
        <w:t xml:space="preserve">leaves to obtain fresh mass (g), </w:t>
      </w:r>
      <w:r w:rsidR="000A7BE7">
        <w:rPr>
          <w:rFonts w:ascii="Times New Roman" w:hAnsi="Times New Roman" w:cs="Times New Roman"/>
        </w:rPr>
        <w:t>digitally scanned them to measure leaf area (mm</w:t>
      </w:r>
      <w:r w:rsidR="000A7BE7">
        <w:rPr>
          <w:rFonts w:ascii="Times New Roman" w:hAnsi="Times New Roman" w:cs="Times New Roman"/>
          <w:vertAlign w:val="superscript"/>
        </w:rPr>
        <w:t>2</w:t>
      </w:r>
      <w:r w:rsidR="000A7BE7">
        <w:rPr>
          <w:rFonts w:ascii="Times New Roman" w:hAnsi="Times New Roman" w:cs="Times New Roman"/>
        </w:rPr>
        <w:t xml:space="preserve">) using </w:t>
      </w:r>
      <w:proofErr w:type="spellStart"/>
      <w:r w:rsidR="000A7BE7">
        <w:rPr>
          <w:rFonts w:ascii="Times New Roman" w:hAnsi="Times New Roman" w:cs="Times New Roman"/>
        </w:rPr>
        <w:t>ImageJ</w:t>
      </w:r>
      <w:proofErr w:type="spellEnd"/>
      <w:r w:rsidR="000A7BE7">
        <w:rPr>
          <w:rFonts w:ascii="Times New Roman" w:hAnsi="Times New Roman" w:cs="Times New Roman"/>
        </w:rPr>
        <w:t xml:space="preserve"> (</w:t>
      </w:r>
      <w:proofErr w:type="spellStart"/>
      <w:r w:rsidR="000A7BE7">
        <w:rPr>
          <w:rFonts w:ascii="Times New Roman" w:hAnsi="Times New Roman" w:cs="Times New Roman"/>
        </w:rPr>
        <w:t>Abrámoff</w:t>
      </w:r>
      <w:proofErr w:type="spellEnd"/>
      <w:r w:rsidR="000A7BE7">
        <w:rPr>
          <w:rFonts w:ascii="Times New Roman" w:hAnsi="Times New Roman" w:cs="Times New Roman"/>
        </w:rPr>
        <w:t xml:space="preserve">, </w:t>
      </w:r>
      <w:proofErr w:type="spellStart"/>
      <w:r w:rsidR="000A7BE7">
        <w:rPr>
          <w:rFonts w:ascii="Times New Roman" w:hAnsi="Times New Roman" w:cs="Times New Roman"/>
        </w:rPr>
        <w:t>Magalhães</w:t>
      </w:r>
      <w:proofErr w:type="spellEnd"/>
      <w:r w:rsidR="000A7BE7">
        <w:rPr>
          <w:rFonts w:ascii="Times New Roman" w:hAnsi="Times New Roman" w:cs="Times New Roman"/>
        </w:rPr>
        <w:t xml:space="preserve">, and Ram 2004), </w:t>
      </w:r>
      <w:r w:rsidRPr="00B37669">
        <w:rPr>
          <w:rFonts w:ascii="Times New Roman" w:hAnsi="Times New Roman" w:cs="Times New Roman"/>
        </w:rPr>
        <w:t>and oven-dried them at 60 °C fo</w:t>
      </w:r>
      <w:r w:rsidR="00D1356C">
        <w:rPr>
          <w:rFonts w:ascii="Times New Roman" w:hAnsi="Times New Roman" w:cs="Times New Roman"/>
        </w:rPr>
        <w:t xml:space="preserve">r 72 h to obtain dry weight (g) </w:t>
      </w:r>
      <w:r w:rsidRPr="00B37669">
        <w:rPr>
          <w:rFonts w:ascii="Times New Roman" w:hAnsi="Times New Roman" w:cs="Times New Roman"/>
        </w:rPr>
        <w:t>(</w:t>
      </w:r>
      <w:proofErr w:type="spellStart"/>
      <w:r w:rsidRPr="00B37669">
        <w:rPr>
          <w:rFonts w:ascii="Times New Roman" w:hAnsi="Times New Roman" w:cs="Times New Roman"/>
        </w:rPr>
        <w:t>Cornelissen</w:t>
      </w:r>
      <w:proofErr w:type="spellEnd"/>
      <w:r w:rsidRPr="00B37669">
        <w:rPr>
          <w:rFonts w:ascii="Times New Roman" w:hAnsi="Times New Roman" w:cs="Times New Roman"/>
        </w:rPr>
        <w:t xml:space="preserve"> et al. 2003). </w:t>
      </w:r>
      <w:r w:rsidR="00D906EE">
        <w:rPr>
          <w:rFonts w:ascii="Times New Roman" w:hAnsi="Times New Roman" w:cs="Times New Roman"/>
        </w:rPr>
        <w:t xml:space="preserve">We calculated SLA as </w:t>
      </w:r>
      <m:oMath>
        <m:f>
          <m:fPr>
            <m:ctrlPr>
              <w:rPr>
                <w:rFonts w:ascii="Cambria Math" w:hAnsi="Cambria Math" w:cs="Times New Roman"/>
                <w:i/>
              </w:rPr>
            </m:ctrlPr>
          </m:fPr>
          <m:num>
            <m:r>
              <w:rPr>
                <w:rFonts w:ascii="Cambria Math" w:hAnsi="Cambria Math" w:cs="Times New Roman"/>
              </w:rPr>
              <m:t>leaf area</m:t>
            </m:r>
          </m:num>
          <m:den>
            <m:r>
              <w:rPr>
                <w:rFonts w:ascii="Cambria Math" w:hAnsi="Cambria Math" w:cs="Times New Roman"/>
              </w:rPr>
              <m:t>dry mass</m:t>
            </m:r>
          </m:den>
        </m:f>
      </m:oMath>
      <w:r w:rsidR="00D906EE" w:rsidRPr="00B37669">
        <w:rPr>
          <w:rFonts w:ascii="Times New Roman" w:hAnsi="Times New Roman" w:cs="Times New Roman"/>
        </w:rPr>
        <w:t xml:space="preserve"> (Cornelissen et al. 2003)</w:t>
      </w:r>
      <w:r w:rsidR="00D906EE">
        <w:rPr>
          <w:rFonts w:ascii="Times New Roman" w:hAnsi="Times New Roman" w:cs="Times New Roman"/>
        </w:rPr>
        <w:t xml:space="preserve">. </w:t>
      </w:r>
      <w:r w:rsidRPr="00B37669">
        <w:rPr>
          <w:rFonts w:ascii="Times New Roman" w:hAnsi="Times New Roman" w:cs="Times New Roman"/>
        </w:rPr>
        <w:t xml:space="preserve">We calculated </w:t>
      </w:r>
      <w:r w:rsidR="00D1356C">
        <w:rPr>
          <w:rFonts w:ascii="Times New Roman" w:hAnsi="Times New Roman" w:cs="Times New Roman"/>
        </w:rPr>
        <w:t>l</w:t>
      </w:r>
      <w:r w:rsidRPr="00B37669">
        <w:rPr>
          <w:rFonts w:ascii="Times New Roman" w:hAnsi="Times New Roman" w:cs="Times New Roman"/>
        </w:rPr>
        <w:t>eaf water content as t</w:t>
      </w:r>
      <w:r w:rsidR="00D1356C">
        <w:rPr>
          <w:rFonts w:ascii="Times New Roman" w:hAnsi="Times New Roman" w:cs="Times New Roman"/>
        </w:rPr>
        <w:t xml:space="preserve">he </w:t>
      </w:r>
      <m:oMath>
        <m:f>
          <m:fPr>
            <m:ctrlPr>
              <w:rPr>
                <w:rFonts w:ascii="Cambria Math" w:hAnsi="Cambria Math" w:cs="Times New Roman"/>
                <w:i/>
              </w:rPr>
            </m:ctrlPr>
          </m:fPr>
          <m:num>
            <m:r>
              <w:rPr>
                <w:rFonts w:ascii="Cambria Math" w:hAnsi="Cambria Math" w:cs="Times New Roman"/>
              </w:rPr>
              <m:t>(fresh mass-dry mass)</m:t>
            </m:r>
          </m:num>
          <m:den>
            <m:r>
              <w:rPr>
                <w:rFonts w:ascii="Cambria Math" w:hAnsi="Cambria Math" w:cs="Times New Roman"/>
              </w:rPr>
              <m:t>dry mass</m:t>
            </m:r>
          </m:den>
        </m:f>
      </m:oMath>
      <w:r w:rsidRPr="00B37669">
        <w:rPr>
          <w:rFonts w:ascii="Times New Roman" w:hAnsi="Times New Roman" w:cs="Times New Roman"/>
        </w:rPr>
        <w:t xml:space="preserve"> (Munns &amp;</w:t>
      </w:r>
      <w:r w:rsidR="00D1356C">
        <w:rPr>
          <w:rFonts w:ascii="Times New Roman" w:hAnsi="Times New Roman" w:cs="Times New Roman"/>
        </w:rPr>
        <w:t xml:space="preserve"> </w:t>
      </w:r>
      <w:proofErr w:type="spellStart"/>
      <w:r w:rsidRPr="00B37669">
        <w:rPr>
          <w:rFonts w:ascii="Times New Roman" w:hAnsi="Times New Roman" w:cs="Times New Roman"/>
        </w:rPr>
        <w:t>PrometheusWiki</w:t>
      </w:r>
      <w:proofErr w:type="spellEnd"/>
      <w:r w:rsidRPr="00B37669">
        <w:rPr>
          <w:rFonts w:ascii="Times New Roman" w:hAnsi="Times New Roman" w:cs="Times New Roman"/>
        </w:rPr>
        <w:t xml:space="preserve"> Contributors 2010). To measure </w:t>
      </w:r>
      <w:proofErr w:type="spellStart"/>
      <w:r w:rsidRPr="00B37669">
        <w:rPr>
          <w:rFonts w:ascii="Times New Roman" w:hAnsi="Times New Roman" w:cs="Times New Roman"/>
        </w:rPr>
        <w:t>trichome</w:t>
      </w:r>
      <w:proofErr w:type="spellEnd"/>
      <w:r w:rsidRPr="00B37669">
        <w:rPr>
          <w:rFonts w:ascii="Times New Roman" w:hAnsi="Times New Roman" w:cs="Times New Roman"/>
        </w:rPr>
        <w:t xml:space="preserve"> density,</w:t>
      </w:r>
      <w:r w:rsidR="00D1356C">
        <w:rPr>
          <w:rFonts w:ascii="Times New Roman" w:hAnsi="Times New Roman" w:cs="Times New Roman"/>
        </w:rPr>
        <w:t xml:space="preserve"> </w:t>
      </w:r>
      <w:r w:rsidRPr="00B37669">
        <w:rPr>
          <w:rFonts w:ascii="Times New Roman" w:hAnsi="Times New Roman" w:cs="Times New Roman"/>
        </w:rPr>
        <w:t xml:space="preserve">we counted the number of </w:t>
      </w:r>
      <w:proofErr w:type="spellStart"/>
      <w:r w:rsidRPr="00B37669">
        <w:rPr>
          <w:rFonts w:ascii="Times New Roman" w:hAnsi="Times New Roman" w:cs="Times New Roman"/>
        </w:rPr>
        <w:t>trichomes</w:t>
      </w:r>
      <w:proofErr w:type="spellEnd"/>
      <w:r w:rsidRPr="00B37669">
        <w:rPr>
          <w:rFonts w:ascii="Times New Roman" w:hAnsi="Times New Roman" w:cs="Times New Roman"/>
        </w:rPr>
        <w:t xml:space="preserve"> along an</w:t>
      </w:r>
      <w:r w:rsidR="00D1356C">
        <w:rPr>
          <w:rFonts w:ascii="Times New Roman" w:hAnsi="Times New Roman" w:cs="Times New Roman"/>
        </w:rPr>
        <w:t xml:space="preserve"> 11 mm by</w:t>
      </w:r>
      <w:r w:rsidR="00DF2E4A">
        <w:rPr>
          <w:rFonts w:ascii="Times New Roman" w:hAnsi="Times New Roman" w:cs="Times New Roman"/>
        </w:rPr>
        <w:t xml:space="preserve"> 1 mm transect in the center</w:t>
      </w:r>
      <w:r w:rsidRPr="00B37669">
        <w:rPr>
          <w:rFonts w:ascii="Times New Roman" w:hAnsi="Times New Roman" w:cs="Times New Roman"/>
        </w:rPr>
        <w:t xml:space="preserve"> of the leaf, halfway between</w:t>
      </w:r>
      <w:r w:rsidR="00D1356C">
        <w:rPr>
          <w:rFonts w:ascii="Times New Roman" w:hAnsi="Times New Roman" w:cs="Times New Roman"/>
        </w:rPr>
        <w:t xml:space="preserve"> </w:t>
      </w:r>
      <w:r w:rsidRPr="00B37669">
        <w:rPr>
          <w:rFonts w:ascii="Times New Roman" w:hAnsi="Times New Roman" w:cs="Times New Roman"/>
        </w:rPr>
        <w:t>the leaf edge and the mid-vein, under a dissecting scope. To measure</w:t>
      </w:r>
      <w:r w:rsidR="00D1356C">
        <w:rPr>
          <w:rFonts w:ascii="Times New Roman" w:hAnsi="Times New Roman" w:cs="Times New Roman"/>
        </w:rPr>
        <w:t xml:space="preserve"> </w:t>
      </w:r>
      <w:r w:rsidRPr="00B37669">
        <w:rPr>
          <w:rFonts w:ascii="Times New Roman" w:hAnsi="Times New Roman" w:cs="Times New Roman"/>
        </w:rPr>
        <w:t>per</w:t>
      </w:r>
      <w:r w:rsidR="008116B9">
        <w:rPr>
          <w:rFonts w:ascii="Times New Roman" w:hAnsi="Times New Roman" w:cs="Times New Roman"/>
        </w:rPr>
        <w:t xml:space="preserve">centage C and N, we </w:t>
      </w:r>
      <w:r w:rsidR="00D906EE">
        <w:rPr>
          <w:rFonts w:ascii="Times New Roman" w:hAnsi="Times New Roman" w:cs="Times New Roman"/>
        </w:rPr>
        <w:t xml:space="preserve">ground oven-dried leaves </w:t>
      </w:r>
      <w:r w:rsidR="00D1356C">
        <w:rPr>
          <w:rFonts w:ascii="Times New Roman" w:hAnsi="Times New Roman" w:cs="Times New Roman"/>
        </w:rPr>
        <w:t xml:space="preserve">to a fine powder using a </w:t>
      </w:r>
      <w:r w:rsidRPr="00B37669">
        <w:rPr>
          <w:rFonts w:ascii="Times New Roman" w:hAnsi="Times New Roman" w:cs="Times New Roman"/>
        </w:rPr>
        <w:t xml:space="preserve">ball mill (Mixer/Mill 8000D, SPEX </w:t>
      </w:r>
      <w:proofErr w:type="spellStart"/>
      <w:r w:rsidRPr="00B37669">
        <w:rPr>
          <w:rFonts w:ascii="Times New Roman" w:hAnsi="Times New Roman" w:cs="Times New Roman"/>
        </w:rPr>
        <w:t>SamplePrep</w:t>
      </w:r>
      <w:proofErr w:type="spellEnd"/>
      <w:r w:rsidRPr="00B37669">
        <w:rPr>
          <w:rFonts w:ascii="Times New Roman" w:hAnsi="Times New Roman" w:cs="Times New Roman"/>
        </w:rPr>
        <w:t>; Metuchen, NJ,</w:t>
      </w:r>
      <w:r w:rsidR="00D1356C">
        <w:rPr>
          <w:rFonts w:ascii="Times New Roman" w:hAnsi="Times New Roman" w:cs="Times New Roman"/>
        </w:rPr>
        <w:t xml:space="preserve"> </w:t>
      </w:r>
      <w:r w:rsidRPr="00B37669">
        <w:rPr>
          <w:rFonts w:ascii="Times New Roman" w:hAnsi="Times New Roman" w:cs="Times New Roman"/>
        </w:rPr>
        <w:t>USA). Subsamples o</w:t>
      </w:r>
      <w:r w:rsidR="001C0393">
        <w:rPr>
          <w:rFonts w:ascii="Times New Roman" w:hAnsi="Times New Roman" w:cs="Times New Roman"/>
        </w:rPr>
        <w:t>f each material were then analyz</w:t>
      </w:r>
      <w:r w:rsidRPr="00B37669">
        <w:rPr>
          <w:rFonts w:ascii="Times New Roman" w:hAnsi="Times New Roman" w:cs="Times New Roman"/>
        </w:rPr>
        <w:t>ed for percentage</w:t>
      </w:r>
      <w:r w:rsidR="00D1356C">
        <w:rPr>
          <w:rFonts w:ascii="Times New Roman" w:hAnsi="Times New Roman" w:cs="Times New Roman"/>
        </w:rPr>
        <w:t xml:space="preserve"> </w:t>
      </w:r>
      <w:r w:rsidR="001C0393">
        <w:rPr>
          <w:rFonts w:ascii="Times New Roman" w:hAnsi="Times New Roman" w:cs="Times New Roman"/>
        </w:rPr>
        <w:t>C and N on an elemental analyz</w:t>
      </w:r>
      <w:r w:rsidRPr="00B37669">
        <w:rPr>
          <w:rFonts w:ascii="Times New Roman" w:hAnsi="Times New Roman" w:cs="Times New Roman"/>
        </w:rPr>
        <w:t>er (</w:t>
      </w:r>
      <w:r w:rsidR="00D57C48">
        <w:rPr>
          <w:rFonts w:ascii="Times New Roman" w:hAnsi="Times New Roman" w:cs="Times New Roman"/>
        </w:rPr>
        <w:t xml:space="preserve">ECS 4010; </w:t>
      </w:r>
      <w:proofErr w:type="spellStart"/>
      <w:r w:rsidR="00D57C48">
        <w:rPr>
          <w:rFonts w:ascii="Times New Roman" w:hAnsi="Times New Roman" w:cs="Times New Roman"/>
        </w:rPr>
        <w:t>Costech</w:t>
      </w:r>
      <w:proofErr w:type="spellEnd"/>
      <w:r w:rsidR="00D57C48">
        <w:rPr>
          <w:rFonts w:ascii="Times New Roman" w:hAnsi="Times New Roman" w:cs="Times New Roman"/>
        </w:rPr>
        <w:t xml:space="preserve"> Analytical Technologies, Valencia, California, USA)</w:t>
      </w:r>
      <w:r w:rsidR="00D1356C">
        <w:rPr>
          <w:rFonts w:ascii="Times New Roman" w:hAnsi="Times New Roman" w:cs="Times New Roman"/>
        </w:rPr>
        <w:t xml:space="preserve"> using </w:t>
      </w:r>
      <w:r w:rsidR="00D57C48">
        <w:rPr>
          <w:rFonts w:ascii="Times New Roman" w:hAnsi="Times New Roman" w:cs="Times New Roman"/>
        </w:rPr>
        <w:t>atropine (4.84</w:t>
      </w:r>
      <w:r w:rsidRPr="00B37669">
        <w:rPr>
          <w:rFonts w:ascii="Times New Roman" w:hAnsi="Times New Roman" w:cs="Times New Roman"/>
        </w:rPr>
        <w:t>% N an</w:t>
      </w:r>
      <w:r w:rsidR="00D57C48">
        <w:rPr>
          <w:rFonts w:ascii="Times New Roman" w:hAnsi="Times New Roman" w:cs="Times New Roman"/>
        </w:rPr>
        <w:t>d 70.56</w:t>
      </w:r>
      <w:r w:rsidRPr="00B37669">
        <w:rPr>
          <w:rFonts w:ascii="Times New Roman" w:hAnsi="Times New Roman" w:cs="Times New Roman"/>
        </w:rPr>
        <w:t>% C) as a reference</w:t>
      </w:r>
      <w:r w:rsidR="00D1356C">
        <w:rPr>
          <w:rFonts w:ascii="Times New Roman" w:hAnsi="Times New Roman" w:cs="Times New Roman"/>
        </w:rPr>
        <w:t xml:space="preserve"> </w:t>
      </w:r>
      <w:r w:rsidRPr="00B37669">
        <w:rPr>
          <w:rFonts w:ascii="Times New Roman" w:hAnsi="Times New Roman" w:cs="Times New Roman"/>
        </w:rPr>
        <w:t>standard.</w:t>
      </w:r>
      <w:r w:rsidR="00D906EE">
        <w:rPr>
          <w:rFonts w:ascii="Times New Roman" w:hAnsi="Times New Roman" w:cs="Times New Roman"/>
        </w:rPr>
        <w:t xml:space="preserve"> </w:t>
      </w:r>
    </w:p>
    <w:p w14:paraId="4941E094" w14:textId="77777777" w:rsidR="001B4C0B" w:rsidRPr="0059295B" w:rsidRDefault="001B4C0B" w:rsidP="001B4C0B">
      <w:pPr>
        <w:spacing w:line="480" w:lineRule="auto"/>
        <w:rPr>
          <w:rFonts w:ascii="Times New Roman" w:hAnsi="Times New Roman" w:cs="Times New Roman"/>
        </w:rPr>
      </w:pPr>
    </w:p>
    <w:p w14:paraId="7F5176D0" w14:textId="0AE8B688" w:rsidR="001B4C0B" w:rsidRPr="0059295B" w:rsidRDefault="004A5D3A" w:rsidP="001B4C0B">
      <w:pPr>
        <w:spacing w:line="480" w:lineRule="auto"/>
        <w:rPr>
          <w:rFonts w:ascii="Times New Roman" w:hAnsi="Times New Roman" w:cs="Times New Roman"/>
          <w:i/>
        </w:rPr>
      </w:pPr>
      <w:r>
        <w:rPr>
          <w:rFonts w:ascii="Times New Roman" w:hAnsi="Times New Roman" w:cs="Times New Roman"/>
          <w:i/>
        </w:rPr>
        <w:t xml:space="preserve">Surveying Associated </w:t>
      </w:r>
      <w:r w:rsidR="00BA248A">
        <w:rPr>
          <w:rFonts w:ascii="Times New Roman" w:hAnsi="Times New Roman" w:cs="Times New Roman"/>
          <w:i/>
        </w:rPr>
        <w:t>Communit</w:t>
      </w:r>
      <w:r>
        <w:rPr>
          <w:rFonts w:ascii="Times New Roman" w:hAnsi="Times New Roman" w:cs="Times New Roman"/>
          <w:i/>
        </w:rPr>
        <w:t>ies</w:t>
      </w:r>
    </w:p>
    <w:p w14:paraId="31FCD2BC" w14:textId="09076200" w:rsidR="001B4C0B" w:rsidRPr="0059295B" w:rsidRDefault="004A5D3A" w:rsidP="001B4C0B">
      <w:pPr>
        <w:spacing w:line="480" w:lineRule="auto"/>
        <w:rPr>
          <w:rFonts w:ascii="Times New Roman" w:hAnsi="Times New Roman" w:cs="Times New Roman"/>
        </w:rPr>
      </w:pPr>
      <w:r w:rsidRPr="00AE06D5">
        <w:rPr>
          <w:rFonts w:ascii="Times New Roman" w:hAnsi="Times New Roman" w:cs="Times New Roman"/>
          <w:u w:val="single"/>
        </w:rPr>
        <w:t>Arthropod community</w:t>
      </w:r>
      <w:r>
        <w:rPr>
          <w:rFonts w:ascii="Times New Roman" w:hAnsi="Times New Roman" w:cs="Times New Roman"/>
        </w:rPr>
        <w:t xml:space="preserve"> – W</w:t>
      </w:r>
      <w:r w:rsidR="00FE109A">
        <w:rPr>
          <w:rFonts w:ascii="Times New Roman" w:hAnsi="Times New Roman" w:cs="Times New Roman"/>
        </w:rPr>
        <w:t>e visuall</w:t>
      </w:r>
      <w:r w:rsidR="001B4C0B" w:rsidRPr="0059295B">
        <w:rPr>
          <w:rFonts w:ascii="Times New Roman" w:hAnsi="Times New Roman" w:cs="Times New Roman"/>
        </w:rPr>
        <w:t>y su</w:t>
      </w:r>
      <w:r w:rsidR="00FE109A">
        <w:rPr>
          <w:rFonts w:ascii="Times New Roman" w:hAnsi="Times New Roman" w:cs="Times New Roman"/>
        </w:rPr>
        <w:t>rveyed plants for arthropods to determine the abundances of different (</w:t>
      </w:r>
      <w:proofErr w:type="spellStart"/>
      <w:proofErr w:type="gramStart"/>
      <w:r w:rsidR="00FE109A">
        <w:rPr>
          <w:rFonts w:ascii="Times New Roman" w:hAnsi="Times New Roman" w:cs="Times New Roman"/>
        </w:rPr>
        <w:t>morpho</w:t>
      </w:r>
      <w:proofErr w:type="spellEnd"/>
      <w:r w:rsidR="00FE109A">
        <w:rPr>
          <w:rFonts w:ascii="Times New Roman" w:hAnsi="Times New Roman" w:cs="Times New Roman"/>
        </w:rPr>
        <w:t>)species</w:t>
      </w:r>
      <w:proofErr w:type="gramEnd"/>
      <w:r w:rsidR="00FE109A">
        <w:rPr>
          <w:rFonts w:ascii="Times New Roman" w:hAnsi="Times New Roman" w:cs="Times New Roman"/>
        </w:rPr>
        <w:t>. For the wind experiment,</w:t>
      </w:r>
      <w:r w:rsidR="0004103B">
        <w:rPr>
          <w:rFonts w:ascii="Times New Roman" w:hAnsi="Times New Roman" w:cs="Times New Roman"/>
        </w:rPr>
        <w:t xml:space="preserve"> we surveyed arthropods once at the end of July 2012 and then once a month in May, June, and July of 2013. For the ant-aphid experiment, we surveyed arthropods on 5 different occasions between early June and late July 2012. </w:t>
      </w:r>
      <w:r w:rsidR="00DC11DE">
        <w:rPr>
          <w:rFonts w:ascii="Times New Roman" w:hAnsi="Times New Roman" w:cs="Times New Roman"/>
        </w:rPr>
        <w:t xml:space="preserve">So that individuals were not counted twice between sampling dates, we took the maximum abundance for each arthropod </w:t>
      </w:r>
      <w:r>
        <w:rPr>
          <w:rFonts w:ascii="Times New Roman" w:hAnsi="Times New Roman" w:cs="Times New Roman"/>
        </w:rPr>
        <w:t>(</w:t>
      </w:r>
      <w:proofErr w:type="spellStart"/>
      <w:proofErr w:type="gramStart"/>
      <w:r>
        <w:rPr>
          <w:rFonts w:ascii="Times New Roman" w:hAnsi="Times New Roman" w:cs="Times New Roman"/>
        </w:rPr>
        <w:t>morpho</w:t>
      </w:r>
      <w:proofErr w:type="spellEnd"/>
      <w:r>
        <w:rPr>
          <w:rFonts w:ascii="Times New Roman" w:hAnsi="Times New Roman" w:cs="Times New Roman"/>
        </w:rPr>
        <w:t>)</w:t>
      </w:r>
      <w:r w:rsidR="00DC11DE">
        <w:rPr>
          <w:rFonts w:ascii="Times New Roman" w:hAnsi="Times New Roman" w:cs="Times New Roman"/>
        </w:rPr>
        <w:t>species</w:t>
      </w:r>
      <w:proofErr w:type="gramEnd"/>
      <w:r w:rsidR="00DC11DE">
        <w:rPr>
          <w:rFonts w:ascii="Times New Roman" w:hAnsi="Times New Roman" w:cs="Times New Roman"/>
        </w:rPr>
        <w:t xml:space="preserve"> from each plant across all sampling dates with</w:t>
      </w:r>
      <w:r>
        <w:rPr>
          <w:rFonts w:ascii="Times New Roman" w:hAnsi="Times New Roman" w:cs="Times New Roman"/>
        </w:rPr>
        <w:t>in</w:t>
      </w:r>
      <w:r w:rsidR="00DC11DE">
        <w:rPr>
          <w:rFonts w:ascii="Times New Roman" w:hAnsi="Times New Roman" w:cs="Times New Roman"/>
        </w:rPr>
        <w:t xml:space="preserve"> each year. This approach provides a conservative estimate of the total number of individuals of each </w:t>
      </w:r>
      <w:r>
        <w:rPr>
          <w:rFonts w:ascii="Times New Roman" w:hAnsi="Times New Roman" w:cs="Times New Roman"/>
        </w:rPr>
        <w:t>(</w:t>
      </w:r>
      <w:proofErr w:type="spellStart"/>
      <w:proofErr w:type="gramStart"/>
      <w:r>
        <w:rPr>
          <w:rFonts w:ascii="Times New Roman" w:hAnsi="Times New Roman" w:cs="Times New Roman"/>
        </w:rPr>
        <w:t>morpho</w:t>
      </w:r>
      <w:proofErr w:type="spellEnd"/>
      <w:r>
        <w:rPr>
          <w:rFonts w:ascii="Times New Roman" w:hAnsi="Times New Roman" w:cs="Times New Roman"/>
        </w:rPr>
        <w:t>)</w:t>
      </w:r>
      <w:r w:rsidR="00DC11DE">
        <w:rPr>
          <w:rFonts w:ascii="Times New Roman" w:hAnsi="Times New Roman" w:cs="Times New Roman"/>
        </w:rPr>
        <w:t>species</w:t>
      </w:r>
      <w:proofErr w:type="gramEnd"/>
      <w:r w:rsidR="00DC11DE">
        <w:rPr>
          <w:rFonts w:ascii="Times New Roman" w:hAnsi="Times New Roman" w:cs="Times New Roman"/>
        </w:rPr>
        <w:t xml:space="preserve"> that occurred on individual plants through the summer. </w:t>
      </w:r>
      <w:r>
        <w:rPr>
          <w:rFonts w:ascii="Times New Roman" w:hAnsi="Times New Roman" w:cs="Times New Roman"/>
        </w:rPr>
        <w:t xml:space="preserve">Given the relatively low abundances of individual </w:t>
      </w:r>
      <w:proofErr w:type="spellStart"/>
      <w:r>
        <w:rPr>
          <w:rFonts w:ascii="Times New Roman" w:hAnsi="Times New Roman" w:cs="Times New Roman"/>
        </w:rPr>
        <w:t>morphospecies</w:t>
      </w:r>
      <w:proofErr w:type="spellEnd"/>
      <w:r>
        <w:rPr>
          <w:rFonts w:ascii="Times New Roman" w:hAnsi="Times New Roman" w:cs="Times New Roman"/>
        </w:rPr>
        <w:t xml:space="preserve">, we grouped arthropods at the Family-level for insects and at the Order-level for other arthropods. </w:t>
      </w:r>
    </w:p>
    <w:p w14:paraId="4B2D52E8" w14:textId="77777777" w:rsidR="001B4C0B" w:rsidRDefault="001B4C0B" w:rsidP="001B4C0B">
      <w:pPr>
        <w:spacing w:line="480" w:lineRule="auto"/>
        <w:rPr>
          <w:rFonts w:ascii="Times New Roman" w:hAnsi="Times New Roman" w:cs="Times New Roman"/>
        </w:rPr>
      </w:pPr>
    </w:p>
    <w:p w14:paraId="5B09C252" w14:textId="0B91F2AD" w:rsidR="00282961" w:rsidRPr="00AE06D5" w:rsidRDefault="001A539D" w:rsidP="001B4C0B">
      <w:pPr>
        <w:spacing w:line="480" w:lineRule="auto"/>
        <w:rPr>
          <w:rFonts w:ascii="Times New Roman" w:hAnsi="Times New Roman" w:cs="Times New Roman"/>
          <w:i/>
        </w:rPr>
      </w:pPr>
      <w:proofErr w:type="spellStart"/>
      <w:r>
        <w:rPr>
          <w:rFonts w:ascii="Times New Roman" w:hAnsi="Times New Roman" w:cs="Times New Roman"/>
          <w:u w:val="single"/>
        </w:rPr>
        <w:t>Mycorrhizal</w:t>
      </w:r>
      <w:proofErr w:type="spellEnd"/>
      <w:r>
        <w:rPr>
          <w:rFonts w:ascii="Times New Roman" w:hAnsi="Times New Roman" w:cs="Times New Roman"/>
          <w:u w:val="single"/>
        </w:rPr>
        <w:t xml:space="preserve"> and B</w:t>
      </w:r>
      <w:r w:rsidRPr="001A539D">
        <w:rPr>
          <w:rFonts w:ascii="Times New Roman" w:hAnsi="Times New Roman" w:cs="Times New Roman"/>
          <w:u w:val="single"/>
        </w:rPr>
        <w:t>acteria</w:t>
      </w:r>
      <w:r>
        <w:rPr>
          <w:rFonts w:ascii="Times New Roman" w:hAnsi="Times New Roman" w:cs="Times New Roman"/>
          <w:u w:val="single"/>
        </w:rPr>
        <w:t>l</w:t>
      </w:r>
      <w:r w:rsidRPr="00AE06D5">
        <w:rPr>
          <w:rFonts w:ascii="Times New Roman" w:hAnsi="Times New Roman" w:cs="Times New Roman"/>
          <w:u w:val="single"/>
        </w:rPr>
        <w:t xml:space="preserve"> communities</w:t>
      </w:r>
      <w:r>
        <w:rPr>
          <w:rFonts w:ascii="Times New Roman" w:hAnsi="Times New Roman" w:cs="Times New Roman"/>
        </w:rPr>
        <w:t xml:space="preserve"> – In </w:t>
      </w:r>
      <w:r w:rsidR="004A5D3A">
        <w:rPr>
          <w:rFonts w:ascii="Times New Roman" w:hAnsi="Times New Roman" w:cs="Times New Roman"/>
        </w:rPr>
        <w:t>late July of</w:t>
      </w:r>
      <w:r w:rsidR="00730B36">
        <w:rPr>
          <w:rFonts w:ascii="Times New Roman" w:hAnsi="Times New Roman" w:cs="Times New Roman"/>
        </w:rPr>
        <w:t xml:space="preserve"> 2013, we dug up the willows from the wind experiment in order to sample the </w:t>
      </w:r>
      <w:proofErr w:type="spellStart"/>
      <w:r w:rsidR="00730B36">
        <w:rPr>
          <w:rFonts w:ascii="Times New Roman" w:hAnsi="Times New Roman" w:cs="Times New Roman"/>
        </w:rPr>
        <w:t>mychorrizal</w:t>
      </w:r>
      <w:proofErr w:type="spellEnd"/>
      <w:r w:rsidR="00730B36">
        <w:rPr>
          <w:rFonts w:ascii="Times New Roman" w:hAnsi="Times New Roman" w:cs="Times New Roman"/>
        </w:rPr>
        <w:t xml:space="preserve"> and bacterial communities associated with the willow roots. We did not sample the belowground communities of plants in the ant-aphid experiment due to the high mortality of plants in 2013. To sample these belowground communities, we carefully removed dirt until we found all of the living root tissue. We then </w:t>
      </w:r>
      <w:r w:rsidR="004A5D3A">
        <w:rPr>
          <w:rFonts w:ascii="Times New Roman" w:hAnsi="Times New Roman" w:cs="Times New Roman"/>
        </w:rPr>
        <w:t xml:space="preserve">stored </w:t>
      </w:r>
      <w:r w:rsidR="00730B36">
        <w:rPr>
          <w:rFonts w:ascii="Times New Roman" w:hAnsi="Times New Roman" w:cs="Times New Roman"/>
        </w:rPr>
        <w:t xml:space="preserve">the root tissue of each plant in separate plastic bags </w:t>
      </w:r>
      <w:r w:rsidR="004A5D3A">
        <w:rPr>
          <w:rFonts w:ascii="Times New Roman" w:hAnsi="Times New Roman" w:cs="Times New Roman"/>
        </w:rPr>
        <w:t>within</w:t>
      </w:r>
      <w:r w:rsidR="00730B36">
        <w:rPr>
          <w:rFonts w:ascii="Times New Roman" w:hAnsi="Times New Roman" w:cs="Times New Roman"/>
        </w:rPr>
        <w:t xml:space="preserve"> a cooler</w:t>
      </w:r>
      <w:r w:rsidR="004A5D3A">
        <w:rPr>
          <w:rFonts w:ascii="Times New Roman" w:hAnsi="Times New Roman" w:cs="Times New Roman"/>
        </w:rPr>
        <w:t xml:space="preserve"> </w:t>
      </w:r>
      <w:r w:rsidR="00730B36">
        <w:rPr>
          <w:rFonts w:ascii="Times New Roman" w:hAnsi="Times New Roman" w:cs="Times New Roman"/>
        </w:rPr>
        <w:t>which were immediately transporte</w:t>
      </w:r>
      <w:r w:rsidR="00282961">
        <w:rPr>
          <w:rFonts w:ascii="Times New Roman" w:hAnsi="Times New Roman" w:cs="Times New Roman"/>
        </w:rPr>
        <w:t xml:space="preserve">d back to the lab and kept </w:t>
      </w:r>
      <w:r w:rsidR="004A5D3A">
        <w:rPr>
          <w:rFonts w:ascii="Times New Roman" w:hAnsi="Times New Roman" w:cs="Times New Roman"/>
        </w:rPr>
        <w:t xml:space="preserve">in a freezer </w:t>
      </w:r>
      <w:r w:rsidR="00282961">
        <w:rPr>
          <w:rFonts w:ascii="Times New Roman" w:hAnsi="Times New Roman" w:cs="Times New Roman"/>
        </w:rPr>
        <w:t xml:space="preserve">at </w:t>
      </w:r>
      <w:r w:rsidR="004A5D3A">
        <w:rPr>
          <w:rFonts w:ascii="Times New Roman" w:hAnsi="Times New Roman" w:cs="Times New Roman"/>
        </w:rPr>
        <w:t>_</w:t>
      </w:r>
      <w:r w:rsidR="004A5D3A" w:rsidRPr="00B37669">
        <w:rPr>
          <w:rFonts w:ascii="Times New Roman" w:hAnsi="Times New Roman" w:cs="Times New Roman"/>
        </w:rPr>
        <w:t xml:space="preserve">°C </w:t>
      </w:r>
      <w:r w:rsidR="00282961">
        <w:rPr>
          <w:rFonts w:ascii="Times New Roman" w:hAnsi="Times New Roman" w:cs="Times New Roman"/>
        </w:rPr>
        <w:t>until further processing.</w:t>
      </w:r>
      <w:r w:rsidR="004A5D3A">
        <w:rPr>
          <w:rFonts w:ascii="Times New Roman" w:hAnsi="Times New Roman" w:cs="Times New Roman"/>
        </w:rPr>
        <w:t xml:space="preserve"> </w:t>
      </w:r>
      <w:r w:rsidR="004A5D3A">
        <w:rPr>
          <w:rFonts w:ascii="Times New Roman" w:hAnsi="Times New Roman" w:cs="Times New Roman"/>
          <w:i/>
        </w:rPr>
        <w:t>(</w:t>
      </w:r>
      <w:proofErr w:type="gramStart"/>
      <w:r w:rsidR="004A5D3A">
        <w:rPr>
          <w:rFonts w:ascii="Times New Roman" w:hAnsi="Times New Roman" w:cs="Times New Roman"/>
          <w:i/>
        </w:rPr>
        <w:t>need</w:t>
      </w:r>
      <w:proofErr w:type="gramEnd"/>
      <w:r w:rsidR="004A5D3A">
        <w:rPr>
          <w:rFonts w:ascii="Times New Roman" w:hAnsi="Times New Roman" w:cs="Times New Roman"/>
          <w:i/>
        </w:rPr>
        <w:t xml:space="preserve"> further details on quantifying the belowground communities from Sonya).</w:t>
      </w:r>
    </w:p>
    <w:p w14:paraId="6031E58E" w14:textId="77777777" w:rsidR="001B4C0B" w:rsidRPr="0059295B" w:rsidRDefault="001B4C0B" w:rsidP="0059295B">
      <w:pPr>
        <w:spacing w:line="480" w:lineRule="auto"/>
        <w:rPr>
          <w:rFonts w:ascii="Times New Roman" w:hAnsi="Times New Roman" w:cs="Times New Roman"/>
        </w:rPr>
      </w:pPr>
    </w:p>
    <w:p w14:paraId="704FBE08" w14:textId="15141A33" w:rsidR="005F4DAB" w:rsidRPr="0059295B" w:rsidRDefault="00124834" w:rsidP="0059295B">
      <w:pPr>
        <w:spacing w:line="480" w:lineRule="auto"/>
        <w:rPr>
          <w:rFonts w:ascii="Times New Roman" w:hAnsi="Times New Roman" w:cs="Times New Roman"/>
          <w:i/>
        </w:rPr>
      </w:pPr>
      <w:r>
        <w:rPr>
          <w:rFonts w:ascii="Times New Roman" w:hAnsi="Times New Roman" w:cs="Times New Roman"/>
          <w:i/>
        </w:rPr>
        <w:t>Soil characteristics</w:t>
      </w:r>
    </w:p>
    <w:p w14:paraId="362623F9" w14:textId="3BFB4A81" w:rsidR="009F405D" w:rsidRDefault="00124834" w:rsidP="00124834">
      <w:pPr>
        <w:spacing w:line="480" w:lineRule="auto"/>
        <w:rPr>
          <w:rFonts w:ascii="Times New Roman" w:hAnsi="Times New Roman" w:cs="Times New Roman"/>
        </w:rPr>
      </w:pPr>
      <w:r>
        <w:rPr>
          <w:rFonts w:ascii="Times New Roman" w:hAnsi="Times New Roman" w:cs="Times New Roman"/>
        </w:rPr>
        <w:t>Soil nutrients, total organic matter, and moisture may all influence</w:t>
      </w:r>
      <w:r w:rsidR="001A539D">
        <w:rPr>
          <w:rFonts w:ascii="Times New Roman" w:hAnsi="Times New Roman" w:cs="Times New Roman"/>
        </w:rPr>
        <w:t xml:space="preserve"> plant phenotypes and</w:t>
      </w:r>
      <w:r>
        <w:rPr>
          <w:rFonts w:ascii="Times New Roman" w:hAnsi="Times New Roman" w:cs="Times New Roman"/>
        </w:rPr>
        <w:t xml:space="preserve"> the assembly of </w:t>
      </w:r>
      <w:proofErr w:type="spellStart"/>
      <w:r>
        <w:rPr>
          <w:rFonts w:ascii="Times New Roman" w:hAnsi="Times New Roman" w:cs="Times New Roman"/>
        </w:rPr>
        <w:t>mychorizzal</w:t>
      </w:r>
      <w:proofErr w:type="spellEnd"/>
      <w:r>
        <w:rPr>
          <w:rFonts w:ascii="Times New Roman" w:hAnsi="Times New Roman" w:cs="Times New Roman"/>
        </w:rPr>
        <w:t xml:space="preserve"> and bacterial communities on plant roots (cite). Moreover, we expected that w</w:t>
      </w:r>
      <w:r w:rsidR="005F4DAB" w:rsidRPr="0059295B">
        <w:rPr>
          <w:rFonts w:ascii="Times New Roman" w:hAnsi="Times New Roman" w:cs="Times New Roman"/>
        </w:rPr>
        <w:t xml:space="preserve">ind exposure </w:t>
      </w:r>
      <w:r>
        <w:rPr>
          <w:rFonts w:ascii="Times New Roman" w:hAnsi="Times New Roman" w:cs="Times New Roman"/>
        </w:rPr>
        <w:t>to</w:t>
      </w:r>
      <w:r w:rsidR="005F4DAB" w:rsidRPr="0059295B">
        <w:rPr>
          <w:rFonts w:ascii="Times New Roman" w:hAnsi="Times New Roman" w:cs="Times New Roman"/>
        </w:rPr>
        <w:t xml:space="preserve"> </w:t>
      </w:r>
      <w:r>
        <w:rPr>
          <w:rFonts w:ascii="Times New Roman" w:hAnsi="Times New Roman" w:cs="Times New Roman"/>
        </w:rPr>
        <w:t>affect</w:t>
      </w:r>
      <w:r w:rsidR="005F4DAB" w:rsidRPr="0059295B">
        <w:rPr>
          <w:rFonts w:ascii="Times New Roman" w:hAnsi="Times New Roman" w:cs="Times New Roman"/>
        </w:rPr>
        <w:t xml:space="preserve"> </w:t>
      </w:r>
      <w:r>
        <w:rPr>
          <w:rFonts w:ascii="Times New Roman" w:hAnsi="Times New Roman" w:cs="Times New Roman"/>
        </w:rPr>
        <w:t xml:space="preserve">these soil characteristics (cite); therefore, we measured soil nutrients, </w:t>
      </w:r>
      <w:r w:rsidR="001A539D">
        <w:rPr>
          <w:rFonts w:ascii="Times New Roman" w:hAnsi="Times New Roman" w:cs="Times New Roman"/>
        </w:rPr>
        <w:t xml:space="preserve">percent </w:t>
      </w:r>
      <w:r>
        <w:rPr>
          <w:rFonts w:ascii="Times New Roman" w:hAnsi="Times New Roman" w:cs="Times New Roman"/>
        </w:rPr>
        <w:t xml:space="preserve">organic matter, and moisture within each </w:t>
      </w:r>
      <w:r w:rsidR="001A539D">
        <w:rPr>
          <w:rFonts w:ascii="Times New Roman" w:hAnsi="Times New Roman" w:cs="Times New Roman"/>
        </w:rPr>
        <w:t>plot of the wind experiment (one exposed and one unexposed plot per block)</w:t>
      </w:r>
      <w:r>
        <w:rPr>
          <w:rFonts w:ascii="Times New Roman" w:hAnsi="Times New Roman" w:cs="Times New Roman"/>
        </w:rPr>
        <w:t xml:space="preserve">. </w:t>
      </w:r>
    </w:p>
    <w:p w14:paraId="33A15CF6" w14:textId="77777777" w:rsidR="009F405D" w:rsidRDefault="009F405D" w:rsidP="00124834">
      <w:pPr>
        <w:spacing w:line="480" w:lineRule="auto"/>
        <w:rPr>
          <w:rFonts w:ascii="Times New Roman" w:hAnsi="Times New Roman" w:cs="Times New Roman"/>
        </w:rPr>
      </w:pPr>
    </w:p>
    <w:p w14:paraId="0D292AAE" w14:textId="4D610769" w:rsidR="005F4DAB" w:rsidRDefault="009F405D" w:rsidP="0059295B">
      <w:pPr>
        <w:spacing w:line="480" w:lineRule="auto"/>
        <w:rPr>
          <w:rFonts w:ascii="Times New Roman" w:hAnsi="Times New Roman" w:cs="Times New Roman"/>
        </w:rPr>
      </w:pPr>
      <w:r>
        <w:rPr>
          <w:rFonts w:ascii="Times New Roman" w:hAnsi="Times New Roman" w:cs="Times New Roman"/>
        </w:rPr>
        <w:t xml:space="preserve">To </w:t>
      </w:r>
      <w:r w:rsidR="00124834">
        <w:rPr>
          <w:rFonts w:ascii="Times New Roman" w:hAnsi="Times New Roman" w:cs="Times New Roman"/>
        </w:rPr>
        <w:t>estimate</w:t>
      </w:r>
      <w:r w:rsidR="00124834" w:rsidRPr="0059295B">
        <w:rPr>
          <w:rFonts w:ascii="Times New Roman" w:hAnsi="Times New Roman" w:cs="Times New Roman"/>
        </w:rPr>
        <w:t xml:space="preserve"> </w:t>
      </w:r>
      <w:r w:rsidR="00124834">
        <w:rPr>
          <w:rFonts w:ascii="Times New Roman" w:hAnsi="Times New Roman" w:cs="Times New Roman"/>
        </w:rPr>
        <w:t xml:space="preserve">soil </w:t>
      </w:r>
      <w:r w:rsidR="00124834" w:rsidRPr="0059295B">
        <w:rPr>
          <w:rFonts w:ascii="Times New Roman" w:hAnsi="Times New Roman" w:cs="Times New Roman"/>
        </w:rPr>
        <w:t>n</w:t>
      </w:r>
      <w:r w:rsidR="00124834">
        <w:rPr>
          <w:rFonts w:ascii="Times New Roman" w:hAnsi="Times New Roman" w:cs="Times New Roman"/>
        </w:rPr>
        <w:t xml:space="preserve">utrient uptake </w:t>
      </w:r>
      <w:r>
        <w:rPr>
          <w:rFonts w:ascii="Times New Roman" w:hAnsi="Times New Roman" w:cs="Times New Roman"/>
        </w:rPr>
        <w:t xml:space="preserve">by </w:t>
      </w:r>
      <w:r w:rsidR="00124834">
        <w:rPr>
          <w:rFonts w:ascii="Times New Roman" w:hAnsi="Times New Roman" w:cs="Times New Roman"/>
        </w:rPr>
        <w:t>willows</w:t>
      </w:r>
      <w:r w:rsidR="00124834" w:rsidRPr="0059295B">
        <w:rPr>
          <w:rFonts w:ascii="Times New Roman" w:hAnsi="Times New Roman" w:cs="Times New Roman"/>
        </w:rPr>
        <w:t>, w</w:t>
      </w:r>
      <w:r w:rsidR="00124834">
        <w:rPr>
          <w:rFonts w:ascii="Times New Roman" w:hAnsi="Times New Roman" w:cs="Times New Roman"/>
        </w:rPr>
        <w:t>e installed</w:t>
      </w:r>
      <w:r w:rsidR="00124834" w:rsidRPr="0059295B">
        <w:rPr>
          <w:rFonts w:ascii="Times New Roman" w:hAnsi="Times New Roman" w:cs="Times New Roman"/>
        </w:rPr>
        <w:t xml:space="preserve"> Plant Root Simulator (PRS) Probes (Western Ag Innov</w:t>
      </w:r>
      <w:r w:rsidR="00124834">
        <w:rPr>
          <w:rFonts w:ascii="Times New Roman" w:hAnsi="Times New Roman" w:cs="Times New Roman"/>
        </w:rPr>
        <w:t>ations, Saskatchewan, Canada) at three</w:t>
      </w:r>
      <w:r w:rsidR="00124834" w:rsidRPr="0059295B">
        <w:rPr>
          <w:rFonts w:ascii="Times New Roman" w:hAnsi="Times New Roman" w:cs="Times New Roman"/>
        </w:rPr>
        <w:t xml:space="preserve"> randomly sel</w:t>
      </w:r>
      <w:r w:rsidR="00124834">
        <w:rPr>
          <w:rFonts w:ascii="Times New Roman" w:hAnsi="Times New Roman" w:cs="Times New Roman"/>
        </w:rPr>
        <w:t xml:space="preserve">ected locations within each </w:t>
      </w:r>
      <w:r w:rsidR="001A539D">
        <w:rPr>
          <w:rFonts w:ascii="Times New Roman" w:hAnsi="Times New Roman" w:cs="Times New Roman"/>
        </w:rPr>
        <w:t>plot</w:t>
      </w:r>
      <w:r w:rsidR="001A539D" w:rsidRPr="0059295B">
        <w:rPr>
          <w:rFonts w:ascii="Times New Roman" w:hAnsi="Times New Roman" w:cs="Times New Roman"/>
        </w:rPr>
        <w:t xml:space="preserve"> </w:t>
      </w:r>
      <w:r w:rsidR="00124834" w:rsidRPr="0059295B">
        <w:rPr>
          <w:rFonts w:ascii="Times New Roman" w:hAnsi="Times New Roman" w:cs="Times New Roman"/>
        </w:rPr>
        <w:t>for 11 days</w:t>
      </w:r>
      <w:r w:rsidR="00124834">
        <w:rPr>
          <w:rFonts w:ascii="Times New Roman" w:hAnsi="Times New Roman" w:cs="Times New Roman"/>
        </w:rPr>
        <w:t xml:space="preserve"> in September 2012</w:t>
      </w:r>
      <w:r w:rsidR="00124834" w:rsidRPr="0059295B">
        <w:rPr>
          <w:rFonts w:ascii="Times New Roman" w:hAnsi="Times New Roman" w:cs="Times New Roman"/>
        </w:rPr>
        <w:t>.</w:t>
      </w:r>
      <w:r w:rsidR="00124834">
        <w:rPr>
          <w:rFonts w:ascii="Times New Roman" w:hAnsi="Times New Roman" w:cs="Times New Roman"/>
        </w:rPr>
        <w:t xml:space="preserve"> PRS Probes</w:t>
      </w:r>
      <w:r w:rsidR="00D440B0">
        <w:rPr>
          <w:rFonts w:ascii="Times New Roman" w:hAnsi="Times New Roman" w:cs="Times New Roman"/>
        </w:rPr>
        <w:t xml:space="preserve"> estimate nutrient supply rates</w:t>
      </w:r>
      <w:r w:rsidR="00471E44">
        <w:rPr>
          <w:rFonts w:ascii="Times New Roman" w:hAnsi="Times New Roman" w:cs="Times New Roman"/>
        </w:rPr>
        <w:t xml:space="preserve"> to roots</w:t>
      </w:r>
      <w:r w:rsidR="00D440B0">
        <w:rPr>
          <w:rFonts w:ascii="Times New Roman" w:hAnsi="Times New Roman" w:cs="Times New Roman"/>
        </w:rPr>
        <w:t xml:space="preserve"> by continuously</w:t>
      </w:r>
      <w:r w:rsidR="00471E44">
        <w:rPr>
          <w:rFonts w:ascii="Times New Roman" w:hAnsi="Times New Roman" w:cs="Times New Roman"/>
        </w:rPr>
        <w:t xml:space="preserve"> adsorbing charged ionic elements</w:t>
      </w:r>
      <w:r w:rsidR="00D440B0">
        <w:rPr>
          <w:rFonts w:ascii="Times New Roman" w:hAnsi="Times New Roman" w:cs="Times New Roman"/>
        </w:rPr>
        <w:t xml:space="preserve"> over the burial period. </w:t>
      </w:r>
      <w:r w:rsidR="00471E44">
        <w:rPr>
          <w:rFonts w:ascii="Times New Roman" w:hAnsi="Times New Roman" w:cs="Times New Roman"/>
        </w:rPr>
        <w:t xml:space="preserve">For our study, we </w:t>
      </w:r>
      <w:r w:rsidR="00D440B0">
        <w:rPr>
          <w:rFonts w:ascii="Times New Roman" w:hAnsi="Times New Roman" w:cs="Times New Roman"/>
        </w:rPr>
        <w:t>estimate</w:t>
      </w:r>
      <w:r w:rsidR="00471E44">
        <w:rPr>
          <w:rFonts w:ascii="Times New Roman" w:hAnsi="Times New Roman" w:cs="Times New Roman"/>
        </w:rPr>
        <w:t>d</w:t>
      </w:r>
      <w:r w:rsidR="00D440B0">
        <w:rPr>
          <w:rFonts w:ascii="Times New Roman" w:hAnsi="Times New Roman" w:cs="Times New Roman"/>
        </w:rPr>
        <w:t xml:space="preserve"> potential root uptake of NO</w:t>
      </w:r>
      <w:r w:rsidR="00D440B0" w:rsidRPr="00D440B0">
        <w:rPr>
          <w:rFonts w:ascii="Times New Roman" w:hAnsi="Times New Roman" w:cs="Times New Roman"/>
          <w:vertAlign w:val="subscript"/>
        </w:rPr>
        <w:t>3</w:t>
      </w:r>
      <w:r w:rsidR="00D440B0">
        <w:rPr>
          <w:rFonts w:ascii="Times New Roman" w:hAnsi="Times New Roman" w:cs="Times New Roman"/>
          <w:vertAlign w:val="superscript"/>
        </w:rPr>
        <w:t>+</w:t>
      </w:r>
      <w:r w:rsidR="00D440B0">
        <w:rPr>
          <w:rFonts w:ascii="Times New Roman" w:hAnsi="Times New Roman" w:cs="Times New Roman"/>
        </w:rPr>
        <w:t>, NH</w:t>
      </w:r>
      <w:r w:rsidR="00D440B0" w:rsidRPr="00D440B0">
        <w:rPr>
          <w:rFonts w:ascii="Times New Roman" w:hAnsi="Times New Roman" w:cs="Times New Roman"/>
          <w:vertAlign w:val="subscript"/>
        </w:rPr>
        <w:t>4</w:t>
      </w:r>
      <w:r w:rsidR="00D440B0">
        <w:rPr>
          <w:rFonts w:ascii="Times New Roman" w:hAnsi="Times New Roman" w:cs="Times New Roman"/>
          <w:vertAlign w:val="superscript"/>
        </w:rPr>
        <w:t>-</w:t>
      </w:r>
      <w:r w:rsidR="00D440B0">
        <w:rPr>
          <w:rFonts w:ascii="Times New Roman" w:hAnsi="Times New Roman" w:cs="Times New Roman"/>
        </w:rPr>
        <w:t xml:space="preserve">, </w:t>
      </w:r>
      <w:proofErr w:type="spellStart"/>
      <w:r w:rsidR="00D440B0">
        <w:rPr>
          <w:rFonts w:ascii="Times New Roman" w:hAnsi="Times New Roman" w:cs="Times New Roman"/>
        </w:rPr>
        <w:t>Ca</w:t>
      </w:r>
      <w:proofErr w:type="spellEnd"/>
      <w:r w:rsidR="00D440B0">
        <w:rPr>
          <w:rFonts w:ascii="Times New Roman" w:hAnsi="Times New Roman" w:cs="Times New Roman"/>
        </w:rPr>
        <w:t xml:space="preserve">, Mg, K, P, Fe, </w:t>
      </w:r>
      <w:proofErr w:type="spellStart"/>
      <w:r w:rsidR="00D440B0">
        <w:rPr>
          <w:rFonts w:ascii="Times New Roman" w:hAnsi="Times New Roman" w:cs="Times New Roman"/>
        </w:rPr>
        <w:t>Mn</w:t>
      </w:r>
      <w:proofErr w:type="spellEnd"/>
      <w:r w:rsidR="00D440B0">
        <w:rPr>
          <w:rFonts w:ascii="Times New Roman" w:hAnsi="Times New Roman" w:cs="Times New Roman"/>
        </w:rPr>
        <w:t xml:space="preserve">, Cu, Zn, B, S, </w:t>
      </w:r>
      <w:proofErr w:type="spellStart"/>
      <w:r w:rsidR="00D440B0">
        <w:rPr>
          <w:rFonts w:ascii="Times New Roman" w:hAnsi="Times New Roman" w:cs="Times New Roman"/>
        </w:rPr>
        <w:t>Pb</w:t>
      </w:r>
      <w:proofErr w:type="spellEnd"/>
      <w:r w:rsidR="00D440B0">
        <w:rPr>
          <w:rFonts w:ascii="Times New Roman" w:hAnsi="Times New Roman" w:cs="Times New Roman"/>
        </w:rPr>
        <w:t xml:space="preserve">, Al, and Cd. </w:t>
      </w:r>
      <w:r w:rsidR="00701973">
        <w:rPr>
          <w:rFonts w:ascii="Times New Roman" w:hAnsi="Times New Roman" w:cs="Times New Roman"/>
        </w:rPr>
        <w:t>From this nutrient data, we calculated total N as NO</w:t>
      </w:r>
      <w:r w:rsidR="00701973" w:rsidRPr="00D440B0">
        <w:rPr>
          <w:rFonts w:ascii="Times New Roman" w:hAnsi="Times New Roman" w:cs="Times New Roman"/>
          <w:vertAlign w:val="subscript"/>
        </w:rPr>
        <w:t>3</w:t>
      </w:r>
      <w:r w:rsidR="00701973">
        <w:rPr>
          <w:rFonts w:ascii="Times New Roman" w:hAnsi="Times New Roman" w:cs="Times New Roman"/>
          <w:vertAlign w:val="superscript"/>
        </w:rPr>
        <w:t>+</w:t>
      </w:r>
      <w:r w:rsidR="00701973">
        <w:rPr>
          <w:rFonts w:ascii="Times New Roman" w:hAnsi="Times New Roman" w:cs="Times New Roman"/>
        </w:rPr>
        <w:t xml:space="preserve"> + NH</w:t>
      </w:r>
      <w:r w:rsidR="00701973" w:rsidRPr="00D440B0">
        <w:rPr>
          <w:rFonts w:ascii="Times New Roman" w:hAnsi="Times New Roman" w:cs="Times New Roman"/>
          <w:vertAlign w:val="subscript"/>
        </w:rPr>
        <w:t>4</w:t>
      </w:r>
      <w:r w:rsidR="00701973">
        <w:rPr>
          <w:rFonts w:ascii="Times New Roman" w:hAnsi="Times New Roman" w:cs="Times New Roman"/>
          <w:vertAlign w:val="superscript"/>
        </w:rPr>
        <w:t>-</w:t>
      </w:r>
      <w:r w:rsidR="00701973">
        <w:rPr>
          <w:rFonts w:ascii="Times New Roman" w:hAnsi="Times New Roman" w:cs="Times New Roman"/>
        </w:rPr>
        <w:t>, and then used principal components analysis to condense these nutrients into a single axis (nutrients PC1)</w:t>
      </w:r>
      <w:r w:rsidR="0060606E">
        <w:rPr>
          <w:rFonts w:ascii="Times New Roman" w:hAnsi="Times New Roman" w:cs="Times New Roman"/>
        </w:rPr>
        <w:t xml:space="preserve"> that explained 34</w:t>
      </w:r>
      <w:r w:rsidR="00701973">
        <w:rPr>
          <w:rFonts w:ascii="Times New Roman" w:hAnsi="Times New Roman" w:cs="Times New Roman"/>
        </w:rPr>
        <w:t>% of the variation.</w:t>
      </w:r>
      <w:r w:rsidR="0060606E">
        <w:rPr>
          <w:rFonts w:ascii="Times New Roman" w:hAnsi="Times New Roman" w:cs="Times New Roman"/>
        </w:rPr>
        <w:t xml:space="preserve"> Nutrients PC1 described the negative correlation between nitrogen compounds (NO</w:t>
      </w:r>
      <w:r w:rsidR="0060606E" w:rsidRPr="00D440B0">
        <w:rPr>
          <w:rFonts w:ascii="Times New Roman" w:hAnsi="Times New Roman" w:cs="Times New Roman"/>
          <w:vertAlign w:val="subscript"/>
        </w:rPr>
        <w:t>3</w:t>
      </w:r>
      <w:r w:rsidR="0060606E">
        <w:rPr>
          <w:rFonts w:ascii="Times New Roman" w:hAnsi="Times New Roman" w:cs="Times New Roman"/>
          <w:vertAlign w:val="superscript"/>
        </w:rPr>
        <w:t>+</w:t>
      </w:r>
      <w:r w:rsidR="0060606E">
        <w:rPr>
          <w:rFonts w:ascii="Times New Roman" w:hAnsi="Times New Roman" w:cs="Times New Roman"/>
        </w:rPr>
        <w:t>, NH</w:t>
      </w:r>
      <w:r w:rsidR="0060606E" w:rsidRPr="00D440B0">
        <w:rPr>
          <w:rFonts w:ascii="Times New Roman" w:hAnsi="Times New Roman" w:cs="Times New Roman"/>
          <w:vertAlign w:val="subscript"/>
        </w:rPr>
        <w:t>4</w:t>
      </w:r>
      <w:r w:rsidR="0060606E">
        <w:rPr>
          <w:rFonts w:ascii="Times New Roman" w:hAnsi="Times New Roman" w:cs="Times New Roman"/>
          <w:vertAlign w:val="superscript"/>
        </w:rPr>
        <w:t>-</w:t>
      </w:r>
      <w:r w:rsidR="0060606E">
        <w:rPr>
          <w:rFonts w:ascii="Times New Roman" w:hAnsi="Times New Roman" w:cs="Times New Roman"/>
        </w:rPr>
        <w:t>) and the rest of the ionic elements, with positive values indicating high supply rates of all ionic elements except for the nitrogen compounds.</w:t>
      </w:r>
      <w:r w:rsidR="00701973">
        <w:rPr>
          <w:rFonts w:ascii="Times New Roman" w:hAnsi="Times New Roman" w:cs="Times New Roman"/>
        </w:rPr>
        <w:t xml:space="preserve"> </w:t>
      </w:r>
      <w:r w:rsidRPr="0059295B">
        <w:rPr>
          <w:rFonts w:ascii="Times New Roman" w:hAnsi="Times New Roman" w:cs="Times New Roman"/>
        </w:rPr>
        <w:t xml:space="preserve">To measure </w:t>
      </w:r>
      <w:r w:rsidR="001A539D">
        <w:rPr>
          <w:rFonts w:ascii="Times New Roman" w:hAnsi="Times New Roman" w:cs="Times New Roman"/>
        </w:rPr>
        <w:t>percent</w:t>
      </w:r>
      <w:r w:rsidRPr="0059295B">
        <w:rPr>
          <w:rFonts w:ascii="Times New Roman" w:hAnsi="Times New Roman" w:cs="Times New Roman"/>
        </w:rPr>
        <w:t xml:space="preserve"> organic matter content (</w:t>
      </w:r>
      <w:r w:rsidR="001A539D">
        <w:rPr>
          <w:rFonts w:ascii="Times New Roman" w:hAnsi="Times New Roman" w:cs="Times New Roman"/>
        </w:rPr>
        <w:t>%</w:t>
      </w:r>
      <w:r w:rsidRPr="0059295B">
        <w:rPr>
          <w:rFonts w:ascii="Times New Roman" w:hAnsi="Times New Roman" w:cs="Times New Roman"/>
        </w:rPr>
        <w:t xml:space="preserve">OM), we used a trowel to collect soil </w:t>
      </w:r>
      <w:r>
        <w:rPr>
          <w:rFonts w:ascii="Times New Roman" w:hAnsi="Times New Roman" w:cs="Times New Roman"/>
        </w:rPr>
        <w:t xml:space="preserve">(depth = 0 – 15 cm) </w:t>
      </w:r>
      <w:r w:rsidRPr="0059295B">
        <w:rPr>
          <w:rFonts w:ascii="Times New Roman" w:hAnsi="Times New Roman" w:cs="Times New Roman"/>
        </w:rPr>
        <w:t xml:space="preserve">adjacent to the randomly positioned PRS probes </w:t>
      </w:r>
      <w:r>
        <w:rPr>
          <w:rFonts w:ascii="Times New Roman" w:hAnsi="Times New Roman" w:cs="Times New Roman"/>
        </w:rPr>
        <w:t xml:space="preserve">in September 2012. </w:t>
      </w:r>
      <w:r w:rsidRPr="0059295B">
        <w:rPr>
          <w:rFonts w:ascii="Times New Roman" w:hAnsi="Times New Roman" w:cs="Times New Roman"/>
        </w:rPr>
        <w:t>Soils were transported back to the lab in plastic bags, sieved into fragments less than 2 mm, randomly subsampled usin</w:t>
      </w:r>
      <w:r w:rsidR="0017482F">
        <w:rPr>
          <w:rFonts w:ascii="Times New Roman" w:hAnsi="Times New Roman" w:cs="Times New Roman"/>
        </w:rPr>
        <w:t xml:space="preserve">g a soil splitter, and dried at </w:t>
      </w:r>
      <w:r>
        <w:rPr>
          <w:rFonts w:ascii="Times New Roman" w:hAnsi="Times New Roman" w:cs="Times New Roman"/>
        </w:rPr>
        <w:t xml:space="preserve">105 </w:t>
      </w:r>
      <w:r w:rsidR="0017482F" w:rsidRPr="003C4D5C">
        <w:rPr>
          <w:rFonts w:ascii="Lucida Grande" w:hAnsi="Lucida Grande" w:cs="Lucida Grande"/>
          <w:b/>
          <w:color w:val="000000"/>
        </w:rPr>
        <w:t>°</w:t>
      </w:r>
      <w:r w:rsidR="0017482F">
        <w:rPr>
          <w:rFonts w:ascii="Times New Roman" w:hAnsi="Times New Roman" w:cs="Times New Roman"/>
        </w:rPr>
        <w:t xml:space="preserve">C </w:t>
      </w:r>
      <w:r>
        <w:rPr>
          <w:rFonts w:ascii="Times New Roman" w:hAnsi="Times New Roman" w:cs="Times New Roman"/>
        </w:rPr>
        <w:t xml:space="preserve">for 72 hours. </w:t>
      </w:r>
      <w:r w:rsidRPr="0059295B">
        <w:rPr>
          <w:rFonts w:ascii="Times New Roman" w:hAnsi="Times New Roman" w:cs="Times New Roman"/>
        </w:rPr>
        <w:t>We then weighed a subsample of the oven dried soil into an oven dried crucible and placed the crucible and soil into</w:t>
      </w:r>
      <w:r w:rsidR="0017482F">
        <w:rPr>
          <w:rFonts w:ascii="Times New Roman" w:hAnsi="Times New Roman" w:cs="Times New Roman"/>
        </w:rPr>
        <w:t xml:space="preserve"> a furnace to be combusted at 375 </w:t>
      </w:r>
      <w:r w:rsidR="0017482F" w:rsidRPr="003C4D5C">
        <w:rPr>
          <w:rFonts w:ascii="Lucida Grande" w:hAnsi="Lucida Grande" w:cs="Lucida Grande"/>
          <w:b/>
          <w:color w:val="000000"/>
        </w:rPr>
        <w:t>°</w:t>
      </w:r>
      <w:r w:rsidR="0017482F">
        <w:rPr>
          <w:rFonts w:ascii="Times New Roman" w:hAnsi="Times New Roman" w:cs="Times New Roman"/>
        </w:rPr>
        <w:t>C for 16 hours</w:t>
      </w:r>
      <w:r w:rsidRPr="0059295B">
        <w:rPr>
          <w:rFonts w:ascii="Times New Roman" w:hAnsi="Times New Roman" w:cs="Times New Roman"/>
        </w:rPr>
        <w:t>.  We then weighed the combusted samples, placed them</w:t>
      </w:r>
      <w:r>
        <w:rPr>
          <w:rFonts w:ascii="Times New Roman" w:hAnsi="Times New Roman" w:cs="Times New Roman"/>
        </w:rPr>
        <w:t xml:space="preserve"> in a desiccator for 20 minutes, and </w:t>
      </w:r>
      <w:r w:rsidRPr="0059295B">
        <w:rPr>
          <w:rFonts w:ascii="Times New Roman" w:hAnsi="Times New Roman" w:cs="Times New Roman"/>
        </w:rPr>
        <w:t>weighed them</w:t>
      </w:r>
      <w:r>
        <w:rPr>
          <w:rFonts w:ascii="Times New Roman" w:hAnsi="Times New Roman" w:cs="Times New Roman"/>
        </w:rPr>
        <w:t xml:space="preserve"> again. We </w:t>
      </w:r>
      <w:r w:rsidRPr="0059295B">
        <w:rPr>
          <w:rFonts w:ascii="Times New Roman" w:hAnsi="Times New Roman" w:cs="Times New Roman"/>
        </w:rPr>
        <w:t>c</w:t>
      </w:r>
      <w:r w:rsidR="0017482F">
        <w:rPr>
          <w:rFonts w:ascii="Times New Roman" w:hAnsi="Times New Roman" w:cs="Times New Roman"/>
        </w:rPr>
        <w:t>alculated percent</w:t>
      </w:r>
      <w:r>
        <w:rPr>
          <w:rFonts w:ascii="Times New Roman" w:hAnsi="Times New Roman" w:cs="Times New Roman"/>
        </w:rPr>
        <w:t xml:space="preserve"> organic matter as</w:t>
      </w:r>
      <w:r w:rsidR="0017482F">
        <w:rPr>
          <w:rFonts w:ascii="Times New Roman" w:hAnsi="Times New Roman" w:cs="Times New Roman"/>
        </w:rPr>
        <w:t xml:space="preserve"> </w:t>
      </w:r>
      <m:oMath>
        <m:r>
          <w:rPr>
            <w:rFonts w:ascii="Cambria Math" w:hAnsi="Cambria Math" w:cs="Times New Roman"/>
          </w:rPr>
          <m:t xml:space="preserve">%OM= </m:t>
        </m:r>
        <m:f>
          <m:fPr>
            <m:ctrlPr>
              <w:rPr>
                <w:rFonts w:ascii="Cambria Math" w:hAnsi="Cambria Math" w:cs="Times New Roman"/>
                <w:i/>
              </w:rPr>
            </m:ctrlPr>
          </m:fPr>
          <m:num>
            <m:r>
              <w:rPr>
                <w:rFonts w:ascii="Cambria Math" w:hAnsi="Cambria Math" w:cs="Times New Roman"/>
              </w:rPr>
              <m:t xml:space="preserve">Oven dry mass </m:t>
            </m:r>
            <m:d>
              <m:dPr>
                <m:ctrlPr>
                  <w:rPr>
                    <w:rFonts w:ascii="Cambria Math" w:hAnsi="Cambria Math" w:cs="Times New Roman"/>
                    <w:i/>
                  </w:rPr>
                </m:ctrlPr>
              </m:dPr>
              <m:e>
                <m:r>
                  <w:rPr>
                    <w:rFonts w:ascii="Cambria Math" w:hAnsi="Cambria Math" w:cs="Times New Roman"/>
                  </w:rPr>
                  <m:t>g</m:t>
                </m:r>
              </m:e>
            </m:d>
            <m:r>
              <w:rPr>
                <w:rFonts w:ascii="Cambria Math" w:hAnsi="Cambria Math" w:cs="Times New Roman"/>
              </w:rPr>
              <m:t xml:space="preserve"> – Combusted Mass (g)</m:t>
            </m:r>
          </m:num>
          <m:den>
            <m:r>
              <w:rPr>
                <w:rFonts w:ascii="Cambria Math" w:hAnsi="Cambria Math" w:cs="Times New Roman"/>
              </w:rPr>
              <m:t>Oven Dry Mass (g)</m:t>
            </m:r>
          </m:den>
        </m:f>
        <m:r>
          <w:rPr>
            <w:rFonts w:ascii="Cambria Math" w:hAnsi="Cambria Math" w:cs="Times New Roman"/>
          </w:rPr>
          <m:t>×100</m:t>
        </m:r>
      </m:oMath>
      <w:r>
        <w:rPr>
          <w:rFonts w:ascii="Times New Roman" w:eastAsiaTheme="minorEastAsia" w:hAnsi="Times New Roman" w:cs="Times New Roman"/>
        </w:rPr>
        <w:t>.</w:t>
      </w:r>
      <w:r w:rsidR="001A539D">
        <w:rPr>
          <w:rFonts w:ascii="Times New Roman" w:hAnsi="Times New Roman" w:cs="Times New Roman"/>
        </w:rPr>
        <w:t xml:space="preserve"> </w:t>
      </w:r>
      <w:r w:rsidR="003B6729">
        <w:rPr>
          <w:rFonts w:ascii="Times New Roman" w:hAnsi="Times New Roman" w:cs="Times New Roman"/>
        </w:rPr>
        <w:t>To measure soil moisture</w:t>
      </w:r>
      <w:r w:rsidR="002000D0">
        <w:rPr>
          <w:rFonts w:ascii="Times New Roman" w:hAnsi="Times New Roman" w:cs="Times New Roman"/>
        </w:rPr>
        <w:t xml:space="preserve"> (volumetric water content, </w:t>
      </w:r>
      <w:r w:rsidR="002000D0" w:rsidRPr="0059295B">
        <w:rPr>
          <w:rFonts w:ascii="Times New Roman" w:hAnsi="Times New Roman" w:cs="Times New Roman"/>
        </w:rPr>
        <w:t>m</w:t>
      </w:r>
      <w:r w:rsidR="002000D0">
        <w:rPr>
          <w:rFonts w:ascii="Times New Roman" w:hAnsi="Times New Roman" w:cs="Times New Roman"/>
          <w:vertAlign w:val="superscript"/>
        </w:rPr>
        <w:t>3</w:t>
      </w:r>
      <w:r w:rsidR="002000D0" w:rsidRPr="0059295B">
        <w:rPr>
          <w:rFonts w:ascii="Times New Roman" w:hAnsi="Times New Roman" w:cs="Times New Roman"/>
        </w:rPr>
        <w:t>/m</w:t>
      </w:r>
      <w:r w:rsidR="002000D0">
        <w:rPr>
          <w:rFonts w:ascii="Times New Roman" w:hAnsi="Times New Roman" w:cs="Times New Roman"/>
          <w:vertAlign w:val="superscript"/>
        </w:rPr>
        <w:t>3</w:t>
      </w:r>
      <w:r w:rsidR="002000D0">
        <w:rPr>
          <w:rFonts w:ascii="Times New Roman" w:hAnsi="Times New Roman" w:cs="Times New Roman"/>
        </w:rPr>
        <w:t>)</w:t>
      </w:r>
      <w:r w:rsidR="003B6729">
        <w:rPr>
          <w:rFonts w:ascii="Times New Roman" w:hAnsi="Times New Roman" w:cs="Times New Roman"/>
        </w:rPr>
        <w:t>, w</w:t>
      </w:r>
      <w:r w:rsidR="002000D0">
        <w:rPr>
          <w:rFonts w:ascii="Times New Roman" w:hAnsi="Times New Roman" w:cs="Times New Roman"/>
        </w:rPr>
        <w:t xml:space="preserve">e used </w:t>
      </w:r>
      <w:r w:rsidR="005F4DAB" w:rsidRPr="0059295B">
        <w:rPr>
          <w:rFonts w:ascii="Times New Roman" w:hAnsi="Times New Roman" w:cs="Times New Roman"/>
        </w:rPr>
        <w:t>a 5T</w:t>
      </w:r>
      <w:r w:rsidR="003B6729">
        <w:rPr>
          <w:rFonts w:ascii="Times New Roman" w:hAnsi="Times New Roman" w:cs="Times New Roman"/>
        </w:rPr>
        <w:t>E soil sensor coupled to a</w:t>
      </w:r>
      <w:r w:rsidR="002000D0">
        <w:rPr>
          <w:rFonts w:ascii="Times New Roman" w:hAnsi="Times New Roman" w:cs="Times New Roman"/>
        </w:rPr>
        <w:t>n</w:t>
      </w:r>
      <w:r w:rsidR="003B6729">
        <w:rPr>
          <w:rFonts w:ascii="Times New Roman" w:hAnsi="Times New Roman" w:cs="Times New Roman"/>
        </w:rPr>
        <w:t xml:space="preserve"> </w:t>
      </w:r>
      <w:r w:rsidR="003B6729" w:rsidRPr="0059295B">
        <w:rPr>
          <w:rFonts w:ascii="Times New Roman" w:hAnsi="Times New Roman" w:cs="Times New Roman"/>
        </w:rPr>
        <w:t xml:space="preserve">EM50 Digital/Analog Data Logger </w:t>
      </w:r>
      <w:r w:rsidR="003B6729">
        <w:rPr>
          <w:rFonts w:ascii="Times New Roman" w:hAnsi="Times New Roman" w:cs="Times New Roman"/>
        </w:rPr>
        <w:t>(Decagon Devices,</w:t>
      </w:r>
      <w:r w:rsidR="005F4DAB" w:rsidRPr="0059295B">
        <w:rPr>
          <w:rFonts w:ascii="Times New Roman" w:hAnsi="Times New Roman" w:cs="Times New Roman"/>
        </w:rPr>
        <w:t xml:space="preserve"> Pullman, Washington, USA)</w:t>
      </w:r>
      <w:r w:rsidR="00905B6A">
        <w:rPr>
          <w:rFonts w:ascii="Times New Roman" w:hAnsi="Times New Roman" w:cs="Times New Roman"/>
        </w:rPr>
        <w:t xml:space="preserve">. </w:t>
      </w:r>
      <w:r w:rsidR="002000D0">
        <w:rPr>
          <w:rFonts w:ascii="Times New Roman" w:hAnsi="Times New Roman" w:cs="Times New Roman"/>
        </w:rPr>
        <w:t>In September 2012, while PRS probes were in the ground, w</w:t>
      </w:r>
      <w:r w:rsidR="00905B6A" w:rsidRPr="0059295B">
        <w:rPr>
          <w:rFonts w:ascii="Times New Roman" w:hAnsi="Times New Roman" w:cs="Times New Roman"/>
        </w:rPr>
        <w:t>e measured soil moisture at</w:t>
      </w:r>
      <w:r w:rsidR="002000D0">
        <w:rPr>
          <w:rFonts w:ascii="Times New Roman" w:hAnsi="Times New Roman" w:cs="Times New Roman"/>
        </w:rPr>
        <w:t xml:space="preserve"> a depth of 5 cm in three</w:t>
      </w:r>
      <w:r w:rsidR="00905B6A" w:rsidRPr="0059295B">
        <w:rPr>
          <w:rFonts w:ascii="Times New Roman" w:hAnsi="Times New Roman" w:cs="Times New Roman"/>
        </w:rPr>
        <w:t xml:space="preserve"> r</w:t>
      </w:r>
      <w:r w:rsidR="00905B6A">
        <w:rPr>
          <w:rFonts w:ascii="Times New Roman" w:hAnsi="Times New Roman" w:cs="Times New Roman"/>
        </w:rPr>
        <w:t xml:space="preserve">andom locations within each </w:t>
      </w:r>
      <w:r w:rsidR="001A539D">
        <w:rPr>
          <w:rFonts w:ascii="Times New Roman" w:hAnsi="Times New Roman" w:cs="Times New Roman"/>
        </w:rPr>
        <w:t>plot</w:t>
      </w:r>
      <w:r w:rsidR="00827F94">
        <w:rPr>
          <w:rFonts w:ascii="Times New Roman" w:hAnsi="Times New Roman" w:cs="Times New Roman"/>
        </w:rPr>
        <w:t xml:space="preserve"> on three different </w:t>
      </w:r>
      <w:r w:rsidR="00905B6A" w:rsidRPr="0059295B">
        <w:rPr>
          <w:rFonts w:ascii="Times New Roman" w:hAnsi="Times New Roman" w:cs="Times New Roman"/>
        </w:rPr>
        <w:t>days</w:t>
      </w:r>
      <w:r w:rsidR="008013A5">
        <w:rPr>
          <w:rFonts w:ascii="Times New Roman" w:hAnsi="Times New Roman" w:cs="Times New Roman"/>
        </w:rPr>
        <w:t xml:space="preserve"> between 110</w:t>
      </w:r>
      <w:r w:rsidR="00905B6A">
        <w:rPr>
          <w:rFonts w:ascii="Times New Roman" w:hAnsi="Times New Roman" w:cs="Times New Roman"/>
        </w:rPr>
        <w:t xml:space="preserve">0 – 1500 hours. We repeated this same sampling scheme in early July 2013. </w:t>
      </w:r>
      <w:r w:rsidR="001A539D">
        <w:rPr>
          <w:rFonts w:ascii="Times New Roman" w:hAnsi="Times New Roman" w:cs="Times New Roman"/>
        </w:rPr>
        <w:t>Plot levels measurements of soil moisture were highly correlated between years (</w:t>
      </w:r>
      <w:r w:rsidR="00701973">
        <w:rPr>
          <w:rFonts w:ascii="Times New Roman" w:hAnsi="Times New Roman" w:cs="Times New Roman"/>
        </w:rPr>
        <w:t xml:space="preserve">Pearson’s </w:t>
      </w:r>
      <w:r w:rsidR="00701973" w:rsidRPr="00701973">
        <w:rPr>
          <w:rFonts w:ascii="Times New Roman" w:hAnsi="Times New Roman" w:cs="Times New Roman"/>
          <w:i/>
        </w:rPr>
        <w:t>r</w:t>
      </w:r>
      <w:r w:rsidR="00701973">
        <w:rPr>
          <w:rFonts w:ascii="Times New Roman" w:hAnsi="Times New Roman" w:cs="Times New Roman"/>
        </w:rPr>
        <w:t xml:space="preserve"> = </w:t>
      </w:r>
      <w:r w:rsidR="00AD6391">
        <w:rPr>
          <w:rFonts w:ascii="Times New Roman" w:hAnsi="Times New Roman" w:cs="Times New Roman"/>
        </w:rPr>
        <w:t>0.93</w:t>
      </w:r>
      <w:r w:rsidR="00701973">
        <w:rPr>
          <w:rFonts w:ascii="Times New Roman" w:hAnsi="Times New Roman" w:cs="Times New Roman"/>
        </w:rPr>
        <w:t xml:space="preserve">, </w:t>
      </w:r>
      <w:r w:rsidR="00701973" w:rsidRPr="00701973">
        <w:rPr>
          <w:rFonts w:ascii="Times New Roman" w:hAnsi="Times New Roman" w:cs="Times New Roman"/>
          <w:i/>
        </w:rPr>
        <w:t>t</w:t>
      </w:r>
      <w:r w:rsidR="00AD6391">
        <w:rPr>
          <w:rFonts w:ascii="Times New Roman" w:hAnsi="Times New Roman" w:cs="Times New Roman"/>
          <w:vertAlign w:val="subscript"/>
        </w:rPr>
        <w:t>18</w:t>
      </w:r>
      <w:r w:rsidR="00701973">
        <w:rPr>
          <w:rFonts w:ascii="Times New Roman" w:hAnsi="Times New Roman" w:cs="Times New Roman"/>
        </w:rPr>
        <w:t xml:space="preserve"> = </w:t>
      </w:r>
      <w:r w:rsidR="00AD6391">
        <w:rPr>
          <w:rFonts w:ascii="Times New Roman" w:hAnsi="Times New Roman" w:cs="Times New Roman"/>
        </w:rPr>
        <w:t>10.91</w:t>
      </w:r>
      <w:r w:rsidR="00701973">
        <w:rPr>
          <w:rFonts w:ascii="Times New Roman" w:hAnsi="Times New Roman" w:cs="Times New Roman"/>
        </w:rPr>
        <w:t>, P &lt; 0.001)</w:t>
      </w:r>
      <w:r w:rsidR="001A539D">
        <w:rPr>
          <w:rFonts w:ascii="Times New Roman" w:hAnsi="Times New Roman" w:cs="Times New Roman"/>
        </w:rPr>
        <w:t>, so we averaged these soil moisture estimates to determine a single soil moisture value per plot.</w:t>
      </w:r>
    </w:p>
    <w:p w14:paraId="6C8DE6E8" w14:textId="77777777" w:rsidR="0045308B" w:rsidRPr="0059295B" w:rsidRDefault="0045308B" w:rsidP="0059295B">
      <w:pPr>
        <w:spacing w:line="480" w:lineRule="auto"/>
        <w:rPr>
          <w:rFonts w:ascii="Times New Roman" w:hAnsi="Times New Roman" w:cs="Times New Roman"/>
        </w:rPr>
      </w:pPr>
    </w:p>
    <w:p w14:paraId="74F05C3A" w14:textId="47E797AC" w:rsidR="0084029A" w:rsidRDefault="001B4C0B" w:rsidP="001B4C0B">
      <w:pPr>
        <w:spacing w:line="480" w:lineRule="auto"/>
        <w:rPr>
          <w:rFonts w:ascii="Times New Roman" w:hAnsi="Times New Roman" w:cs="Times New Roman"/>
          <w:u w:val="single"/>
        </w:rPr>
      </w:pPr>
      <w:r>
        <w:rPr>
          <w:rFonts w:ascii="Times New Roman" w:hAnsi="Times New Roman" w:cs="Times New Roman"/>
          <w:i/>
        </w:rPr>
        <w:t>Statistical Analyses</w:t>
      </w:r>
    </w:p>
    <w:p w14:paraId="0A6B6AA8" w14:textId="7C6B94E5" w:rsidR="00F90BA1" w:rsidRDefault="006662D2" w:rsidP="001B4C0B">
      <w:pPr>
        <w:spacing w:line="480" w:lineRule="auto"/>
        <w:rPr>
          <w:rFonts w:ascii="Times New Roman" w:hAnsi="Times New Roman" w:cs="Times New Roman"/>
        </w:rPr>
      </w:pPr>
      <w:r>
        <w:rPr>
          <w:rFonts w:ascii="Times New Roman" w:hAnsi="Times New Roman" w:cs="Times New Roman"/>
        </w:rPr>
        <w:t xml:space="preserve">We used generalized linear mixed-effect models to examine how willow genotype and </w:t>
      </w:r>
      <w:r w:rsidR="002C7607">
        <w:rPr>
          <w:rFonts w:ascii="Times New Roman" w:hAnsi="Times New Roman" w:cs="Times New Roman"/>
        </w:rPr>
        <w:t>environmental factors</w:t>
      </w:r>
      <w:r>
        <w:rPr>
          <w:rFonts w:ascii="Times New Roman" w:hAnsi="Times New Roman" w:cs="Times New Roman"/>
        </w:rPr>
        <w:t xml:space="preserve"> influenced willow phenotypes</w:t>
      </w:r>
      <w:r w:rsidR="006A26C5">
        <w:rPr>
          <w:rFonts w:ascii="Times New Roman" w:hAnsi="Times New Roman" w:cs="Times New Roman"/>
        </w:rPr>
        <w:t xml:space="preserve"> and </w:t>
      </w:r>
      <w:proofErr w:type="spellStart"/>
      <w:r w:rsidR="006A26C5">
        <w:rPr>
          <w:rFonts w:ascii="Times New Roman" w:hAnsi="Times New Roman" w:cs="Times New Roman"/>
        </w:rPr>
        <w:t>univariate</w:t>
      </w:r>
      <w:proofErr w:type="spellEnd"/>
      <w:r w:rsidR="006A26C5">
        <w:rPr>
          <w:rFonts w:ascii="Times New Roman" w:hAnsi="Times New Roman" w:cs="Times New Roman"/>
        </w:rPr>
        <w:t xml:space="preserve"> community responses (e.g. total abundance, total richness, guild abundance)</w:t>
      </w:r>
      <w:r>
        <w:rPr>
          <w:rFonts w:ascii="Times New Roman" w:hAnsi="Times New Roman" w:cs="Times New Roman"/>
        </w:rPr>
        <w:t xml:space="preserve">. </w:t>
      </w:r>
      <w:r w:rsidR="002C7607">
        <w:rPr>
          <w:rFonts w:ascii="Times New Roman" w:hAnsi="Times New Roman" w:cs="Times New Roman"/>
        </w:rPr>
        <w:t xml:space="preserve">For the wind experiment, we </w:t>
      </w:r>
      <w:r w:rsidR="00163476">
        <w:rPr>
          <w:rFonts w:ascii="Times New Roman" w:hAnsi="Times New Roman" w:cs="Times New Roman"/>
        </w:rPr>
        <w:t>specif</w:t>
      </w:r>
      <w:r w:rsidR="006D44B5">
        <w:rPr>
          <w:rFonts w:ascii="Times New Roman" w:hAnsi="Times New Roman" w:cs="Times New Roman"/>
        </w:rPr>
        <w:t xml:space="preserve">ied </w:t>
      </w:r>
      <w:r w:rsidR="002C7607">
        <w:rPr>
          <w:rFonts w:ascii="Times New Roman" w:hAnsi="Times New Roman" w:cs="Times New Roman"/>
        </w:rPr>
        <w:t>block</w:t>
      </w:r>
      <w:r w:rsidR="006D44B5">
        <w:rPr>
          <w:rFonts w:ascii="Times New Roman" w:hAnsi="Times New Roman" w:cs="Times New Roman"/>
        </w:rPr>
        <w:t xml:space="preserve"> (willow patch)</w:t>
      </w:r>
      <w:r w:rsidR="00163476">
        <w:rPr>
          <w:rFonts w:ascii="Times New Roman" w:hAnsi="Times New Roman" w:cs="Times New Roman"/>
        </w:rPr>
        <w:t xml:space="preserve"> and plots nested within block</w:t>
      </w:r>
      <w:r w:rsidR="006D44B5">
        <w:rPr>
          <w:rFonts w:ascii="Times New Roman" w:hAnsi="Times New Roman" w:cs="Times New Roman"/>
        </w:rPr>
        <w:t xml:space="preserve"> (2 wind exposure treatments)</w:t>
      </w:r>
      <w:r w:rsidR="00163476">
        <w:rPr>
          <w:rFonts w:ascii="Times New Roman" w:hAnsi="Times New Roman" w:cs="Times New Roman"/>
        </w:rPr>
        <w:t xml:space="preserve"> as random effects. </w:t>
      </w:r>
      <w:r w:rsidR="005B6799">
        <w:rPr>
          <w:rFonts w:ascii="Times New Roman" w:hAnsi="Times New Roman" w:cs="Times New Roman"/>
        </w:rPr>
        <w:t xml:space="preserve">We </w:t>
      </w:r>
      <w:r>
        <w:rPr>
          <w:rFonts w:ascii="Times New Roman" w:hAnsi="Times New Roman" w:cs="Times New Roman"/>
        </w:rPr>
        <w:t xml:space="preserve">specified willow genotype, wind treatment, sampling year, and their 3-way interaction as fixed effects in the model. </w:t>
      </w:r>
      <w:r w:rsidR="002C7607">
        <w:rPr>
          <w:rFonts w:ascii="Times New Roman" w:hAnsi="Times New Roman" w:cs="Times New Roman"/>
        </w:rPr>
        <w:t xml:space="preserve">For some willow phenotypes and guild abundances we did not have data for both years so we removed sampling year from those models. For the ant-aphid experiment, we </w:t>
      </w:r>
      <w:r w:rsidR="006D44B5">
        <w:rPr>
          <w:rFonts w:ascii="Times New Roman" w:hAnsi="Times New Roman" w:cs="Times New Roman"/>
        </w:rPr>
        <w:t>specified</w:t>
      </w:r>
      <w:r w:rsidR="002C7607">
        <w:rPr>
          <w:rFonts w:ascii="Times New Roman" w:hAnsi="Times New Roman" w:cs="Times New Roman"/>
        </w:rPr>
        <w:t xml:space="preserve"> </w:t>
      </w:r>
      <w:r w:rsidR="006D44B5">
        <w:rPr>
          <w:rFonts w:ascii="Times New Roman" w:hAnsi="Times New Roman" w:cs="Times New Roman"/>
        </w:rPr>
        <w:t>block (ant mound) and plots nested within block (3 different distances from ant mound) as random effects. We specified willow genotype, aphid treatment, distance from ant mound, and their 3-way interaction as fixed effects in the model. For both experiments, w</w:t>
      </w:r>
      <w:r w:rsidR="00163476">
        <w:rPr>
          <w:rFonts w:ascii="Times New Roman" w:hAnsi="Times New Roman" w:cs="Times New Roman"/>
        </w:rPr>
        <w:t>e u</w:t>
      </w:r>
      <w:r w:rsidR="00E27BCE">
        <w:rPr>
          <w:rFonts w:ascii="Times New Roman" w:hAnsi="Times New Roman" w:cs="Times New Roman"/>
        </w:rPr>
        <w:t>sed ‘sum contrasts’ and Type II</w:t>
      </w:r>
      <w:r w:rsidR="00163476">
        <w:rPr>
          <w:rFonts w:ascii="Times New Roman" w:hAnsi="Times New Roman" w:cs="Times New Roman"/>
        </w:rPr>
        <w:t xml:space="preserve"> sum-of-squares in order to reliably test the significance of both main </w:t>
      </w:r>
      <w:r w:rsidR="009064BF">
        <w:rPr>
          <w:rFonts w:ascii="Times New Roman" w:hAnsi="Times New Roman" w:cs="Times New Roman"/>
        </w:rPr>
        <w:t xml:space="preserve">effects </w:t>
      </w:r>
      <w:r w:rsidR="00163476">
        <w:rPr>
          <w:rFonts w:ascii="Times New Roman" w:hAnsi="Times New Roman" w:cs="Times New Roman"/>
        </w:rPr>
        <w:t xml:space="preserve">and interactions between fixed effects in the full model. </w:t>
      </w:r>
      <w:r w:rsidR="0047362E">
        <w:rPr>
          <w:rFonts w:ascii="Times New Roman" w:hAnsi="Times New Roman" w:cs="Times New Roman"/>
        </w:rPr>
        <w:t>For continuous responses (plant height, average shoot length, leaf water content, leaf area, SLA, and leaf C</w:t>
      </w:r>
      <w:proofErr w:type="gramStart"/>
      <w:r w:rsidR="0047362E">
        <w:rPr>
          <w:rFonts w:ascii="Times New Roman" w:hAnsi="Times New Roman" w:cs="Times New Roman"/>
        </w:rPr>
        <w:t>:N</w:t>
      </w:r>
      <w:proofErr w:type="gramEnd"/>
      <w:r w:rsidR="0047362E">
        <w:rPr>
          <w:rFonts w:ascii="Times New Roman" w:hAnsi="Times New Roman" w:cs="Times New Roman"/>
        </w:rPr>
        <w:t xml:space="preserve">) we specified Gaussian error distributions in our models and tested the significance of fixed effects using F-tests with </w:t>
      </w:r>
      <w:proofErr w:type="spellStart"/>
      <w:r w:rsidR="0047362E">
        <w:rPr>
          <w:rFonts w:ascii="Times New Roman" w:hAnsi="Times New Roman" w:cs="Times New Roman"/>
        </w:rPr>
        <w:t>Kenward</w:t>
      </w:r>
      <w:proofErr w:type="spellEnd"/>
      <w:r w:rsidR="0047362E">
        <w:rPr>
          <w:rFonts w:ascii="Times New Roman" w:hAnsi="Times New Roman" w:cs="Times New Roman"/>
        </w:rPr>
        <w:t>-Roger approximated degrees of freedom</w:t>
      </w:r>
      <w:r w:rsidR="005B6799">
        <w:rPr>
          <w:rFonts w:ascii="Times New Roman" w:hAnsi="Times New Roman" w:cs="Times New Roman"/>
        </w:rPr>
        <w:t xml:space="preserve"> (cite)</w:t>
      </w:r>
      <w:r w:rsidR="0047362E">
        <w:rPr>
          <w:rFonts w:ascii="Times New Roman" w:hAnsi="Times New Roman" w:cs="Times New Roman"/>
        </w:rPr>
        <w:t xml:space="preserve">. For count responses (shoot count, </w:t>
      </w:r>
      <w:proofErr w:type="spellStart"/>
      <w:r w:rsidR="0047362E">
        <w:rPr>
          <w:rFonts w:ascii="Times New Roman" w:hAnsi="Times New Roman" w:cs="Times New Roman"/>
        </w:rPr>
        <w:t>trichome</w:t>
      </w:r>
      <w:proofErr w:type="spellEnd"/>
      <w:r w:rsidR="0047362E">
        <w:rPr>
          <w:rFonts w:ascii="Times New Roman" w:hAnsi="Times New Roman" w:cs="Times New Roman"/>
        </w:rPr>
        <w:t xml:space="preserve"> density, arthropod richness, and abundance) we specified Poisson error distributions in our models and tested the significance of fixed effects using </w:t>
      </w:r>
      <w:r w:rsidR="00E27BCE">
        <w:rPr>
          <w:rFonts w:ascii="Times New Roman" w:hAnsi="Times New Roman" w:cs="Times New Roman"/>
        </w:rPr>
        <w:t>likelihood-ratio</w:t>
      </w:r>
      <w:r w:rsidR="0047362E">
        <w:rPr>
          <w:rFonts w:ascii="Times New Roman" w:hAnsi="Times New Roman" w:cs="Times New Roman"/>
        </w:rPr>
        <w:t xml:space="preserve"> tests. If necessary, we modeled </w:t>
      </w:r>
      <w:proofErr w:type="spellStart"/>
      <w:r w:rsidR="0047362E">
        <w:rPr>
          <w:rFonts w:ascii="Times New Roman" w:hAnsi="Times New Roman" w:cs="Times New Roman"/>
        </w:rPr>
        <w:t>overdispersion</w:t>
      </w:r>
      <w:proofErr w:type="spellEnd"/>
      <w:r w:rsidR="0047362E">
        <w:rPr>
          <w:rFonts w:ascii="Times New Roman" w:hAnsi="Times New Roman" w:cs="Times New Roman"/>
        </w:rPr>
        <w:t xml:space="preserve"> in these Poisson models by specifying an individual-level random effect (cite). </w:t>
      </w:r>
    </w:p>
    <w:p w14:paraId="257BCC1B" w14:textId="422C20C9" w:rsidR="00282961" w:rsidRDefault="00282961" w:rsidP="001B4C0B">
      <w:pPr>
        <w:spacing w:line="480" w:lineRule="auto"/>
        <w:rPr>
          <w:rFonts w:ascii="Times New Roman" w:hAnsi="Times New Roman" w:cs="Times New Roman"/>
        </w:rPr>
      </w:pPr>
    </w:p>
    <w:p w14:paraId="2710EFD8" w14:textId="4CE9CFC6" w:rsidR="00B943D6" w:rsidRPr="00282961" w:rsidRDefault="00701973" w:rsidP="00701973">
      <w:pPr>
        <w:spacing w:line="480" w:lineRule="auto"/>
        <w:rPr>
          <w:rFonts w:ascii="Times New Roman" w:hAnsi="Times New Roman" w:cs="Times New Roman"/>
        </w:rPr>
      </w:pPr>
      <w:r>
        <w:rPr>
          <w:rFonts w:ascii="Times New Roman" w:hAnsi="Times New Roman" w:cs="Times New Roman"/>
        </w:rPr>
        <w:t xml:space="preserve">For the </w:t>
      </w:r>
      <w:proofErr w:type="spellStart"/>
      <w:r>
        <w:rPr>
          <w:rFonts w:ascii="Times New Roman" w:hAnsi="Times New Roman" w:cs="Times New Roman"/>
        </w:rPr>
        <w:t>mycorrhizal</w:t>
      </w:r>
      <w:proofErr w:type="spellEnd"/>
      <w:r>
        <w:rPr>
          <w:rFonts w:ascii="Times New Roman" w:hAnsi="Times New Roman" w:cs="Times New Roman"/>
        </w:rPr>
        <w:t xml:space="preserve"> and bacterial community data, we used separate redundancy analyses (RDA) to examine how willow genotype, wind exposure, and their interaction influenced the proportional abundance of species (i.e. community composition). To do this, we applied a </w:t>
      </w:r>
      <w:proofErr w:type="spellStart"/>
      <w:r>
        <w:rPr>
          <w:rFonts w:ascii="Times New Roman" w:hAnsi="Times New Roman" w:cs="Times New Roman"/>
        </w:rPr>
        <w:t>Hellinger</w:t>
      </w:r>
      <w:proofErr w:type="spellEnd"/>
      <w:r>
        <w:rPr>
          <w:rFonts w:ascii="Times New Roman" w:hAnsi="Times New Roman" w:cs="Times New Roman"/>
        </w:rPr>
        <w:t xml:space="preserve"> transformation to the community data prior to analysis, as this has been shown to reliably characterize the dissimilarity of diverse communities (Legendre and Gallagher 2001). </w:t>
      </w:r>
      <w:r w:rsidR="00551728">
        <w:rPr>
          <w:rFonts w:ascii="Times New Roman" w:hAnsi="Times New Roman" w:cs="Times New Roman"/>
        </w:rPr>
        <w:t xml:space="preserve">To </w:t>
      </w:r>
      <w:r w:rsidR="00AD6391">
        <w:rPr>
          <w:rFonts w:ascii="Times New Roman" w:hAnsi="Times New Roman" w:cs="Times New Roman"/>
        </w:rPr>
        <w:t xml:space="preserve">test </w:t>
      </w:r>
      <w:r w:rsidR="00551728">
        <w:rPr>
          <w:rFonts w:ascii="Times New Roman" w:hAnsi="Times New Roman" w:cs="Times New Roman"/>
        </w:rPr>
        <w:t xml:space="preserve">the significance of </w:t>
      </w:r>
      <w:r w:rsidR="00AD6391">
        <w:rPr>
          <w:rFonts w:ascii="Times New Roman" w:hAnsi="Times New Roman" w:cs="Times New Roman"/>
        </w:rPr>
        <w:t xml:space="preserve">each term, we compared the observed community dissimilarities to the dissimilarities we would expect by random chance with a permutation test that controls for the blocked design of our experiment. </w:t>
      </w:r>
    </w:p>
    <w:p w14:paraId="785DC078" w14:textId="77777777" w:rsidR="00F67D50" w:rsidRDefault="00F67D50" w:rsidP="0059295B">
      <w:pPr>
        <w:spacing w:line="480" w:lineRule="auto"/>
        <w:rPr>
          <w:rFonts w:ascii="Times New Roman" w:hAnsi="Times New Roman" w:cs="Times New Roman"/>
        </w:rPr>
      </w:pPr>
    </w:p>
    <w:p w14:paraId="4576CD8F" w14:textId="3B54D742" w:rsidR="0084029A" w:rsidRDefault="0084029A" w:rsidP="0059295B">
      <w:pPr>
        <w:spacing w:line="480" w:lineRule="auto"/>
        <w:rPr>
          <w:rFonts w:ascii="Times New Roman" w:hAnsi="Times New Roman" w:cs="Times New Roman"/>
        </w:rPr>
      </w:pPr>
      <w:r>
        <w:rPr>
          <w:rFonts w:ascii="Times New Roman" w:hAnsi="Times New Roman" w:cs="Times New Roman"/>
        </w:rPr>
        <w:t xml:space="preserve">To examine the effect of wind exposure on </w:t>
      </w:r>
      <w:r w:rsidR="00F079D4">
        <w:rPr>
          <w:rFonts w:ascii="Times New Roman" w:hAnsi="Times New Roman" w:cs="Times New Roman"/>
        </w:rPr>
        <w:t xml:space="preserve">maximum wind speed and </w:t>
      </w:r>
      <w:r>
        <w:rPr>
          <w:rFonts w:ascii="Times New Roman" w:hAnsi="Times New Roman" w:cs="Times New Roman"/>
        </w:rPr>
        <w:t xml:space="preserve">soil </w:t>
      </w:r>
      <w:r w:rsidR="00701973">
        <w:rPr>
          <w:rFonts w:ascii="Times New Roman" w:hAnsi="Times New Roman" w:cs="Times New Roman"/>
        </w:rPr>
        <w:t>characteristics</w:t>
      </w:r>
      <w:r w:rsidR="00F079D4">
        <w:rPr>
          <w:rFonts w:ascii="Times New Roman" w:hAnsi="Times New Roman" w:cs="Times New Roman"/>
        </w:rPr>
        <w:t xml:space="preserve"> (total N, nutrients PC1, %OM, and soil moisture)</w:t>
      </w:r>
      <w:r w:rsidR="00701973">
        <w:rPr>
          <w:rFonts w:ascii="Times New Roman" w:hAnsi="Times New Roman" w:cs="Times New Roman"/>
        </w:rPr>
        <w:t xml:space="preserve">, we used </w:t>
      </w:r>
      <w:r w:rsidR="00F079D4">
        <w:rPr>
          <w:rFonts w:ascii="Times New Roman" w:hAnsi="Times New Roman" w:cs="Times New Roman"/>
        </w:rPr>
        <w:t xml:space="preserve">separate </w:t>
      </w:r>
      <w:r w:rsidR="00701973">
        <w:rPr>
          <w:rFonts w:ascii="Times New Roman" w:hAnsi="Times New Roman" w:cs="Times New Roman"/>
        </w:rPr>
        <w:t xml:space="preserve">mixed effect models with wind treatment as a fixed effect and block (willow patch) as a random effect. </w:t>
      </w:r>
      <w:r w:rsidR="00AE06D5">
        <w:rPr>
          <w:rFonts w:ascii="Times New Roman" w:hAnsi="Times New Roman" w:cs="Times New Roman"/>
        </w:rPr>
        <w:t xml:space="preserve">Since all soil characteristics were continuous responses, we specified Gaussian error distributions in our models and tested the significance of fixed effects using F-tests with </w:t>
      </w:r>
      <w:proofErr w:type="spellStart"/>
      <w:r w:rsidR="00AE06D5">
        <w:rPr>
          <w:rFonts w:ascii="Times New Roman" w:hAnsi="Times New Roman" w:cs="Times New Roman"/>
        </w:rPr>
        <w:t>Kenward</w:t>
      </w:r>
      <w:proofErr w:type="spellEnd"/>
      <w:r w:rsidR="00AE06D5">
        <w:rPr>
          <w:rFonts w:ascii="Times New Roman" w:hAnsi="Times New Roman" w:cs="Times New Roman"/>
        </w:rPr>
        <w:t>-Roger approximated degrees of freedom (cite).</w:t>
      </w:r>
    </w:p>
    <w:p w14:paraId="726DF043" w14:textId="77777777" w:rsidR="00701973" w:rsidRDefault="00701973" w:rsidP="004F415C">
      <w:pPr>
        <w:spacing w:line="480" w:lineRule="auto"/>
        <w:rPr>
          <w:rFonts w:ascii="Times New Roman" w:hAnsi="Times New Roman" w:cs="Times New Roman"/>
          <w:u w:val="single"/>
        </w:rPr>
      </w:pPr>
    </w:p>
    <w:p w14:paraId="21BBB03F" w14:textId="38651796" w:rsidR="005C4CBA" w:rsidRDefault="004F415C" w:rsidP="004F415C">
      <w:pPr>
        <w:spacing w:line="480" w:lineRule="auto"/>
        <w:rPr>
          <w:rFonts w:ascii="Times New Roman" w:hAnsi="Times New Roman" w:cs="Times New Roman"/>
        </w:rPr>
      </w:pPr>
      <w:r w:rsidRPr="001F64FE">
        <w:rPr>
          <w:rFonts w:ascii="Times New Roman" w:hAnsi="Times New Roman" w:cs="Times New Roman"/>
          <w:u w:val="single"/>
        </w:rPr>
        <w:t>Calculating Effect Sizes</w:t>
      </w:r>
      <w:r>
        <w:rPr>
          <w:rFonts w:ascii="Times New Roman" w:hAnsi="Times New Roman" w:cs="Times New Roman"/>
        </w:rPr>
        <w:t xml:space="preserve"> — </w:t>
      </w:r>
      <w:r w:rsidR="009064BF">
        <w:rPr>
          <w:rFonts w:ascii="Times New Roman" w:hAnsi="Times New Roman" w:cs="Times New Roman"/>
        </w:rPr>
        <w:t xml:space="preserve">We used a recently developed method for calculating </w:t>
      </w:r>
      <w:r w:rsidR="009064BF" w:rsidRPr="001F64FE">
        <w:rPr>
          <w:rFonts w:ascii="Times New Roman" w:hAnsi="Times New Roman" w:cs="Times New Roman"/>
          <w:i/>
        </w:rPr>
        <w:t>R</w:t>
      </w:r>
      <w:r w:rsidR="009064BF" w:rsidRPr="001F64FE">
        <w:rPr>
          <w:rFonts w:ascii="Times New Roman" w:hAnsi="Times New Roman" w:cs="Times New Roman"/>
          <w:vertAlign w:val="superscript"/>
        </w:rPr>
        <w:t>2</w:t>
      </w:r>
      <w:r w:rsidR="009064BF">
        <w:rPr>
          <w:rFonts w:ascii="Times New Roman" w:hAnsi="Times New Roman" w:cs="Times New Roman"/>
          <w:vertAlign w:val="superscript"/>
        </w:rPr>
        <w:t xml:space="preserve"> </w:t>
      </w:r>
      <w:r w:rsidR="009064BF">
        <w:rPr>
          <w:rFonts w:ascii="Times New Roman" w:hAnsi="Times New Roman" w:cs="Times New Roman"/>
        </w:rPr>
        <w:t xml:space="preserve">in mixed-effect models (Nakagawa and </w:t>
      </w:r>
      <w:proofErr w:type="spellStart"/>
      <w:r w:rsidR="009064BF">
        <w:rPr>
          <w:rFonts w:ascii="Times New Roman" w:hAnsi="Times New Roman" w:cs="Times New Roman"/>
        </w:rPr>
        <w:t>Schielzeth</w:t>
      </w:r>
      <w:proofErr w:type="spellEnd"/>
      <w:r w:rsidR="009064BF">
        <w:rPr>
          <w:rFonts w:ascii="Times New Roman" w:hAnsi="Times New Roman" w:cs="Times New Roman"/>
        </w:rPr>
        <w:t xml:space="preserve"> 2013) to estimate</w:t>
      </w:r>
      <w:r>
        <w:rPr>
          <w:rFonts w:ascii="Times New Roman" w:hAnsi="Times New Roman" w:cs="Times New Roman"/>
        </w:rPr>
        <w:t xml:space="preserve"> the effect sizes of willow genotype and </w:t>
      </w:r>
      <w:r w:rsidR="009064BF">
        <w:rPr>
          <w:rFonts w:ascii="Times New Roman" w:hAnsi="Times New Roman" w:cs="Times New Roman"/>
        </w:rPr>
        <w:t xml:space="preserve">environmental factors </w:t>
      </w:r>
      <w:r>
        <w:rPr>
          <w:rFonts w:ascii="Times New Roman" w:hAnsi="Times New Roman" w:cs="Times New Roman"/>
        </w:rPr>
        <w:t>on willow phenotypes and community responses</w:t>
      </w:r>
      <w:r w:rsidR="009064BF">
        <w:rPr>
          <w:rFonts w:ascii="Times New Roman" w:hAnsi="Times New Roman" w:cs="Times New Roman"/>
        </w:rPr>
        <w:t xml:space="preserve">. </w:t>
      </w:r>
      <w:r w:rsidR="00F079D4">
        <w:rPr>
          <w:rFonts w:ascii="Times New Roman" w:hAnsi="Times New Roman" w:cs="Times New Roman"/>
        </w:rPr>
        <w:t xml:space="preserve">Prior to calculating </w:t>
      </w:r>
      <w:r w:rsidR="00F079D4" w:rsidRPr="001F64FE">
        <w:rPr>
          <w:rFonts w:ascii="Times New Roman" w:hAnsi="Times New Roman" w:cs="Times New Roman"/>
          <w:i/>
        </w:rPr>
        <w:t>R</w:t>
      </w:r>
      <w:r w:rsidR="00F079D4" w:rsidRPr="001F64FE">
        <w:rPr>
          <w:rFonts w:ascii="Times New Roman" w:hAnsi="Times New Roman" w:cs="Times New Roman"/>
          <w:vertAlign w:val="superscript"/>
        </w:rPr>
        <w:t>2</w:t>
      </w:r>
      <w:r w:rsidR="009064BF">
        <w:rPr>
          <w:rFonts w:ascii="Times New Roman" w:hAnsi="Times New Roman" w:cs="Times New Roman"/>
        </w:rPr>
        <w:t xml:space="preserve">, we fit </w:t>
      </w:r>
      <w:r>
        <w:rPr>
          <w:rFonts w:ascii="Times New Roman" w:hAnsi="Times New Roman" w:cs="Times New Roman"/>
        </w:rPr>
        <w:t>reduced model</w:t>
      </w:r>
      <w:r w:rsidR="009064BF">
        <w:rPr>
          <w:rFonts w:ascii="Times New Roman" w:hAnsi="Times New Roman" w:cs="Times New Roman"/>
        </w:rPr>
        <w:t>s</w:t>
      </w:r>
      <w:r>
        <w:rPr>
          <w:rFonts w:ascii="Times New Roman" w:hAnsi="Times New Roman" w:cs="Times New Roman"/>
        </w:rPr>
        <w:t xml:space="preserve"> with only</w:t>
      </w:r>
      <w:r w:rsidR="009064BF">
        <w:rPr>
          <w:rFonts w:ascii="Times New Roman" w:hAnsi="Times New Roman" w:cs="Times New Roman"/>
        </w:rPr>
        <w:t xml:space="preserve"> the significant fixed effects included</w:t>
      </w:r>
      <w:r>
        <w:rPr>
          <w:rFonts w:ascii="Times New Roman" w:hAnsi="Times New Roman" w:cs="Times New Roman"/>
        </w:rPr>
        <w:t xml:space="preserve">. If willow genotype and/or its higher-order interactions with </w:t>
      </w:r>
      <w:r w:rsidR="009064BF">
        <w:rPr>
          <w:rFonts w:ascii="Times New Roman" w:hAnsi="Times New Roman" w:cs="Times New Roman"/>
        </w:rPr>
        <w:t>the environment</w:t>
      </w:r>
      <w:r>
        <w:rPr>
          <w:rFonts w:ascii="Times New Roman" w:hAnsi="Times New Roman" w:cs="Times New Roman"/>
        </w:rPr>
        <w:t xml:space="preserve"> were significant, we refit them as random effects. We re-specified genotype as a random effect because preliminary analyses found that treating it as a fixed effect overestimated the variance explained. This is likely because </w:t>
      </w:r>
      <w:r w:rsidRPr="001F64FE">
        <w:rPr>
          <w:rFonts w:ascii="Times New Roman" w:hAnsi="Times New Roman" w:cs="Times New Roman"/>
          <w:i/>
        </w:rPr>
        <w:t>R</w:t>
      </w:r>
      <w:r w:rsidRPr="001F64FE">
        <w:rPr>
          <w:rFonts w:ascii="Times New Roman" w:hAnsi="Times New Roman" w:cs="Times New Roman"/>
          <w:vertAlign w:val="superscript"/>
        </w:rPr>
        <w:t>2</w:t>
      </w:r>
      <w:r>
        <w:rPr>
          <w:rFonts w:ascii="Times New Roman" w:hAnsi="Times New Roman" w:cs="Times New Roman"/>
          <w:i/>
        </w:rPr>
        <w:t xml:space="preserve"> </w:t>
      </w:r>
      <w:r>
        <w:rPr>
          <w:rFonts w:ascii="Times New Roman" w:hAnsi="Times New Roman" w:cs="Times New Roman"/>
        </w:rPr>
        <w:t>is estimated without degrees-of-freedom (</w:t>
      </w:r>
      <w:proofErr w:type="spellStart"/>
      <w:r>
        <w:rPr>
          <w:rFonts w:ascii="Times New Roman" w:hAnsi="Times New Roman" w:cs="Times New Roman"/>
          <w:i/>
        </w:rPr>
        <w:t>df</w:t>
      </w:r>
      <w:proofErr w:type="spellEnd"/>
      <w:r>
        <w:rPr>
          <w:rFonts w:ascii="Times New Roman" w:hAnsi="Times New Roman" w:cs="Times New Roman"/>
        </w:rPr>
        <w:t xml:space="preserve">) correction (Nakagawa and </w:t>
      </w:r>
      <w:proofErr w:type="spellStart"/>
      <w:r>
        <w:rPr>
          <w:rFonts w:ascii="Times New Roman" w:hAnsi="Times New Roman" w:cs="Times New Roman"/>
        </w:rPr>
        <w:t>Schielzeth</w:t>
      </w:r>
      <w:proofErr w:type="spellEnd"/>
      <w:r>
        <w:rPr>
          <w:rFonts w:ascii="Times New Roman" w:hAnsi="Times New Roman" w:cs="Times New Roman"/>
        </w:rPr>
        <w:t xml:space="preserve"> 2013). </w:t>
      </w:r>
      <w:r w:rsidR="009064BF">
        <w:rPr>
          <w:rFonts w:ascii="Times New Roman" w:hAnsi="Times New Roman" w:cs="Times New Roman"/>
        </w:rPr>
        <w:t>For example, w</w:t>
      </w:r>
      <w:r>
        <w:rPr>
          <w:rFonts w:ascii="Times New Roman" w:hAnsi="Times New Roman" w:cs="Times New Roman"/>
        </w:rPr>
        <w:t>hen willow genotype</w:t>
      </w:r>
      <w:r w:rsidR="009064BF">
        <w:rPr>
          <w:rFonts w:ascii="Times New Roman" w:hAnsi="Times New Roman" w:cs="Times New Roman"/>
        </w:rPr>
        <w:t xml:space="preserve"> is specified as a fixed effect it has</w:t>
      </w:r>
      <w:r>
        <w:rPr>
          <w:rFonts w:ascii="Times New Roman" w:hAnsi="Times New Roman" w:cs="Times New Roman"/>
        </w:rPr>
        <w:t xml:space="preserve"> </w:t>
      </w:r>
      <w:proofErr w:type="spellStart"/>
      <w:r w:rsidRPr="001F64FE">
        <w:rPr>
          <w:rFonts w:ascii="Times New Roman" w:hAnsi="Times New Roman" w:cs="Times New Roman"/>
          <w:i/>
        </w:rPr>
        <w:t>df</w:t>
      </w:r>
      <w:proofErr w:type="spellEnd"/>
      <w:r>
        <w:rPr>
          <w:rFonts w:ascii="Times New Roman" w:hAnsi="Times New Roman" w:cs="Times New Roman"/>
        </w:rPr>
        <w:t xml:space="preserve"> = 9 whereas </w:t>
      </w:r>
      <w:r w:rsidR="009064BF">
        <w:rPr>
          <w:rFonts w:ascii="Times New Roman" w:hAnsi="Times New Roman" w:cs="Times New Roman"/>
        </w:rPr>
        <w:t>each of our environmental factors has</w:t>
      </w:r>
      <w:r>
        <w:rPr>
          <w:rFonts w:ascii="Times New Roman" w:hAnsi="Times New Roman" w:cs="Times New Roman"/>
        </w:rPr>
        <w:t xml:space="preserve"> </w:t>
      </w:r>
      <w:proofErr w:type="spellStart"/>
      <w:r w:rsidRPr="001F64FE">
        <w:rPr>
          <w:rFonts w:ascii="Times New Roman" w:hAnsi="Times New Roman" w:cs="Times New Roman"/>
          <w:i/>
        </w:rPr>
        <w:t>df</w:t>
      </w:r>
      <w:proofErr w:type="spellEnd"/>
      <w:r w:rsidR="009064BF">
        <w:rPr>
          <w:rFonts w:ascii="Times New Roman" w:hAnsi="Times New Roman" w:cs="Times New Roman"/>
        </w:rPr>
        <w:t xml:space="preserve"> = 1, which inherently bias genotype</w:t>
      </w:r>
      <w:r>
        <w:rPr>
          <w:rFonts w:ascii="Times New Roman" w:hAnsi="Times New Roman" w:cs="Times New Roman"/>
        </w:rPr>
        <w:t xml:space="preserve"> towards a higher amount of variance explained</w:t>
      </w:r>
      <w:r w:rsidR="009064BF">
        <w:rPr>
          <w:rFonts w:ascii="Times New Roman" w:hAnsi="Times New Roman" w:cs="Times New Roman"/>
        </w:rPr>
        <w:t xml:space="preserve"> even if it is not significant as a fixed effect</w:t>
      </w:r>
      <w:r>
        <w:rPr>
          <w:rFonts w:ascii="Times New Roman" w:hAnsi="Times New Roman" w:cs="Times New Roman"/>
        </w:rPr>
        <w:t xml:space="preserve">. </w:t>
      </w:r>
      <w:r w:rsidR="000F7682">
        <w:rPr>
          <w:rFonts w:ascii="Times New Roman" w:hAnsi="Times New Roman" w:cs="Times New Roman"/>
        </w:rPr>
        <w:t>An alternative approach that has been advocated</w:t>
      </w:r>
      <w:r w:rsidR="00AE06D5">
        <w:rPr>
          <w:rFonts w:ascii="Times New Roman" w:hAnsi="Times New Roman" w:cs="Times New Roman"/>
        </w:rPr>
        <w:t xml:space="preserve"> for calculating</w:t>
      </w:r>
      <w:r w:rsidR="009064BF">
        <w:rPr>
          <w:rFonts w:ascii="Times New Roman" w:hAnsi="Times New Roman" w:cs="Times New Roman"/>
        </w:rPr>
        <w:t xml:space="preserve"> effect siz</w:t>
      </w:r>
      <w:r w:rsidR="00AE06D5">
        <w:rPr>
          <w:rFonts w:ascii="Times New Roman" w:hAnsi="Times New Roman" w:cs="Times New Roman"/>
        </w:rPr>
        <w:t>es in</w:t>
      </w:r>
      <w:r w:rsidR="009064BF">
        <w:rPr>
          <w:rFonts w:ascii="Times New Roman" w:hAnsi="Times New Roman" w:cs="Times New Roman"/>
        </w:rPr>
        <w:t xml:space="preserve"> </w:t>
      </w:r>
      <w:r w:rsidR="009F1BF2">
        <w:rPr>
          <w:rFonts w:ascii="Times New Roman" w:hAnsi="Times New Roman" w:cs="Times New Roman"/>
        </w:rPr>
        <w:t xml:space="preserve">genotype-by-environment </w:t>
      </w:r>
      <w:r w:rsidR="009064BF">
        <w:rPr>
          <w:rFonts w:ascii="Times New Roman" w:hAnsi="Times New Roman" w:cs="Times New Roman"/>
        </w:rPr>
        <w:t>experiments</w:t>
      </w:r>
      <w:r w:rsidR="000F7682">
        <w:rPr>
          <w:rFonts w:ascii="Times New Roman" w:hAnsi="Times New Roman" w:cs="Times New Roman"/>
        </w:rPr>
        <w:t xml:space="preserve"> is to treat both genotype and environment factors as random effects (</w:t>
      </w:r>
      <w:proofErr w:type="spellStart"/>
      <w:r w:rsidR="000F7682">
        <w:rPr>
          <w:rFonts w:ascii="Times New Roman" w:hAnsi="Times New Roman" w:cs="Times New Roman"/>
        </w:rPr>
        <w:t>Hersch</w:t>
      </w:r>
      <w:proofErr w:type="spellEnd"/>
      <w:r w:rsidR="000F7682">
        <w:rPr>
          <w:rFonts w:ascii="Times New Roman" w:hAnsi="Times New Roman" w:cs="Times New Roman"/>
        </w:rPr>
        <w:t>-Green et al. 2012). However,</w:t>
      </w:r>
      <w:r w:rsidR="002C7607">
        <w:rPr>
          <w:rFonts w:ascii="Times New Roman" w:hAnsi="Times New Roman" w:cs="Times New Roman"/>
        </w:rPr>
        <w:t xml:space="preserve"> experimental manipulations of the environment often have a smaller number of levels (e.g. ‘exposed’ and ‘unexposed’ wind treatments) and</w:t>
      </w:r>
      <w:r w:rsidR="000F7682">
        <w:rPr>
          <w:rFonts w:ascii="Times New Roman" w:hAnsi="Times New Roman" w:cs="Times New Roman"/>
        </w:rPr>
        <w:t xml:space="preserve"> it is know</w:t>
      </w:r>
      <w:r w:rsidR="00AE06D5">
        <w:rPr>
          <w:rFonts w:ascii="Times New Roman" w:hAnsi="Times New Roman" w:cs="Times New Roman"/>
        </w:rPr>
        <w:t>n</w:t>
      </w:r>
      <w:r w:rsidR="000F7682">
        <w:rPr>
          <w:rFonts w:ascii="Times New Roman" w:hAnsi="Times New Roman" w:cs="Times New Roman"/>
        </w:rPr>
        <w:t xml:space="preserve"> that</w:t>
      </w:r>
      <w:r w:rsidR="00883ABD">
        <w:rPr>
          <w:rFonts w:ascii="Times New Roman" w:hAnsi="Times New Roman" w:cs="Times New Roman"/>
        </w:rPr>
        <w:t xml:space="preserve"> mixed-effect models underestimate</w:t>
      </w:r>
      <w:r w:rsidR="009F1BF2">
        <w:rPr>
          <w:rFonts w:ascii="Times New Roman" w:hAnsi="Times New Roman" w:cs="Times New Roman"/>
        </w:rPr>
        <w:t xml:space="preserve"> the variance explained by</w:t>
      </w:r>
      <w:r w:rsidR="000F7682">
        <w:rPr>
          <w:rFonts w:ascii="Times New Roman" w:hAnsi="Times New Roman" w:cs="Times New Roman"/>
        </w:rPr>
        <w:t xml:space="preserve"> random effects with a small number of levels</w:t>
      </w:r>
      <w:r w:rsidR="009F1BF2">
        <w:rPr>
          <w:rFonts w:ascii="Times New Roman" w:hAnsi="Times New Roman" w:cs="Times New Roman"/>
        </w:rPr>
        <w:t xml:space="preserve"> (i.e. &lt; 5)</w:t>
      </w:r>
      <w:r w:rsidR="000F7682">
        <w:rPr>
          <w:rFonts w:ascii="Times New Roman" w:hAnsi="Times New Roman" w:cs="Times New Roman"/>
        </w:rPr>
        <w:t>. Therefore, we feel this hybrid-approach (environment as a fixed effect and genotype as a</w:t>
      </w:r>
      <w:r w:rsidR="002C7607">
        <w:rPr>
          <w:rFonts w:ascii="Times New Roman" w:hAnsi="Times New Roman" w:cs="Times New Roman"/>
        </w:rPr>
        <w:t xml:space="preserve"> random effect) is a</w:t>
      </w:r>
      <w:r w:rsidR="000F7682">
        <w:rPr>
          <w:rFonts w:ascii="Times New Roman" w:hAnsi="Times New Roman" w:cs="Times New Roman"/>
        </w:rPr>
        <w:t xml:space="preserve"> robust approach for comparing the relative importance of genotype vs. the environment</w:t>
      </w:r>
      <w:r w:rsidR="002C7607">
        <w:rPr>
          <w:rFonts w:ascii="Times New Roman" w:hAnsi="Times New Roman" w:cs="Times New Roman"/>
        </w:rPr>
        <w:t xml:space="preserve"> in our study</w:t>
      </w:r>
      <w:r w:rsidR="00AE06D5">
        <w:rPr>
          <w:rFonts w:ascii="Times New Roman" w:hAnsi="Times New Roman" w:cs="Times New Roman"/>
        </w:rPr>
        <w:t xml:space="preserve"> and likely others</w:t>
      </w:r>
      <w:r w:rsidR="000F7682">
        <w:rPr>
          <w:rFonts w:ascii="Times New Roman" w:hAnsi="Times New Roman" w:cs="Times New Roman"/>
        </w:rPr>
        <w:t>.</w:t>
      </w:r>
    </w:p>
    <w:p w14:paraId="32BAB143" w14:textId="77777777" w:rsidR="00985B24" w:rsidRDefault="00985B24" w:rsidP="004F415C">
      <w:pPr>
        <w:spacing w:line="480" w:lineRule="auto"/>
        <w:rPr>
          <w:rFonts w:ascii="Times New Roman" w:hAnsi="Times New Roman" w:cs="Times New Roman"/>
        </w:rPr>
      </w:pPr>
    </w:p>
    <w:p w14:paraId="3F2F2C29" w14:textId="1B8E865A" w:rsidR="00985B24" w:rsidRPr="00985B24" w:rsidRDefault="00985B24" w:rsidP="004F415C">
      <w:pPr>
        <w:spacing w:line="480" w:lineRule="auto"/>
        <w:rPr>
          <w:rFonts w:ascii="Times New Roman" w:hAnsi="Times New Roman" w:cs="Times New Roman"/>
        </w:rPr>
      </w:pPr>
      <w:r w:rsidRPr="00985B24">
        <w:rPr>
          <w:rFonts w:ascii="Times New Roman" w:hAnsi="Times New Roman" w:cs="Times New Roman"/>
          <w:u w:val="single"/>
        </w:rPr>
        <w:t>Predicting the effects of willow genotype</w:t>
      </w:r>
      <w:r>
        <w:rPr>
          <w:rFonts w:ascii="Times New Roman" w:hAnsi="Times New Roman" w:cs="Times New Roman"/>
          <w:u w:val="single"/>
        </w:rPr>
        <w:t xml:space="preserve"> </w:t>
      </w:r>
      <w:r>
        <w:rPr>
          <w:rFonts w:ascii="Times New Roman" w:hAnsi="Times New Roman" w:cs="Times New Roman"/>
        </w:rPr>
        <w:t>—</w:t>
      </w:r>
      <w:r w:rsidR="00961E3B">
        <w:rPr>
          <w:rFonts w:ascii="Times New Roman" w:hAnsi="Times New Roman" w:cs="Times New Roman"/>
        </w:rPr>
        <w:t xml:space="preserve">To analyze these data, </w:t>
      </w:r>
      <w:r w:rsidR="00D17E50">
        <w:rPr>
          <w:rFonts w:ascii="Times New Roman" w:hAnsi="Times New Roman" w:cs="Times New Roman"/>
        </w:rPr>
        <w:t xml:space="preserve">we analyzed the correlation between mean genotype values for individual and community phenotypes. </w:t>
      </w:r>
    </w:p>
    <w:p w14:paraId="1A7672B4" w14:textId="77777777" w:rsidR="00701973" w:rsidRDefault="00701973" w:rsidP="00701973">
      <w:pPr>
        <w:spacing w:line="480" w:lineRule="auto"/>
        <w:rPr>
          <w:rFonts w:ascii="Times New Roman" w:hAnsi="Times New Roman" w:cs="Times New Roman"/>
        </w:rPr>
      </w:pPr>
    </w:p>
    <w:p w14:paraId="4D1B24F4" w14:textId="25657C02" w:rsidR="00701973" w:rsidRPr="0059295B" w:rsidRDefault="00701973" w:rsidP="00701973">
      <w:pPr>
        <w:spacing w:line="480" w:lineRule="auto"/>
        <w:rPr>
          <w:rFonts w:ascii="Times New Roman" w:hAnsi="Times New Roman" w:cs="Times New Roman"/>
        </w:rPr>
      </w:pPr>
      <w:r>
        <w:rPr>
          <w:rFonts w:ascii="Times New Roman" w:hAnsi="Times New Roman" w:cs="Times New Roman"/>
        </w:rPr>
        <w:t xml:space="preserve">All analyses were conducted in R version __ (R Core Team YEAR). All code and data to replicate these analyses has been deposited in </w:t>
      </w:r>
      <w:proofErr w:type="spellStart"/>
      <w:r>
        <w:rPr>
          <w:rFonts w:ascii="Times New Roman" w:hAnsi="Times New Roman" w:cs="Times New Roman"/>
        </w:rPr>
        <w:t>Zenodo</w:t>
      </w:r>
      <w:proofErr w:type="spellEnd"/>
      <w:r>
        <w:rPr>
          <w:rFonts w:ascii="Times New Roman" w:hAnsi="Times New Roman" w:cs="Times New Roman"/>
        </w:rPr>
        <w:t xml:space="preserve"> (DOI: ___).</w:t>
      </w:r>
    </w:p>
    <w:p w14:paraId="6EDFCADD" w14:textId="77777777" w:rsidR="00701973" w:rsidRPr="00F90BA1" w:rsidRDefault="00701973" w:rsidP="004F415C">
      <w:pPr>
        <w:spacing w:line="480" w:lineRule="auto"/>
        <w:rPr>
          <w:rFonts w:ascii="Times New Roman" w:hAnsi="Times New Roman" w:cs="Times New Roman"/>
        </w:rPr>
      </w:pPr>
    </w:p>
    <w:p w14:paraId="374AA6EB" w14:textId="77777777" w:rsidR="002C7607" w:rsidRDefault="002C7607" w:rsidP="0059295B">
      <w:pPr>
        <w:spacing w:line="480" w:lineRule="auto"/>
        <w:rPr>
          <w:rFonts w:ascii="Times New Roman" w:hAnsi="Times New Roman" w:cs="Times New Roman"/>
          <w:b/>
        </w:rPr>
      </w:pPr>
    </w:p>
    <w:p w14:paraId="3FADB368" w14:textId="77777777" w:rsidR="00F67D50" w:rsidRPr="00C64D69" w:rsidRDefault="00F67D50" w:rsidP="0059295B">
      <w:pPr>
        <w:spacing w:line="480" w:lineRule="auto"/>
        <w:rPr>
          <w:rFonts w:ascii="Times New Roman" w:hAnsi="Times New Roman" w:cs="Times New Roman"/>
          <w:b/>
        </w:rPr>
      </w:pPr>
      <w:r w:rsidRPr="00C64D69">
        <w:rPr>
          <w:rFonts w:ascii="Times New Roman" w:hAnsi="Times New Roman" w:cs="Times New Roman"/>
          <w:b/>
        </w:rPr>
        <w:t>Results</w:t>
      </w:r>
    </w:p>
    <w:p w14:paraId="509EF3AD" w14:textId="10CEB9D0" w:rsidR="00DA360F" w:rsidRPr="00635FFD" w:rsidRDefault="00635FFD" w:rsidP="0059295B">
      <w:pPr>
        <w:spacing w:line="480" w:lineRule="auto"/>
        <w:rPr>
          <w:rFonts w:ascii="Times New Roman" w:hAnsi="Times New Roman" w:cs="Times New Roman"/>
          <w:i/>
        </w:rPr>
      </w:pPr>
      <w:r w:rsidRPr="00635FFD">
        <w:rPr>
          <w:rFonts w:ascii="Times New Roman" w:hAnsi="Times New Roman" w:cs="Times New Roman"/>
          <w:i/>
        </w:rPr>
        <w:t>Wind experiment</w:t>
      </w:r>
    </w:p>
    <w:p w14:paraId="335E7BD2" w14:textId="4A5C2660" w:rsidR="009A54E2" w:rsidRDefault="009A54E2" w:rsidP="0059295B">
      <w:pPr>
        <w:spacing w:line="480" w:lineRule="auto"/>
        <w:rPr>
          <w:rFonts w:ascii="Times New Roman" w:hAnsi="Times New Roman" w:cs="Times New Roman"/>
        </w:rPr>
      </w:pPr>
      <w:r>
        <w:rPr>
          <w:rFonts w:ascii="Times New Roman" w:hAnsi="Times New Roman" w:cs="Times New Roman"/>
        </w:rPr>
        <w:t>Willows growing in wind-e</w:t>
      </w:r>
      <w:r w:rsidR="00CA727D">
        <w:rPr>
          <w:rFonts w:ascii="Times New Roman" w:hAnsi="Times New Roman" w:cs="Times New Roman"/>
        </w:rPr>
        <w:t>xposed plots experienced up to 3.7</w:t>
      </w:r>
      <w:r>
        <w:rPr>
          <w:rFonts w:ascii="Times New Roman" w:hAnsi="Times New Roman" w:cs="Times New Roman"/>
        </w:rPr>
        <w:t>-fold higher wind speeds compared to unexposed plots</w:t>
      </w:r>
      <w:r w:rsidR="00CA727D">
        <w:rPr>
          <w:rFonts w:ascii="Times New Roman" w:hAnsi="Times New Roman" w:cs="Times New Roman"/>
        </w:rPr>
        <w:t xml:space="preserve"> (F</w:t>
      </w:r>
      <w:r w:rsidR="00CA727D" w:rsidRPr="009A54E2">
        <w:rPr>
          <w:rFonts w:ascii="Times New Roman" w:hAnsi="Times New Roman" w:cs="Times New Roman"/>
          <w:vertAlign w:val="subscript"/>
        </w:rPr>
        <w:t>1</w:t>
      </w:r>
      <w:proofErr w:type="gramStart"/>
      <w:r w:rsidR="00CA727D" w:rsidRPr="009A54E2">
        <w:rPr>
          <w:rFonts w:ascii="Times New Roman" w:hAnsi="Times New Roman" w:cs="Times New Roman"/>
          <w:vertAlign w:val="subscript"/>
        </w:rPr>
        <w:t>,9</w:t>
      </w:r>
      <w:proofErr w:type="gramEnd"/>
      <w:r w:rsidR="00CA727D">
        <w:rPr>
          <w:rFonts w:ascii="Times New Roman" w:hAnsi="Times New Roman" w:cs="Times New Roman"/>
          <w:vertAlign w:val="subscript"/>
        </w:rPr>
        <w:t xml:space="preserve"> </w:t>
      </w:r>
      <w:r w:rsidR="0029136D">
        <w:rPr>
          <w:rFonts w:ascii="Times New Roman" w:hAnsi="Times New Roman" w:cs="Times New Roman"/>
        </w:rPr>
        <w:t>= 187.32, P &lt; 0.001</w:t>
      </w:r>
      <w:r w:rsidR="00CA727D">
        <w:rPr>
          <w:rFonts w:ascii="Times New Roman" w:hAnsi="Times New Roman" w:cs="Times New Roman"/>
        </w:rPr>
        <w:t>)</w:t>
      </w:r>
      <w:r>
        <w:rPr>
          <w:rFonts w:ascii="Times New Roman" w:hAnsi="Times New Roman" w:cs="Times New Roman"/>
        </w:rPr>
        <w:t xml:space="preserve">. Despite these large differences in wind exposure, </w:t>
      </w:r>
      <w:r w:rsidR="005C4CBA">
        <w:rPr>
          <w:rFonts w:ascii="Times New Roman" w:hAnsi="Times New Roman" w:cs="Times New Roman"/>
        </w:rPr>
        <w:t xml:space="preserve">we observed only </w:t>
      </w:r>
      <w:r w:rsidR="003E3ECF">
        <w:rPr>
          <w:rFonts w:ascii="Times New Roman" w:hAnsi="Times New Roman" w:cs="Times New Roman"/>
        </w:rPr>
        <w:t xml:space="preserve">modest effects </w:t>
      </w:r>
      <w:r w:rsidR="005C4CBA">
        <w:rPr>
          <w:rFonts w:ascii="Times New Roman" w:hAnsi="Times New Roman" w:cs="Times New Roman"/>
        </w:rPr>
        <w:t xml:space="preserve">of wind exposure </w:t>
      </w:r>
      <w:r w:rsidR="003E3ECF">
        <w:rPr>
          <w:rFonts w:ascii="Times New Roman" w:hAnsi="Times New Roman" w:cs="Times New Roman"/>
        </w:rPr>
        <w:t>on soil properties</w:t>
      </w:r>
      <w:r w:rsidR="00CA727D">
        <w:rPr>
          <w:rFonts w:ascii="Times New Roman" w:hAnsi="Times New Roman" w:cs="Times New Roman"/>
        </w:rPr>
        <w:t>. Specifically, soil in wi</w:t>
      </w:r>
      <w:r w:rsidR="00CE4A43">
        <w:rPr>
          <w:rFonts w:ascii="Times New Roman" w:hAnsi="Times New Roman" w:cs="Times New Roman"/>
        </w:rPr>
        <w:t>nd-exposed plots tended to be drier (F</w:t>
      </w:r>
      <w:r w:rsidR="00CE4A43" w:rsidRPr="009A54E2">
        <w:rPr>
          <w:rFonts w:ascii="Times New Roman" w:hAnsi="Times New Roman" w:cs="Times New Roman"/>
          <w:vertAlign w:val="subscript"/>
        </w:rPr>
        <w:t>1</w:t>
      </w:r>
      <w:proofErr w:type="gramStart"/>
      <w:r w:rsidR="00CE4A43" w:rsidRPr="009A54E2">
        <w:rPr>
          <w:rFonts w:ascii="Times New Roman" w:hAnsi="Times New Roman" w:cs="Times New Roman"/>
          <w:vertAlign w:val="subscript"/>
        </w:rPr>
        <w:t>,9</w:t>
      </w:r>
      <w:proofErr w:type="gramEnd"/>
      <w:r w:rsidR="00CE4A43">
        <w:rPr>
          <w:rFonts w:ascii="Times New Roman" w:hAnsi="Times New Roman" w:cs="Times New Roman"/>
          <w:vertAlign w:val="subscript"/>
        </w:rPr>
        <w:t xml:space="preserve"> </w:t>
      </w:r>
      <w:r w:rsidR="003E3ECF">
        <w:rPr>
          <w:rFonts w:ascii="Times New Roman" w:hAnsi="Times New Roman" w:cs="Times New Roman"/>
        </w:rPr>
        <w:t>= 3.52, P = 0.093)</w:t>
      </w:r>
      <w:r w:rsidR="00CE4A43">
        <w:rPr>
          <w:rFonts w:ascii="Times New Roman" w:hAnsi="Times New Roman" w:cs="Times New Roman"/>
        </w:rPr>
        <w:t xml:space="preserve"> with </w:t>
      </w:r>
      <w:r w:rsidR="00CA727D">
        <w:rPr>
          <w:rFonts w:ascii="Times New Roman" w:hAnsi="Times New Roman" w:cs="Times New Roman"/>
        </w:rPr>
        <w:t>higher amounts of</w:t>
      </w:r>
      <w:r w:rsidR="003E3ECF">
        <w:rPr>
          <w:rFonts w:ascii="Times New Roman" w:hAnsi="Times New Roman" w:cs="Times New Roman"/>
        </w:rPr>
        <w:t xml:space="preserve"> total</w:t>
      </w:r>
      <w:r w:rsidR="00CA727D">
        <w:rPr>
          <w:rFonts w:ascii="Times New Roman" w:hAnsi="Times New Roman" w:cs="Times New Roman"/>
        </w:rPr>
        <w:t xml:space="preserve"> Nitrogen </w:t>
      </w:r>
      <w:r>
        <w:rPr>
          <w:rFonts w:ascii="Times New Roman" w:hAnsi="Times New Roman" w:cs="Times New Roman"/>
        </w:rPr>
        <w:t>(F</w:t>
      </w:r>
      <w:r w:rsidRPr="009A54E2">
        <w:rPr>
          <w:rFonts w:ascii="Times New Roman" w:hAnsi="Times New Roman" w:cs="Times New Roman"/>
          <w:vertAlign w:val="subscript"/>
        </w:rPr>
        <w:t>1,9</w:t>
      </w:r>
      <w:r>
        <w:rPr>
          <w:rFonts w:ascii="Times New Roman" w:hAnsi="Times New Roman" w:cs="Times New Roman"/>
          <w:vertAlign w:val="subscript"/>
        </w:rPr>
        <w:t xml:space="preserve"> </w:t>
      </w:r>
      <w:r w:rsidR="00CE4A43">
        <w:rPr>
          <w:rFonts w:ascii="Times New Roman" w:hAnsi="Times New Roman" w:cs="Times New Roman"/>
        </w:rPr>
        <w:t>= 5.08, P = 0.051)</w:t>
      </w:r>
      <w:r w:rsidR="00CA727D">
        <w:rPr>
          <w:rFonts w:ascii="Times New Roman" w:hAnsi="Times New Roman" w:cs="Times New Roman"/>
        </w:rPr>
        <w:t xml:space="preserve">. There was no difference in </w:t>
      </w:r>
      <w:r>
        <w:rPr>
          <w:rFonts w:ascii="Times New Roman" w:hAnsi="Times New Roman" w:cs="Times New Roman"/>
        </w:rPr>
        <w:t xml:space="preserve">percent organic matter </w:t>
      </w:r>
      <w:r w:rsidR="003E3ECF">
        <w:rPr>
          <w:rFonts w:ascii="Times New Roman" w:hAnsi="Times New Roman" w:cs="Times New Roman"/>
        </w:rPr>
        <w:t>(F</w:t>
      </w:r>
      <w:r w:rsidR="003E3ECF">
        <w:rPr>
          <w:rFonts w:ascii="Times New Roman" w:hAnsi="Times New Roman" w:cs="Times New Roman"/>
          <w:vertAlign w:val="subscript"/>
        </w:rPr>
        <w:t>1</w:t>
      </w:r>
      <w:proofErr w:type="gramStart"/>
      <w:r w:rsidR="003E3ECF">
        <w:rPr>
          <w:rFonts w:ascii="Times New Roman" w:hAnsi="Times New Roman" w:cs="Times New Roman"/>
          <w:vertAlign w:val="subscript"/>
        </w:rPr>
        <w:t>,8.4</w:t>
      </w:r>
      <w:proofErr w:type="gramEnd"/>
      <w:r w:rsidR="003E3ECF">
        <w:rPr>
          <w:rFonts w:ascii="Times New Roman" w:hAnsi="Times New Roman" w:cs="Times New Roman"/>
          <w:vertAlign w:val="subscript"/>
        </w:rPr>
        <w:t xml:space="preserve"> </w:t>
      </w:r>
      <w:r w:rsidR="003E3ECF">
        <w:rPr>
          <w:rFonts w:ascii="Times New Roman" w:hAnsi="Times New Roman" w:cs="Times New Roman"/>
        </w:rPr>
        <w:t>= 0.68, P = 0.434) or nutrient composition (PC1: F</w:t>
      </w:r>
      <w:r w:rsidR="003E3ECF">
        <w:rPr>
          <w:rFonts w:ascii="Times New Roman" w:hAnsi="Times New Roman" w:cs="Times New Roman"/>
          <w:vertAlign w:val="subscript"/>
        </w:rPr>
        <w:t xml:space="preserve">1,9 </w:t>
      </w:r>
      <w:r w:rsidR="003E3ECF">
        <w:rPr>
          <w:rFonts w:ascii="Times New Roman" w:hAnsi="Times New Roman" w:cs="Times New Roman"/>
        </w:rPr>
        <w:t xml:space="preserve">= 1.31, P = 0.282) </w:t>
      </w:r>
      <w:r w:rsidR="00CA727D">
        <w:rPr>
          <w:rFonts w:ascii="Times New Roman" w:hAnsi="Times New Roman" w:cs="Times New Roman"/>
        </w:rPr>
        <w:t xml:space="preserve">between </w:t>
      </w:r>
      <w:r w:rsidR="003E3ECF">
        <w:rPr>
          <w:rFonts w:ascii="Times New Roman" w:hAnsi="Times New Roman" w:cs="Times New Roman"/>
        </w:rPr>
        <w:t xml:space="preserve">soils in </w:t>
      </w:r>
      <w:r w:rsidR="00CA727D">
        <w:rPr>
          <w:rFonts w:ascii="Times New Roman" w:hAnsi="Times New Roman" w:cs="Times New Roman"/>
        </w:rPr>
        <w:t>wind-exposed and unexposed plots</w:t>
      </w:r>
      <w:r w:rsidR="00EC7061">
        <w:rPr>
          <w:rFonts w:ascii="Times New Roman" w:hAnsi="Times New Roman" w:cs="Times New Roman"/>
        </w:rPr>
        <w:t xml:space="preserve">. </w:t>
      </w:r>
      <w:r w:rsidR="00186383">
        <w:rPr>
          <w:rFonts w:ascii="Times New Roman" w:hAnsi="Times New Roman" w:cs="Times New Roman"/>
        </w:rPr>
        <w:t xml:space="preserve">Although most of these soil properties were highly correlated (supplementary table), </w:t>
      </w:r>
      <w:r w:rsidR="00EC7061">
        <w:rPr>
          <w:rFonts w:ascii="Times New Roman" w:hAnsi="Times New Roman" w:cs="Times New Roman"/>
        </w:rPr>
        <w:t xml:space="preserve">only soil moisture had a detectable effect on </w:t>
      </w:r>
      <w:r w:rsidR="00ED1FD2">
        <w:rPr>
          <w:rFonts w:ascii="Times New Roman" w:hAnsi="Times New Roman" w:cs="Times New Roman"/>
        </w:rPr>
        <w:t>aboveground</w:t>
      </w:r>
      <w:r w:rsidR="007C62D4">
        <w:rPr>
          <w:rFonts w:ascii="Times New Roman" w:hAnsi="Times New Roman" w:cs="Times New Roman"/>
        </w:rPr>
        <w:t xml:space="preserve"> </w:t>
      </w:r>
      <w:r w:rsidR="00EC7061">
        <w:rPr>
          <w:rFonts w:ascii="Times New Roman" w:hAnsi="Times New Roman" w:cs="Times New Roman"/>
        </w:rPr>
        <w:t xml:space="preserve">plant traits. Soil moisture was positively correlated with plant height (r = </w:t>
      </w:r>
      <w:r w:rsidR="00477C79">
        <w:rPr>
          <w:rFonts w:ascii="Times New Roman" w:hAnsi="Times New Roman" w:cs="Times New Roman"/>
        </w:rPr>
        <w:t>0.58</w:t>
      </w:r>
      <w:r w:rsidR="00EC7061">
        <w:rPr>
          <w:rFonts w:ascii="Times New Roman" w:hAnsi="Times New Roman" w:cs="Times New Roman"/>
        </w:rPr>
        <w:t>,</w:t>
      </w:r>
      <w:r w:rsidR="00477C79">
        <w:rPr>
          <w:rFonts w:ascii="Times New Roman" w:hAnsi="Times New Roman" w:cs="Times New Roman"/>
        </w:rPr>
        <w:t xml:space="preserve"> t</w:t>
      </w:r>
      <w:r w:rsidR="00477C79">
        <w:rPr>
          <w:rFonts w:ascii="Times New Roman" w:hAnsi="Times New Roman" w:cs="Times New Roman"/>
          <w:vertAlign w:val="subscript"/>
        </w:rPr>
        <w:t>18</w:t>
      </w:r>
      <w:r w:rsidR="00EC7061">
        <w:rPr>
          <w:rFonts w:ascii="Times New Roman" w:hAnsi="Times New Roman" w:cs="Times New Roman"/>
        </w:rPr>
        <w:t xml:space="preserve"> </w:t>
      </w:r>
      <w:r w:rsidR="00477C79">
        <w:rPr>
          <w:rFonts w:ascii="Times New Roman" w:hAnsi="Times New Roman" w:cs="Times New Roman"/>
        </w:rPr>
        <w:t xml:space="preserve">= 3.03, </w:t>
      </w:r>
      <w:r w:rsidR="00EC7061">
        <w:rPr>
          <w:rFonts w:ascii="Times New Roman" w:hAnsi="Times New Roman" w:cs="Times New Roman"/>
        </w:rPr>
        <w:t xml:space="preserve">P = </w:t>
      </w:r>
      <w:r w:rsidR="00477C79">
        <w:rPr>
          <w:rFonts w:ascii="Times New Roman" w:hAnsi="Times New Roman" w:cs="Times New Roman"/>
        </w:rPr>
        <w:t>0.007</w:t>
      </w:r>
      <w:r w:rsidR="005C4CBA">
        <w:rPr>
          <w:rFonts w:ascii="Times New Roman" w:hAnsi="Times New Roman" w:cs="Times New Roman"/>
        </w:rPr>
        <w:t>) and</w:t>
      </w:r>
      <w:r w:rsidR="00EC7061">
        <w:rPr>
          <w:rFonts w:ascii="Times New Roman" w:hAnsi="Times New Roman" w:cs="Times New Roman"/>
        </w:rPr>
        <w:t xml:space="preserve"> shoot count </w:t>
      </w:r>
      <w:r w:rsidR="007F34A7">
        <w:rPr>
          <w:rFonts w:ascii="Times New Roman" w:hAnsi="Times New Roman" w:cs="Times New Roman"/>
        </w:rPr>
        <w:t>(r = 0.46, t</w:t>
      </w:r>
      <w:r w:rsidR="007F34A7">
        <w:rPr>
          <w:rFonts w:ascii="Times New Roman" w:hAnsi="Times New Roman" w:cs="Times New Roman"/>
          <w:vertAlign w:val="subscript"/>
        </w:rPr>
        <w:t>18</w:t>
      </w:r>
      <w:r w:rsidR="007F34A7">
        <w:rPr>
          <w:rFonts w:ascii="Times New Roman" w:hAnsi="Times New Roman" w:cs="Times New Roman"/>
        </w:rPr>
        <w:t xml:space="preserve"> = 2.18, P = 0.043), but negatively correlated with</w:t>
      </w:r>
      <w:r w:rsidR="00EC7061">
        <w:rPr>
          <w:rFonts w:ascii="Times New Roman" w:hAnsi="Times New Roman" w:cs="Times New Roman"/>
        </w:rPr>
        <w:t xml:space="preserve"> leaf water content </w:t>
      </w:r>
      <w:r w:rsidR="007F34A7">
        <w:rPr>
          <w:rFonts w:ascii="Times New Roman" w:hAnsi="Times New Roman" w:cs="Times New Roman"/>
        </w:rPr>
        <w:t>(r = -0.58, t</w:t>
      </w:r>
      <w:r w:rsidR="007F34A7">
        <w:rPr>
          <w:rFonts w:ascii="Times New Roman" w:hAnsi="Times New Roman" w:cs="Times New Roman"/>
          <w:vertAlign w:val="subscript"/>
        </w:rPr>
        <w:t>18</w:t>
      </w:r>
      <w:r w:rsidR="007F34A7">
        <w:rPr>
          <w:rFonts w:ascii="Times New Roman" w:hAnsi="Times New Roman" w:cs="Times New Roman"/>
        </w:rPr>
        <w:t xml:space="preserve"> = -2.99, P = 0.008)</w:t>
      </w:r>
      <w:r w:rsidR="005C4CBA">
        <w:rPr>
          <w:rFonts w:ascii="Times New Roman" w:hAnsi="Times New Roman" w:cs="Times New Roman"/>
        </w:rPr>
        <w:t xml:space="preserve">. </w:t>
      </w:r>
      <w:del w:id="6" w:author="Matthew Barbour" w:date="2016-04-14T12:10:00Z">
        <w:r w:rsidR="00ED1FD2" w:rsidDel="001377C3">
          <w:rPr>
            <w:rFonts w:ascii="Times New Roman" w:hAnsi="Times New Roman" w:cs="Times New Roman"/>
          </w:rPr>
          <w:delText xml:space="preserve">Nutrient composition was </w:delText>
        </w:r>
        <w:r w:rsidR="007C62D4" w:rsidDel="001377C3">
          <w:rPr>
            <w:rFonts w:ascii="Times New Roman" w:hAnsi="Times New Roman" w:cs="Times New Roman"/>
          </w:rPr>
          <w:delText>positively correlated with root C:N</w:delText>
        </w:r>
        <w:r w:rsidR="00566469" w:rsidDel="001377C3">
          <w:rPr>
            <w:rFonts w:ascii="Times New Roman" w:hAnsi="Times New Roman" w:cs="Times New Roman"/>
          </w:rPr>
          <w:delText xml:space="preserve"> (r = 0.50</w:delText>
        </w:r>
        <w:r w:rsidR="00ED1FD2" w:rsidDel="001377C3">
          <w:rPr>
            <w:rFonts w:ascii="Times New Roman" w:hAnsi="Times New Roman" w:cs="Times New Roman"/>
          </w:rPr>
          <w:delText>, t</w:delText>
        </w:r>
        <w:r w:rsidR="00ED1FD2" w:rsidDel="001377C3">
          <w:rPr>
            <w:rFonts w:ascii="Times New Roman" w:hAnsi="Times New Roman" w:cs="Times New Roman"/>
            <w:vertAlign w:val="subscript"/>
          </w:rPr>
          <w:delText>18</w:delText>
        </w:r>
        <w:r w:rsidR="00566469" w:rsidDel="001377C3">
          <w:rPr>
            <w:rFonts w:ascii="Times New Roman" w:hAnsi="Times New Roman" w:cs="Times New Roman"/>
          </w:rPr>
          <w:delText xml:space="preserve"> = 2.48, P = 0.023</w:delText>
        </w:r>
        <w:r w:rsidR="00ED1FD2" w:rsidDel="001377C3">
          <w:rPr>
            <w:rFonts w:ascii="Times New Roman" w:hAnsi="Times New Roman" w:cs="Times New Roman"/>
          </w:rPr>
          <w:delText>)</w:delText>
        </w:r>
      </w:del>
    </w:p>
    <w:p w14:paraId="057FC1E0" w14:textId="77777777" w:rsidR="009A54E2" w:rsidRPr="009A54E2" w:rsidRDefault="009A54E2" w:rsidP="0059295B">
      <w:pPr>
        <w:spacing w:line="480" w:lineRule="auto"/>
        <w:rPr>
          <w:rFonts w:ascii="Times New Roman" w:hAnsi="Times New Roman" w:cs="Times New Roman"/>
        </w:rPr>
      </w:pPr>
    </w:p>
    <w:p w14:paraId="491F4AC3" w14:textId="1EB670BD" w:rsidR="007B13B4" w:rsidRDefault="005C4CBA" w:rsidP="0059295B">
      <w:pPr>
        <w:spacing w:line="480" w:lineRule="auto"/>
        <w:rPr>
          <w:rFonts w:ascii="Times New Roman" w:hAnsi="Times New Roman" w:cs="Times New Roman"/>
          <w:iCs/>
        </w:rPr>
      </w:pPr>
      <w:r>
        <w:rPr>
          <w:rFonts w:ascii="Times New Roman" w:hAnsi="Times New Roman" w:cs="Times New Roman"/>
          <w:u w:val="single"/>
        </w:rPr>
        <w:t>Individual p</w:t>
      </w:r>
      <w:r w:rsidR="00DA360F" w:rsidRPr="00635FFD">
        <w:rPr>
          <w:rFonts w:ascii="Times New Roman" w:hAnsi="Times New Roman" w:cs="Times New Roman"/>
          <w:u w:val="single"/>
        </w:rPr>
        <w:t>henotype</w:t>
      </w:r>
      <w:r w:rsidR="00635FFD">
        <w:rPr>
          <w:rFonts w:ascii="Times New Roman" w:hAnsi="Times New Roman" w:cs="Times New Roman"/>
          <w:u w:val="single"/>
        </w:rPr>
        <w:t>s</w:t>
      </w:r>
      <w:r w:rsidR="00635FFD">
        <w:rPr>
          <w:rFonts w:ascii="Times New Roman" w:hAnsi="Times New Roman" w:cs="Times New Roman"/>
        </w:rPr>
        <w:t>:</w:t>
      </w:r>
      <w:r w:rsidR="00DA360F">
        <w:rPr>
          <w:rFonts w:ascii="Times New Roman" w:hAnsi="Times New Roman" w:cs="Times New Roman"/>
          <w:i/>
        </w:rPr>
        <w:t xml:space="preserve"> </w:t>
      </w:r>
      <w:r w:rsidR="00635E02">
        <w:rPr>
          <w:rFonts w:ascii="Times New Roman" w:hAnsi="Times New Roman" w:cs="Times New Roman"/>
        </w:rPr>
        <w:t>W</w:t>
      </w:r>
      <w:r w:rsidR="00EF5514">
        <w:rPr>
          <w:rFonts w:ascii="Times New Roman" w:hAnsi="Times New Roman" w:cs="Times New Roman"/>
        </w:rPr>
        <w:t>e found that plant-growth traits were</w:t>
      </w:r>
      <w:r w:rsidR="007B13B4">
        <w:rPr>
          <w:rFonts w:ascii="Times New Roman" w:hAnsi="Times New Roman" w:cs="Times New Roman"/>
        </w:rPr>
        <w:t xml:space="preserve"> influen</w:t>
      </w:r>
      <w:r w:rsidR="006F61DA">
        <w:rPr>
          <w:rFonts w:ascii="Times New Roman" w:hAnsi="Times New Roman" w:cs="Times New Roman"/>
        </w:rPr>
        <w:t xml:space="preserve">ced by </w:t>
      </w:r>
      <w:r w:rsidR="00EF5514">
        <w:rPr>
          <w:rFonts w:ascii="Times New Roman" w:hAnsi="Times New Roman" w:cs="Times New Roman"/>
        </w:rPr>
        <w:t>wind exposure,</w:t>
      </w:r>
      <w:r w:rsidR="00696E3E">
        <w:rPr>
          <w:rFonts w:ascii="Times New Roman" w:hAnsi="Times New Roman" w:cs="Times New Roman"/>
        </w:rPr>
        <w:t xml:space="preserve"> </w:t>
      </w:r>
      <w:r w:rsidR="00B54240">
        <w:rPr>
          <w:rFonts w:ascii="Times New Roman" w:hAnsi="Times New Roman" w:cs="Times New Roman"/>
        </w:rPr>
        <w:t xml:space="preserve">sampling year, </w:t>
      </w:r>
      <w:r w:rsidR="00696E3E">
        <w:rPr>
          <w:rFonts w:ascii="Times New Roman" w:hAnsi="Times New Roman" w:cs="Times New Roman"/>
        </w:rPr>
        <w:t>and</w:t>
      </w:r>
      <w:r w:rsidR="00EF5514">
        <w:rPr>
          <w:rFonts w:ascii="Times New Roman" w:hAnsi="Times New Roman" w:cs="Times New Roman"/>
        </w:rPr>
        <w:t xml:space="preserve"> </w:t>
      </w:r>
      <w:r w:rsidR="001F7D4A">
        <w:rPr>
          <w:rFonts w:ascii="Times New Roman" w:hAnsi="Times New Roman" w:cs="Times New Roman"/>
        </w:rPr>
        <w:t>willow genotype</w:t>
      </w:r>
      <w:r w:rsidR="00696E3E">
        <w:rPr>
          <w:rFonts w:ascii="Times New Roman" w:hAnsi="Times New Roman" w:cs="Times New Roman"/>
        </w:rPr>
        <w:t xml:space="preserve"> </w:t>
      </w:r>
      <w:r w:rsidR="00C53C59">
        <w:rPr>
          <w:rFonts w:ascii="Times New Roman" w:hAnsi="Times New Roman" w:cs="Times New Roman"/>
        </w:rPr>
        <w:t>(Table 1</w:t>
      </w:r>
      <w:r w:rsidR="007B13B4" w:rsidRPr="007B13B4">
        <w:rPr>
          <w:rFonts w:ascii="Times New Roman" w:hAnsi="Times New Roman" w:cs="Times New Roman"/>
          <w:iCs/>
        </w:rPr>
        <w:t>).</w:t>
      </w:r>
      <w:r w:rsidR="00AE157A">
        <w:rPr>
          <w:rFonts w:ascii="Times New Roman" w:hAnsi="Times New Roman" w:cs="Times New Roman"/>
          <w:iCs/>
        </w:rPr>
        <w:t xml:space="preserve"> </w:t>
      </w:r>
      <w:r w:rsidR="00E64221">
        <w:rPr>
          <w:rFonts w:ascii="Times New Roman" w:hAnsi="Times New Roman" w:cs="Times New Roman"/>
          <w:iCs/>
        </w:rPr>
        <w:t>As expected, w</w:t>
      </w:r>
      <w:r w:rsidR="007600F4">
        <w:rPr>
          <w:rFonts w:ascii="Times New Roman" w:hAnsi="Times New Roman" w:cs="Times New Roman"/>
          <w:iCs/>
        </w:rPr>
        <w:t>ind exposure negatively affected all plant-growth traits</w:t>
      </w:r>
      <w:r w:rsidR="00E64221">
        <w:rPr>
          <w:rFonts w:ascii="Times New Roman" w:hAnsi="Times New Roman" w:cs="Times New Roman"/>
          <w:iCs/>
        </w:rPr>
        <w:t>. Moreover</w:t>
      </w:r>
      <w:r w:rsidR="0052250D">
        <w:rPr>
          <w:rFonts w:ascii="Times New Roman" w:hAnsi="Times New Roman" w:cs="Times New Roman"/>
          <w:iCs/>
        </w:rPr>
        <w:t>, the</w:t>
      </w:r>
      <w:r w:rsidR="00E64221">
        <w:rPr>
          <w:rFonts w:ascii="Times New Roman" w:hAnsi="Times New Roman" w:cs="Times New Roman"/>
          <w:iCs/>
        </w:rPr>
        <w:t xml:space="preserve"> </w:t>
      </w:r>
      <w:r w:rsidR="0052250D">
        <w:rPr>
          <w:rFonts w:ascii="Times New Roman" w:hAnsi="Times New Roman" w:cs="Times New Roman"/>
          <w:iCs/>
        </w:rPr>
        <w:t xml:space="preserve">negative effects </w:t>
      </w:r>
      <w:r w:rsidR="00E64221">
        <w:rPr>
          <w:rFonts w:ascii="Times New Roman" w:hAnsi="Times New Roman" w:cs="Times New Roman"/>
          <w:iCs/>
        </w:rPr>
        <w:t xml:space="preserve">of wind </w:t>
      </w:r>
      <w:r w:rsidR="0052250D">
        <w:rPr>
          <w:rFonts w:ascii="Times New Roman" w:hAnsi="Times New Roman" w:cs="Times New Roman"/>
          <w:iCs/>
        </w:rPr>
        <w:t xml:space="preserve">were </w:t>
      </w:r>
      <w:r w:rsidR="00E64221">
        <w:rPr>
          <w:rFonts w:ascii="Times New Roman" w:hAnsi="Times New Roman" w:cs="Times New Roman"/>
          <w:iCs/>
        </w:rPr>
        <w:t>magnified</w:t>
      </w:r>
      <w:r w:rsidR="0052250D">
        <w:rPr>
          <w:rFonts w:ascii="Times New Roman" w:hAnsi="Times New Roman" w:cs="Times New Roman"/>
          <w:iCs/>
        </w:rPr>
        <w:t xml:space="preserve"> by the end of the experiment for both plant height and the number of shoots produced (Table 1).</w:t>
      </w:r>
      <w:r w:rsidR="00594956">
        <w:rPr>
          <w:rFonts w:ascii="Times New Roman" w:hAnsi="Times New Roman" w:cs="Times New Roman"/>
          <w:iCs/>
        </w:rPr>
        <w:t xml:space="preserve"> </w:t>
      </w:r>
      <w:r w:rsidR="00E64221" w:rsidRPr="00B90BA9">
        <w:rPr>
          <w:rFonts w:ascii="Times New Roman" w:hAnsi="Times New Roman" w:cs="Times New Roman"/>
          <w:iCs/>
        </w:rPr>
        <w:t xml:space="preserve">The negative effects of wind on plant growth traits were primarily due to direct effects of wind pruning (height </w:t>
      </w:r>
      <w:r w:rsidR="00E64221">
        <w:rPr>
          <w:rFonts w:ascii="Times New Roman" w:eastAsiaTheme="minorEastAsia" w:hAnsi="Times New Roman" w:cs="Times New Roman"/>
          <w:iCs/>
        </w:rPr>
        <w:t xml:space="preserve">std. </w:t>
      </w:r>
      <m:oMath>
        <m:r>
          <w:rPr>
            <w:rFonts w:ascii="Cambria Math" w:hAnsi="Cambria Math" w:cs="Times New Roman"/>
          </w:rPr>
          <m:t>β</m:t>
        </m:r>
      </m:oMath>
      <w:r w:rsidR="00E64221">
        <w:rPr>
          <w:rFonts w:ascii="Times New Roman" w:eastAsiaTheme="minorEastAsia" w:hAnsi="Times New Roman" w:cs="Times New Roman"/>
          <w:iCs/>
        </w:rPr>
        <w:t xml:space="preserve"> = -0.28</w:t>
      </w:r>
      <w:r w:rsidR="00E64221" w:rsidRPr="00B90BA9">
        <w:rPr>
          <w:rFonts w:ascii="Times New Roman" w:hAnsi="Times New Roman" w:cs="Times New Roman"/>
          <w:iCs/>
        </w:rPr>
        <w:t xml:space="preserve">; shoot count </w:t>
      </w:r>
      <w:r w:rsidR="00E64221">
        <w:rPr>
          <w:rFonts w:ascii="Times New Roman" w:eastAsiaTheme="minorEastAsia" w:hAnsi="Times New Roman" w:cs="Times New Roman"/>
          <w:iCs/>
        </w:rPr>
        <w:t xml:space="preserve">std. </w:t>
      </w:r>
      <m:oMath>
        <m:r>
          <w:rPr>
            <w:rFonts w:ascii="Cambria Math" w:hAnsi="Cambria Math" w:cs="Times New Roman"/>
          </w:rPr>
          <m:t>β</m:t>
        </m:r>
      </m:oMath>
      <w:r w:rsidR="00E64221">
        <w:rPr>
          <w:rFonts w:ascii="Times New Roman" w:eastAsiaTheme="minorEastAsia" w:hAnsi="Times New Roman" w:cs="Times New Roman"/>
          <w:iCs/>
        </w:rPr>
        <w:t xml:space="preserve"> = </w:t>
      </w:r>
      <w:r w:rsidR="00E64221" w:rsidRPr="00B90BA9">
        <w:rPr>
          <w:rFonts w:ascii="Times New Roman" w:hAnsi="Times New Roman" w:cs="Times New Roman"/>
          <w:iCs/>
        </w:rPr>
        <w:t xml:space="preserve"> </w:t>
      </w:r>
      <w:r w:rsidR="00E64221">
        <w:rPr>
          <w:rFonts w:ascii="Times New Roman" w:hAnsi="Times New Roman" w:cs="Times New Roman"/>
          <w:iCs/>
        </w:rPr>
        <w:t>-0.21</w:t>
      </w:r>
      <w:r w:rsidR="002A0795">
        <w:rPr>
          <w:rFonts w:ascii="Times New Roman" w:hAnsi="Times New Roman" w:cs="Times New Roman"/>
          <w:iCs/>
        </w:rPr>
        <w:t>; shoot length</w:t>
      </w:r>
      <w:r w:rsidR="002A0795" w:rsidRPr="00B90BA9">
        <w:rPr>
          <w:rFonts w:ascii="Times New Roman" w:hAnsi="Times New Roman" w:cs="Times New Roman"/>
          <w:iCs/>
        </w:rPr>
        <w:t xml:space="preserve"> </w:t>
      </w:r>
      <w:r w:rsidR="002A0795">
        <w:rPr>
          <w:rFonts w:ascii="Times New Roman" w:eastAsiaTheme="minorEastAsia" w:hAnsi="Times New Roman" w:cs="Times New Roman"/>
          <w:iCs/>
        </w:rPr>
        <w:t xml:space="preserve">std. </w:t>
      </w:r>
      <m:oMath>
        <m:r>
          <w:rPr>
            <w:rFonts w:ascii="Cambria Math" w:hAnsi="Cambria Math" w:cs="Times New Roman"/>
          </w:rPr>
          <m:t>β</m:t>
        </m:r>
      </m:oMath>
      <w:r w:rsidR="002A0795">
        <w:rPr>
          <w:rFonts w:ascii="Times New Roman" w:eastAsiaTheme="minorEastAsia" w:hAnsi="Times New Roman" w:cs="Times New Roman"/>
          <w:iCs/>
        </w:rPr>
        <w:t xml:space="preserve"> = </w:t>
      </w:r>
      <w:r w:rsidR="002A0795" w:rsidRPr="00B90BA9">
        <w:rPr>
          <w:rFonts w:ascii="Times New Roman" w:hAnsi="Times New Roman" w:cs="Times New Roman"/>
          <w:iCs/>
        </w:rPr>
        <w:t xml:space="preserve"> </w:t>
      </w:r>
      <w:r w:rsidR="002A0795">
        <w:rPr>
          <w:rFonts w:ascii="Times New Roman" w:hAnsi="Times New Roman" w:cs="Times New Roman"/>
          <w:iCs/>
        </w:rPr>
        <w:t>-0.21</w:t>
      </w:r>
      <w:r w:rsidR="00E64221" w:rsidRPr="00B90BA9">
        <w:rPr>
          <w:rFonts w:ascii="Times New Roman" w:hAnsi="Times New Roman" w:cs="Times New Roman"/>
          <w:iCs/>
        </w:rPr>
        <w:t xml:space="preserve">) rather than an indirect effect mediated by reduced soil moisture (height </w:t>
      </w:r>
      <w:r w:rsidR="00E64221">
        <w:rPr>
          <w:rFonts w:ascii="Times New Roman" w:eastAsiaTheme="minorEastAsia" w:hAnsi="Times New Roman" w:cs="Times New Roman"/>
          <w:iCs/>
        </w:rPr>
        <w:t xml:space="preserve">std. </w:t>
      </w:r>
      <m:oMath>
        <m:r>
          <w:rPr>
            <w:rFonts w:ascii="Cambria Math" w:hAnsi="Cambria Math" w:cs="Times New Roman"/>
          </w:rPr>
          <m:t>β</m:t>
        </m:r>
      </m:oMath>
      <w:r w:rsidR="00E64221">
        <w:rPr>
          <w:rFonts w:ascii="Times New Roman" w:eastAsiaTheme="minorEastAsia" w:hAnsi="Times New Roman" w:cs="Times New Roman"/>
          <w:iCs/>
        </w:rPr>
        <w:t xml:space="preserve"> = -0.08</w:t>
      </w:r>
      <w:r w:rsidR="00E64221" w:rsidRPr="00B90BA9">
        <w:rPr>
          <w:rFonts w:ascii="Times New Roman" w:hAnsi="Times New Roman" w:cs="Times New Roman"/>
          <w:iCs/>
        </w:rPr>
        <w:t>; shoot count</w:t>
      </w:r>
      <w:r w:rsidR="00605068">
        <w:rPr>
          <w:rFonts w:ascii="Times New Roman" w:hAnsi="Times New Roman" w:cs="Times New Roman"/>
          <w:iCs/>
        </w:rPr>
        <w:t xml:space="preserve"> std.</w:t>
      </w:r>
      <w:r w:rsidR="00E64221" w:rsidRPr="00B90BA9">
        <w:rPr>
          <w:rFonts w:ascii="Times New Roman" w:hAnsi="Times New Roman" w:cs="Times New Roman"/>
          <w:iCs/>
        </w:rPr>
        <w:t xml:space="preserve"> </w:t>
      </w:r>
      <m:oMath>
        <m:r>
          <w:rPr>
            <w:rFonts w:ascii="Cambria Math" w:hAnsi="Cambria Math" w:cs="Times New Roman"/>
          </w:rPr>
          <m:t>β</m:t>
        </m:r>
      </m:oMath>
      <w:r w:rsidR="00E64221">
        <w:rPr>
          <w:rFonts w:ascii="Times New Roman" w:eastAsiaTheme="minorEastAsia" w:hAnsi="Times New Roman" w:cs="Times New Roman"/>
          <w:iCs/>
        </w:rPr>
        <w:t xml:space="preserve"> = </w:t>
      </w:r>
      <w:r w:rsidR="00E64221" w:rsidRPr="00B90BA9">
        <w:rPr>
          <w:rFonts w:ascii="Times New Roman" w:hAnsi="Times New Roman" w:cs="Times New Roman"/>
          <w:iCs/>
        </w:rPr>
        <w:t xml:space="preserve"> </w:t>
      </w:r>
      <w:r w:rsidR="00E64221">
        <w:rPr>
          <w:rFonts w:ascii="Times New Roman" w:hAnsi="Times New Roman" w:cs="Times New Roman"/>
          <w:iCs/>
        </w:rPr>
        <w:t>-0.05</w:t>
      </w:r>
      <w:r w:rsidR="002A0795">
        <w:rPr>
          <w:rFonts w:ascii="Times New Roman" w:hAnsi="Times New Roman" w:cs="Times New Roman"/>
          <w:iCs/>
        </w:rPr>
        <w:t>; shoot length</w:t>
      </w:r>
      <w:r w:rsidR="002A0795" w:rsidRPr="00B90BA9">
        <w:rPr>
          <w:rFonts w:ascii="Times New Roman" w:hAnsi="Times New Roman" w:cs="Times New Roman"/>
          <w:iCs/>
        </w:rPr>
        <w:t xml:space="preserve"> </w:t>
      </w:r>
      <w:r w:rsidR="002A0795">
        <w:rPr>
          <w:rFonts w:ascii="Times New Roman" w:eastAsiaTheme="minorEastAsia" w:hAnsi="Times New Roman" w:cs="Times New Roman"/>
          <w:iCs/>
        </w:rPr>
        <w:t xml:space="preserve">std. </w:t>
      </w:r>
      <m:oMath>
        <m:r>
          <w:rPr>
            <w:rFonts w:ascii="Cambria Math" w:hAnsi="Cambria Math" w:cs="Times New Roman"/>
          </w:rPr>
          <m:t>β</m:t>
        </m:r>
      </m:oMath>
      <w:r w:rsidR="002A0795">
        <w:rPr>
          <w:rFonts w:ascii="Times New Roman" w:eastAsiaTheme="minorEastAsia" w:hAnsi="Times New Roman" w:cs="Times New Roman"/>
          <w:iCs/>
        </w:rPr>
        <w:t xml:space="preserve"> = </w:t>
      </w:r>
      <w:r w:rsidR="002A0795" w:rsidRPr="00B90BA9">
        <w:rPr>
          <w:rFonts w:ascii="Times New Roman" w:hAnsi="Times New Roman" w:cs="Times New Roman"/>
          <w:iCs/>
        </w:rPr>
        <w:t xml:space="preserve"> </w:t>
      </w:r>
      <w:r w:rsidR="002A0795">
        <w:rPr>
          <w:rFonts w:ascii="Times New Roman" w:hAnsi="Times New Roman" w:cs="Times New Roman"/>
          <w:iCs/>
        </w:rPr>
        <w:t>-0.02</w:t>
      </w:r>
      <w:r w:rsidR="00E64221" w:rsidRPr="00B90BA9">
        <w:rPr>
          <w:rFonts w:ascii="Times New Roman" w:hAnsi="Times New Roman" w:cs="Times New Roman"/>
          <w:iCs/>
        </w:rPr>
        <w:t>)</w:t>
      </w:r>
      <w:r w:rsidR="00E64221">
        <w:rPr>
          <w:rFonts w:ascii="Times New Roman" w:hAnsi="Times New Roman" w:cs="Times New Roman"/>
          <w:i/>
          <w:iCs/>
        </w:rPr>
        <w:t xml:space="preserve">. </w:t>
      </w:r>
      <w:r w:rsidR="002F6AF7">
        <w:rPr>
          <w:rFonts w:ascii="Times New Roman" w:hAnsi="Times New Roman" w:cs="Times New Roman"/>
          <w:iCs/>
        </w:rPr>
        <w:t xml:space="preserve">Still, willow genotype had a pronounced effect on all plant-growth traits, resulting in willows that varied over 2-fold in height, number of shoots, and shoot length among the most disparate genotypes. While the effect of willow genotype on shoot length </w:t>
      </w:r>
      <w:r w:rsidR="00E64221">
        <w:rPr>
          <w:rFonts w:ascii="Times New Roman" w:hAnsi="Times New Roman" w:cs="Times New Roman"/>
          <w:iCs/>
        </w:rPr>
        <w:t>changed by the end of the experiment (Table 1), this G</w:t>
      </w:r>
      <m:oMath>
        <m:r>
          <w:rPr>
            <w:rFonts w:ascii="Cambria Math" w:hAnsi="Cambria Math" w:cs="Times New Roman"/>
          </w:rPr>
          <m:t>×</m:t>
        </m:r>
      </m:oMath>
      <w:r w:rsidR="002F6AF7">
        <w:rPr>
          <w:rFonts w:ascii="Times New Roman" w:hAnsi="Times New Roman" w:cs="Times New Roman"/>
          <w:iCs/>
        </w:rPr>
        <w:t>E</w:t>
      </w:r>
      <w:r w:rsidR="00E64221">
        <w:rPr>
          <w:rFonts w:ascii="Times New Roman" w:hAnsi="Times New Roman" w:cs="Times New Roman"/>
          <w:iCs/>
          <w:vertAlign w:val="subscript"/>
        </w:rPr>
        <w:t>year</w:t>
      </w:r>
      <w:r w:rsidR="002F6AF7">
        <w:rPr>
          <w:rFonts w:ascii="Times New Roman" w:hAnsi="Times New Roman" w:cs="Times New Roman"/>
          <w:iCs/>
        </w:rPr>
        <w:t xml:space="preserve"> effect was relatively</w:t>
      </w:r>
      <w:r w:rsidR="00E64221">
        <w:rPr>
          <w:rFonts w:ascii="Times New Roman" w:hAnsi="Times New Roman" w:cs="Times New Roman"/>
          <w:iCs/>
        </w:rPr>
        <w:t xml:space="preserve"> small (</w:t>
      </w:r>
      <w:r w:rsidR="00E64221" w:rsidRPr="00E82F64">
        <w:rPr>
          <w:rFonts w:ascii="Times New Roman" w:hAnsi="Times New Roman" w:cs="Times New Roman"/>
          <w:i/>
          <w:iCs/>
        </w:rPr>
        <w:t>R</w:t>
      </w:r>
      <w:r w:rsidR="00E64221" w:rsidRPr="00E82F64">
        <w:rPr>
          <w:rFonts w:ascii="Times New Roman" w:hAnsi="Times New Roman" w:cs="Times New Roman"/>
          <w:i/>
          <w:iCs/>
          <w:vertAlign w:val="superscript"/>
        </w:rPr>
        <w:t>2</w:t>
      </w:r>
      <w:r w:rsidR="00E64221">
        <w:rPr>
          <w:rFonts w:ascii="Times New Roman" w:hAnsi="Times New Roman" w:cs="Times New Roman"/>
          <w:iCs/>
        </w:rPr>
        <w:t xml:space="preserve"> = 0.05) </w:t>
      </w:r>
      <w:r w:rsidR="002F6AF7">
        <w:rPr>
          <w:rFonts w:ascii="Times New Roman" w:hAnsi="Times New Roman" w:cs="Times New Roman"/>
          <w:iCs/>
        </w:rPr>
        <w:t>compared to the effect of genotype</w:t>
      </w:r>
      <w:r w:rsidR="00E64221">
        <w:rPr>
          <w:rFonts w:ascii="Times New Roman" w:hAnsi="Times New Roman" w:cs="Times New Roman"/>
          <w:iCs/>
        </w:rPr>
        <w:t xml:space="preserve"> alone</w:t>
      </w:r>
      <w:r w:rsidR="002F6AF7">
        <w:rPr>
          <w:rFonts w:ascii="Times New Roman" w:hAnsi="Times New Roman" w:cs="Times New Roman"/>
          <w:iCs/>
        </w:rPr>
        <w:t xml:space="preserve"> (</w:t>
      </w:r>
      <w:r w:rsidR="002F6AF7" w:rsidRPr="00E82F64">
        <w:rPr>
          <w:rFonts w:ascii="Times New Roman" w:hAnsi="Times New Roman" w:cs="Times New Roman"/>
          <w:i/>
          <w:iCs/>
        </w:rPr>
        <w:t>R</w:t>
      </w:r>
      <w:r w:rsidR="002F6AF7" w:rsidRPr="00E82F64">
        <w:rPr>
          <w:rFonts w:ascii="Times New Roman" w:hAnsi="Times New Roman" w:cs="Times New Roman"/>
          <w:i/>
          <w:iCs/>
          <w:vertAlign w:val="superscript"/>
        </w:rPr>
        <w:t>2</w:t>
      </w:r>
      <w:r w:rsidR="00E64221">
        <w:rPr>
          <w:rFonts w:ascii="Times New Roman" w:hAnsi="Times New Roman" w:cs="Times New Roman"/>
          <w:iCs/>
        </w:rPr>
        <w:t xml:space="preserve"> = 0.13).</w:t>
      </w:r>
      <w:r w:rsidR="002F6AF7">
        <w:rPr>
          <w:rFonts w:ascii="Times New Roman" w:hAnsi="Times New Roman" w:cs="Times New Roman"/>
          <w:iCs/>
        </w:rPr>
        <w:t xml:space="preserve"> </w:t>
      </w:r>
      <w:commentRangeStart w:id="7"/>
      <w:del w:id="8" w:author="Matthew Barbour" w:date="2016-04-12T14:28:00Z">
        <w:r w:rsidR="007600F4" w:rsidDel="00E64221">
          <w:rPr>
            <w:rFonts w:ascii="Times New Roman" w:hAnsi="Times New Roman" w:cs="Times New Roman"/>
            <w:iCs/>
          </w:rPr>
          <w:delText xml:space="preserve">resulting in willows that </w:delText>
        </w:r>
        <w:r w:rsidR="00567E8B" w:rsidDel="00E64221">
          <w:rPr>
            <w:rFonts w:ascii="Times New Roman" w:hAnsi="Times New Roman" w:cs="Times New Roman"/>
            <w:iCs/>
          </w:rPr>
          <w:delText>were 2</w:delText>
        </w:r>
        <w:r w:rsidR="00477C79" w:rsidDel="00E64221">
          <w:rPr>
            <w:rFonts w:ascii="Times New Roman" w:hAnsi="Times New Roman" w:cs="Times New Roman"/>
            <w:iCs/>
          </w:rPr>
          <w:delText>3</w:delText>
        </w:r>
        <w:r w:rsidR="00567E8B" w:rsidDel="00E64221">
          <w:rPr>
            <w:rFonts w:ascii="Times New Roman" w:hAnsi="Times New Roman" w:cs="Times New Roman"/>
            <w:iCs/>
          </w:rPr>
          <w:delText>% shorter in height</w:delText>
        </w:r>
        <w:r w:rsidR="00E82F64" w:rsidDel="00E64221">
          <w:rPr>
            <w:rFonts w:ascii="Times New Roman" w:hAnsi="Times New Roman" w:cs="Times New Roman"/>
            <w:iCs/>
          </w:rPr>
          <w:delText xml:space="preserve"> (</w:delText>
        </w:r>
        <w:r w:rsidR="00E82F64" w:rsidRPr="00E82F64" w:rsidDel="00E64221">
          <w:rPr>
            <w:rFonts w:ascii="Times New Roman" w:hAnsi="Times New Roman" w:cs="Times New Roman"/>
            <w:i/>
            <w:iCs/>
          </w:rPr>
          <w:delText>R</w:delText>
        </w:r>
        <w:r w:rsidR="00E82F64" w:rsidRPr="00E82F64" w:rsidDel="00E64221">
          <w:rPr>
            <w:rFonts w:ascii="Times New Roman" w:hAnsi="Times New Roman" w:cs="Times New Roman"/>
            <w:i/>
            <w:iCs/>
            <w:vertAlign w:val="superscript"/>
          </w:rPr>
          <w:delText>2</w:delText>
        </w:r>
        <w:r w:rsidR="00E82F64" w:rsidDel="00E64221">
          <w:rPr>
            <w:rFonts w:ascii="Times New Roman" w:hAnsi="Times New Roman" w:cs="Times New Roman"/>
            <w:iCs/>
          </w:rPr>
          <w:delText xml:space="preserve"> = </w:delText>
        </w:r>
        <w:r w:rsidR="00513B51" w:rsidDel="00E64221">
          <w:rPr>
            <w:rFonts w:ascii="Times New Roman" w:hAnsi="Times New Roman" w:cs="Times New Roman"/>
            <w:iCs/>
          </w:rPr>
          <w:delText>0.07</w:delText>
        </w:r>
        <w:r w:rsidR="00E82F64" w:rsidDel="00E64221">
          <w:rPr>
            <w:rFonts w:ascii="Times New Roman" w:hAnsi="Times New Roman" w:cs="Times New Roman"/>
            <w:iCs/>
          </w:rPr>
          <w:delText>)</w:delText>
        </w:r>
        <w:r w:rsidR="00567E8B" w:rsidDel="00E64221">
          <w:rPr>
            <w:rFonts w:ascii="Times New Roman" w:hAnsi="Times New Roman" w:cs="Times New Roman"/>
            <w:iCs/>
          </w:rPr>
          <w:delText xml:space="preserve">, </w:delText>
        </w:r>
        <w:r w:rsidR="007B13B4" w:rsidDel="00E64221">
          <w:rPr>
            <w:rFonts w:ascii="Times New Roman" w:hAnsi="Times New Roman" w:cs="Times New Roman"/>
            <w:iCs/>
          </w:rPr>
          <w:delText xml:space="preserve">produced </w:delText>
        </w:r>
        <w:r w:rsidR="00477C79" w:rsidDel="00E64221">
          <w:rPr>
            <w:rFonts w:ascii="Times New Roman" w:hAnsi="Times New Roman" w:cs="Times New Roman"/>
            <w:iCs/>
          </w:rPr>
          <w:delText>22</w:delText>
        </w:r>
        <w:r w:rsidR="00CD4D44" w:rsidDel="00E64221">
          <w:rPr>
            <w:rFonts w:ascii="Times New Roman" w:hAnsi="Times New Roman" w:cs="Times New Roman"/>
            <w:iCs/>
          </w:rPr>
          <w:delText>% fewer</w:delText>
        </w:r>
        <w:r w:rsidR="00025AD5" w:rsidDel="00E64221">
          <w:rPr>
            <w:rFonts w:ascii="Times New Roman" w:hAnsi="Times New Roman" w:cs="Times New Roman"/>
            <w:iCs/>
          </w:rPr>
          <w:delText xml:space="preserve"> shoots</w:delText>
        </w:r>
        <w:r w:rsidR="00E82F64" w:rsidDel="00E64221">
          <w:rPr>
            <w:rFonts w:ascii="Times New Roman" w:hAnsi="Times New Roman" w:cs="Times New Roman"/>
            <w:iCs/>
          </w:rPr>
          <w:delText xml:space="preserve"> (</w:delText>
        </w:r>
        <w:r w:rsidR="00E82F64" w:rsidRPr="00E82F64" w:rsidDel="00E64221">
          <w:rPr>
            <w:rFonts w:ascii="Times New Roman" w:hAnsi="Times New Roman" w:cs="Times New Roman"/>
            <w:i/>
            <w:iCs/>
          </w:rPr>
          <w:delText>R</w:delText>
        </w:r>
        <w:r w:rsidR="00E82F64" w:rsidRPr="00E82F64" w:rsidDel="00E64221">
          <w:rPr>
            <w:rFonts w:ascii="Times New Roman" w:hAnsi="Times New Roman" w:cs="Times New Roman"/>
            <w:i/>
            <w:iCs/>
            <w:vertAlign w:val="superscript"/>
          </w:rPr>
          <w:delText>2</w:delText>
        </w:r>
        <w:r w:rsidR="00E82F64" w:rsidDel="00E64221">
          <w:rPr>
            <w:rFonts w:ascii="Times New Roman" w:hAnsi="Times New Roman" w:cs="Times New Roman"/>
            <w:iCs/>
          </w:rPr>
          <w:delText xml:space="preserve"> = </w:delText>
        </w:r>
        <w:r w:rsidR="00513B51" w:rsidDel="00E64221">
          <w:rPr>
            <w:rFonts w:ascii="Times New Roman" w:hAnsi="Times New Roman" w:cs="Times New Roman"/>
            <w:iCs/>
          </w:rPr>
          <w:delText>0.05</w:delText>
        </w:r>
        <w:r w:rsidR="00E82F64" w:rsidDel="00E64221">
          <w:rPr>
            <w:rFonts w:ascii="Times New Roman" w:hAnsi="Times New Roman" w:cs="Times New Roman"/>
            <w:iCs/>
          </w:rPr>
          <w:delText>)</w:delText>
        </w:r>
        <w:r w:rsidR="00CC6ADA" w:rsidDel="00E64221">
          <w:rPr>
            <w:rFonts w:ascii="Times New Roman" w:hAnsi="Times New Roman" w:cs="Times New Roman"/>
            <w:iCs/>
          </w:rPr>
          <w:delText xml:space="preserve">, </w:delText>
        </w:r>
        <w:r w:rsidR="007B13B4" w:rsidDel="00E64221">
          <w:rPr>
            <w:rFonts w:ascii="Times New Roman" w:hAnsi="Times New Roman" w:cs="Times New Roman"/>
            <w:iCs/>
          </w:rPr>
          <w:delText>and</w:delText>
        </w:r>
        <w:r w:rsidR="007600F4" w:rsidDel="00E64221">
          <w:rPr>
            <w:rFonts w:ascii="Times New Roman" w:hAnsi="Times New Roman" w:cs="Times New Roman"/>
            <w:iCs/>
          </w:rPr>
          <w:delText xml:space="preserve"> grew 28% shorter</w:delText>
        </w:r>
        <w:r w:rsidR="007B13B4" w:rsidDel="00E64221">
          <w:rPr>
            <w:rFonts w:ascii="Times New Roman" w:hAnsi="Times New Roman" w:cs="Times New Roman"/>
            <w:iCs/>
          </w:rPr>
          <w:delText xml:space="preserve"> </w:delText>
        </w:r>
        <w:r w:rsidR="007600F4" w:rsidDel="00E64221">
          <w:rPr>
            <w:rFonts w:ascii="Times New Roman" w:hAnsi="Times New Roman" w:cs="Times New Roman"/>
            <w:iCs/>
          </w:rPr>
          <w:delText>shoots</w:delText>
        </w:r>
        <w:r w:rsidR="00E82F64" w:rsidDel="00E64221">
          <w:rPr>
            <w:rFonts w:ascii="Times New Roman" w:hAnsi="Times New Roman" w:cs="Times New Roman"/>
            <w:iCs/>
          </w:rPr>
          <w:delText xml:space="preserve"> (</w:delText>
        </w:r>
        <w:r w:rsidR="00E82F64" w:rsidRPr="00E82F64" w:rsidDel="00E64221">
          <w:rPr>
            <w:rFonts w:ascii="Times New Roman" w:hAnsi="Times New Roman" w:cs="Times New Roman"/>
            <w:i/>
            <w:iCs/>
          </w:rPr>
          <w:delText>R</w:delText>
        </w:r>
        <w:r w:rsidR="00E82F64" w:rsidRPr="00E82F64" w:rsidDel="00E64221">
          <w:rPr>
            <w:rFonts w:ascii="Times New Roman" w:hAnsi="Times New Roman" w:cs="Times New Roman"/>
            <w:i/>
            <w:iCs/>
            <w:vertAlign w:val="superscript"/>
          </w:rPr>
          <w:delText>2</w:delText>
        </w:r>
        <w:r w:rsidR="00E82F64" w:rsidDel="00E64221">
          <w:rPr>
            <w:rFonts w:ascii="Times New Roman" w:hAnsi="Times New Roman" w:cs="Times New Roman"/>
            <w:iCs/>
          </w:rPr>
          <w:delText xml:space="preserve"> = </w:delText>
        </w:r>
        <w:r w:rsidR="00513B51" w:rsidDel="00E64221">
          <w:rPr>
            <w:rFonts w:ascii="Times New Roman" w:hAnsi="Times New Roman" w:cs="Times New Roman"/>
            <w:iCs/>
          </w:rPr>
          <w:delText>0.04</w:delText>
        </w:r>
        <w:r w:rsidR="00E82F64" w:rsidDel="00E64221">
          <w:rPr>
            <w:rFonts w:ascii="Times New Roman" w:hAnsi="Times New Roman" w:cs="Times New Roman"/>
            <w:iCs/>
          </w:rPr>
          <w:delText>)</w:delText>
        </w:r>
        <w:r w:rsidR="007600F4" w:rsidDel="00E64221">
          <w:rPr>
            <w:rFonts w:ascii="Times New Roman" w:hAnsi="Times New Roman" w:cs="Times New Roman"/>
            <w:iCs/>
          </w:rPr>
          <w:delText xml:space="preserve"> compared to willows in plots protected from the wind. </w:delText>
        </w:r>
      </w:del>
      <w:del w:id="9" w:author="Matthew Barbour" w:date="2016-04-12T14:12:00Z">
        <w:r w:rsidR="00B90BA9" w:rsidDel="002F6AF7">
          <w:rPr>
            <w:rFonts w:ascii="Times New Roman" w:hAnsi="Times New Roman" w:cs="Times New Roman"/>
            <w:iCs/>
          </w:rPr>
          <w:delText xml:space="preserve">For both plant height and </w:delText>
        </w:r>
        <w:r w:rsidR="00EE738A" w:rsidDel="002F6AF7">
          <w:rPr>
            <w:rFonts w:ascii="Times New Roman" w:hAnsi="Times New Roman" w:cs="Times New Roman"/>
            <w:iCs/>
          </w:rPr>
          <w:delText xml:space="preserve">the </w:delText>
        </w:r>
        <w:r w:rsidR="00B90BA9" w:rsidDel="002F6AF7">
          <w:rPr>
            <w:rFonts w:ascii="Times New Roman" w:hAnsi="Times New Roman" w:cs="Times New Roman"/>
            <w:iCs/>
          </w:rPr>
          <w:delText>number of shoots, the negative effects of wind exposure were magnified in 2013 compared to 2012</w:delText>
        </w:r>
        <w:r w:rsidR="009E204F" w:rsidDel="002F6AF7">
          <w:rPr>
            <w:rFonts w:ascii="Times New Roman" w:hAnsi="Times New Roman" w:cs="Times New Roman"/>
            <w:iCs/>
          </w:rPr>
          <w:delText xml:space="preserve"> (plant height, </w:delText>
        </w:r>
        <w:r w:rsidR="009E204F" w:rsidRPr="009E204F" w:rsidDel="002F6AF7">
          <w:rPr>
            <w:rFonts w:ascii="Times New Roman" w:hAnsi="Times New Roman" w:cs="Times New Roman"/>
            <w:iCs/>
          </w:rPr>
          <w:delText>E</w:delText>
        </w:r>
        <w:r w:rsidR="009E204F" w:rsidDel="002F6AF7">
          <w:rPr>
            <w:rFonts w:ascii="Times New Roman" w:hAnsi="Times New Roman" w:cs="Times New Roman"/>
            <w:iCs/>
            <w:vertAlign w:val="subscript"/>
          </w:rPr>
          <w:delText>WIND</w:delText>
        </w:r>
        <m:oMath>
          <m:r>
            <w:rPr>
              <w:rFonts w:ascii="Cambria Math" w:hAnsi="Cambria Math" w:cs="Times New Roman"/>
            </w:rPr>
            <m:t>×</m:t>
          </m:r>
        </m:oMath>
        <w:r w:rsidR="009E204F" w:rsidRPr="009E204F" w:rsidDel="002F6AF7">
          <w:rPr>
            <w:rFonts w:ascii="Times New Roman" w:hAnsi="Times New Roman" w:cs="Times New Roman"/>
            <w:iCs/>
          </w:rPr>
          <w:delText>E</w:delText>
        </w:r>
        <w:r w:rsidR="009E204F" w:rsidDel="002F6AF7">
          <w:rPr>
            <w:rFonts w:ascii="Times New Roman" w:hAnsi="Times New Roman" w:cs="Times New Roman"/>
            <w:iCs/>
            <w:vertAlign w:val="subscript"/>
          </w:rPr>
          <w:delText>YEAR</w:delText>
        </w:r>
        <w:r w:rsidR="009E204F" w:rsidDel="002F6AF7">
          <w:rPr>
            <w:rFonts w:ascii="Times New Roman" w:hAnsi="Times New Roman" w:cs="Times New Roman"/>
            <w:iCs/>
          </w:rPr>
          <w:delText xml:space="preserve"> </w:delText>
        </w:r>
        <w:r w:rsidR="009E204F" w:rsidRPr="009E204F" w:rsidDel="002F6AF7">
          <w:rPr>
            <w:rFonts w:ascii="Times New Roman" w:hAnsi="Times New Roman" w:cs="Times New Roman"/>
            <w:i/>
            <w:iCs/>
          </w:rPr>
          <w:delText>R</w:delText>
        </w:r>
        <w:r w:rsidR="009E204F" w:rsidRPr="009E204F" w:rsidDel="002F6AF7">
          <w:rPr>
            <w:rFonts w:ascii="Times New Roman" w:hAnsi="Times New Roman" w:cs="Times New Roman"/>
            <w:i/>
            <w:iCs/>
            <w:vertAlign w:val="superscript"/>
          </w:rPr>
          <w:delText>2</w:delText>
        </w:r>
        <w:r w:rsidR="009E204F" w:rsidDel="002F6AF7">
          <w:rPr>
            <w:rFonts w:ascii="Times New Roman" w:hAnsi="Times New Roman" w:cs="Times New Roman"/>
            <w:iCs/>
          </w:rPr>
          <w:delText xml:space="preserve"> = 0.02; shoot count, </w:delText>
        </w:r>
        <w:r w:rsidR="009E204F" w:rsidRPr="009E204F" w:rsidDel="002F6AF7">
          <w:rPr>
            <w:rFonts w:ascii="Times New Roman" w:hAnsi="Times New Roman" w:cs="Times New Roman"/>
            <w:iCs/>
          </w:rPr>
          <w:delText>E</w:delText>
        </w:r>
        <w:r w:rsidR="009E204F" w:rsidDel="002F6AF7">
          <w:rPr>
            <w:rFonts w:ascii="Times New Roman" w:hAnsi="Times New Roman" w:cs="Times New Roman"/>
            <w:iCs/>
            <w:vertAlign w:val="subscript"/>
          </w:rPr>
          <w:delText>WIND</w:delText>
        </w:r>
        <m:oMath>
          <m:r>
            <w:rPr>
              <w:rFonts w:ascii="Cambria Math" w:hAnsi="Cambria Math" w:cs="Times New Roman"/>
            </w:rPr>
            <m:t>×</m:t>
          </m:r>
        </m:oMath>
        <w:r w:rsidR="009E204F" w:rsidRPr="009E204F" w:rsidDel="002F6AF7">
          <w:rPr>
            <w:rFonts w:ascii="Times New Roman" w:hAnsi="Times New Roman" w:cs="Times New Roman"/>
            <w:iCs/>
          </w:rPr>
          <w:delText>E</w:delText>
        </w:r>
        <w:r w:rsidR="009E204F" w:rsidDel="002F6AF7">
          <w:rPr>
            <w:rFonts w:ascii="Times New Roman" w:hAnsi="Times New Roman" w:cs="Times New Roman"/>
            <w:iCs/>
            <w:vertAlign w:val="subscript"/>
          </w:rPr>
          <w:delText>YEAR</w:delText>
        </w:r>
        <w:r w:rsidR="009E204F" w:rsidDel="002F6AF7">
          <w:rPr>
            <w:rFonts w:ascii="Times New Roman" w:hAnsi="Times New Roman" w:cs="Times New Roman"/>
            <w:iCs/>
          </w:rPr>
          <w:delText xml:space="preserve"> </w:delText>
        </w:r>
        <w:r w:rsidR="009E204F" w:rsidRPr="009E204F" w:rsidDel="002F6AF7">
          <w:rPr>
            <w:rFonts w:ascii="Times New Roman" w:hAnsi="Times New Roman" w:cs="Times New Roman"/>
            <w:i/>
            <w:iCs/>
          </w:rPr>
          <w:delText>R</w:delText>
        </w:r>
        <w:r w:rsidR="009E204F" w:rsidRPr="009E204F" w:rsidDel="002F6AF7">
          <w:rPr>
            <w:rFonts w:ascii="Times New Roman" w:hAnsi="Times New Roman" w:cs="Times New Roman"/>
            <w:i/>
            <w:iCs/>
            <w:vertAlign w:val="superscript"/>
          </w:rPr>
          <w:delText>2</w:delText>
        </w:r>
        <w:r w:rsidR="009E204F" w:rsidDel="002F6AF7">
          <w:rPr>
            <w:rFonts w:ascii="Times New Roman" w:hAnsi="Times New Roman" w:cs="Times New Roman"/>
            <w:iCs/>
          </w:rPr>
          <w:delText xml:space="preserve"> = 0.02)</w:delText>
        </w:r>
        <w:r w:rsidR="00B90BA9" w:rsidDel="002F6AF7">
          <w:rPr>
            <w:rFonts w:ascii="Times New Roman" w:hAnsi="Times New Roman" w:cs="Times New Roman"/>
            <w:iCs/>
          </w:rPr>
          <w:delText>.</w:delText>
        </w:r>
        <w:r w:rsidR="00B6428A" w:rsidDel="002F6AF7">
          <w:rPr>
            <w:rFonts w:ascii="Times New Roman" w:hAnsi="Times New Roman" w:cs="Times New Roman"/>
            <w:iCs/>
          </w:rPr>
          <w:delText xml:space="preserve"> </w:delText>
        </w:r>
      </w:del>
      <w:del w:id="10" w:author="Matthew Barbour" w:date="2016-04-12T14:26:00Z">
        <w:r w:rsidR="00B6428A" w:rsidDel="00E64221">
          <w:rPr>
            <w:rFonts w:ascii="Times New Roman" w:hAnsi="Times New Roman" w:cs="Times New Roman"/>
            <w:iCs/>
          </w:rPr>
          <w:delText xml:space="preserve">Sampling year had a large effect on plant-growth traits; by the second year of the experiment, willows were </w:delText>
        </w:r>
        <w:r w:rsidR="00513B51" w:rsidDel="00E64221">
          <w:rPr>
            <w:rFonts w:ascii="Times New Roman" w:hAnsi="Times New Roman" w:cs="Times New Roman"/>
            <w:iCs/>
          </w:rPr>
          <w:delText>39</w:delText>
        </w:r>
        <w:r w:rsidR="00B6428A" w:rsidDel="00E64221">
          <w:rPr>
            <w:rFonts w:ascii="Times New Roman" w:hAnsi="Times New Roman" w:cs="Times New Roman"/>
            <w:iCs/>
          </w:rPr>
          <w:delText>% shorter in height (</w:delText>
        </w:r>
        <w:r w:rsidR="00B6428A" w:rsidRPr="00E82F64" w:rsidDel="00E64221">
          <w:rPr>
            <w:rFonts w:ascii="Times New Roman" w:hAnsi="Times New Roman" w:cs="Times New Roman"/>
            <w:i/>
            <w:iCs/>
          </w:rPr>
          <w:delText>R</w:delText>
        </w:r>
        <w:r w:rsidR="00B6428A" w:rsidRPr="00E82F64" w:rsidDel="00E64221">
          <w:rPr>
            <w:rFonts w:ascii="Times New Roman" w:hAnsi="Times New Roman" w:cs="Times New Roman"/>
            <w:i/>
            <w:iCs/>
            <w:vertAlign w:val="superscript"/>
          </w:rPr>
          <w:delText>2</w:delText>
        </w:r>
        <w:r w:rsidR="00B6428A" w:rsidDel="00E64221">
          <w:rPr>
            <w:rFonts w:ascii="Times New Roman" w:hAnsi="Times New Roman" w:cs="Times New Roman"/>
            <w:iCs/>
          </w:rPr>
          <w:delText xml:space="preserve"> = </w:delText>
        </w:r>
        <w:r w:rsidR="00513B51" w:rsidDel="00E64221">
          <w:rPr>
            <w:rFonts w:ascii="Times New Roman" w:hAnsi="Times New Roman" w:cs="Times New Roman"/>
            <w:iCs/>
          </w:rPr>
          <w:delText>0.24</w:delText>
        </w:r>
        <w:r w:rsidR="00B6428A" w:rsidDel="00E64221">
          <w:rPr>
            <w:rFonts w:ascii="Times New Roman" w:hAnsi="Times New Roman" w:cs="Times New Roman"/>
            <w:iCs/>
          </w:rPr>
          <w:delText>)</w:delText>
        </w:r>
        <w:r w:rsidR="00513B51" w:rsidDel="00E64221">
          <w:rPr>
            <w:rFonts w:ascii="Times New Roman" w:hAnsi="Times New Roman" w:cs="Times New Roman"/>
            <w:iCs/>
          </w:rPr>
          <w:delText xml:space="preserve"> and grew 43</w:delText>
        </w:r>
        <w:r w:rsidR="00B6428A" w:rsidDel="00E64221">
          <w:rPr>
            <w:rFonts w:ascii="Times New Roman" w:hAnsi="Times New Roman" w:cs="Times New Roman"/>
            <w:iCs/>
          </w:rPr>
          <w:delText>% shorter shoots (</w:delText>
        </w:r>
        <w:r w:rsidR="00B6428A" w:rsidRPr="00E82F64" w:rsidDel="00E64221">
          <w:rPr>
            <w:rFonts w:ascii="Times New Roman" w:hAnsi="Times New Roman" w:cs="Times New Roman"/>
            <w:i/>
            <w:iCs/>
          </w:rPr>
          <w:delText>R</w:delText>
        </w:r>
        <w:r w:rsidR="00B6428A" w:rsidRPr="00E82F64" w:rsidDel="00E64221">
          <w:rPr>
            <w:rFonts w:ascii="Times New Roman" w:hAnsi="Times New Roman" w:cs="Times New Roman"/>
            <w:i/>
            <w:iCs/>
            <w:vertAlign w:val="superscript"/>
          </w:rPr>
          <w:delText>2</w:delText>
        </w:r>
        <w:r w:rsidR="00B6428A" w:rsidDel="00E64221">
          <w:rPr>
            <w:rFonts w:ascii="Times New Roman" w:hAnsi="Times New Roman" w:cs="Times New Roman"/>
            <w:iCs/>
          </w:rPr>
          <w:delText xml:space="preserve"> = </w:delText>
        </w:r>
        <w:r w:rsidR="00513B51" w:rsidDel="00E64221">
          <w:rPr>
            <w:rFonts w:ascii="Times New Roman" w:hAnsi="Times New Roman" w:cs="Times New Roman"/>
            <w:iCs/>
          </w:rPr>
          <w:delText>0.13</w:delText>
        </w:r>
        <w:r w:rsidR="00B6428A" w:rsidDel="00E64221">
          <w:rPr>
            <w:rFonts w:ascii="Times New Roman" w:hAnsi="Times New Roman" w:cs="Times New Roman"/>
            <w:iCs/>
          </w:rPr>
          <w:delText>)</w:delText>
        </w:r>
        <w:r w:rsidR="00513B51" w:rsidDel="00E64221">
          <w:rPr>
            <w:rFonts w:ascii="Times New Roman" w:hAnsi="Times New Roman" w:cs="Times New Roman"/>
            <w:iCs/>
          </w:rPr>
          <w:delText>.</w:delText>
        </w:r>
        <w:r w:rsidR="00B6428A" w:rsidDel="00E64221">
          <w:rPr>
            <w:rFonts w:ascii="Times New Roman" w:hAnsi="Times New Roman" w:cs="Times New Roman"/>
            <w:iCs/>
          </w:rPr>
          <w:delText xml:space="preserve"> </w:delText>
        </w:r>
      </w:del>
      <w:r w:rsidR="00513B51">
        <w:rPr>
          <w:rFonts w:ascii="Times New Roman" w:hAnsi="Times New Roman" w:cs="Times New Roman"/>
          <w:iCs/>
        </w:rPr>
        <w:t>Although willow genotype explained more of the variance in plant-growth traits than wind exposure, the aggregate effects of the environment (</w:t>
      </w:r>
      <w:proofErr w:type="spellStart"/>
      <w:r w:rsidR="009E204F" w:rsidRPr="009E204F">
        <w:rPr>
          <w:rFonts w:ascii="Times New Roman" w:hAnsi="Times New Roman" w:cs="Times New Roman"/>
          <w:iCs/>
        </w:rPr>
        <w:t>E</w:t>
      </w:r>
      <w:r w:rsidR="006B1902">
        <w:rPr>
          <w:rFonts w:ascii="Times New Roman" w:hAnsi="Times New Roman" w:cs="Times New Roman"/>
          <w:iCs/>
          <w:vertAlign w:val="subscript"/>
        </w:rPr>
        <w:t>wind</w:t>
      </w:r>
      <w:proofErr w:type="spellEnd"/>
      <w:r w:rsidR="009E204F">
        <w:rPr>
          <w:rFonts w:ascii="Times New Roman" w:hAnsi="Times New Roman" w:cs="Times New Roman"/>
          <w:iCs/>
          <w:vertAlign w:val="subscript"/>
        </w:rPr>
        <w:t xml:space="preserve"> </w:t>
      </w:r>
      <w:r w:rsidR="009E204F">
        <w:rPr>
          <w:rFonts w:ascii="Times New Roman" w:hAnsi="Times New Roman" w:cs="Times New Roman"/>
          <w:iCs/>
        </w:rPr>
        <w:t xml:space="preserve">+ </w:t>
      </w:r>
      <w:proofErr w:type="spellStart"/>
      <w:r w:rsidR="009E204F" w:rsidRPr="009E204F">
        <w:rPr>
          <w:rFonts w:ascii="Times New Roman" w:hAnsi="Times New Roman" w:cs="Times New Roman"/>
          <w:iCs/>
        </w:rPr>
        <w:t>E</w:t>
      </w:r>
      <w:r w:rsidR="006B1902">
        <w:rPr>
          <w:rFonts w:ascii="Times New Roman" w:hAnsi="Times New Roman" w:cs="Times New Roman"/>
          <w:iCs/>
          <w:vertAlign w:val="subscript"/>
        </w:rPr>
        <w:t>year</w:t>
      </w:r>
      <w:proofErr w:type="spellEnd"/>
      <w:r w:rsidR="009E204F">
        <w:rPr>
          <w:rFonts w:ascii="Times New Roman" w:hAnsi="Times New Roman" w:cs="Times New Roman"/>
          <w:iCs/>
        </w:rPr>
        <w:t xml:space="preserve"> + </w:t>
      </w:r>
      <w:proofErr w:type="spellStart"/>
      <w:r w:rsidR="009E204F" w:rsidRPr="009E204F">
        <w:rPr>
          <w:rFonts w:ascii="Times New Roman" w:hAnsi="Times New Roman" w:cs="Times New Roman"/>
          <w:iCs/>
        </w:rPr>
        <w:t>E</w:t>
      </w:r>
      <w:r w:rsidR="006B1902">
        <w:rPr>
          <w:rFonts w:ascii="Times New Roman" w:hAnsi="Times New Roman" w:cs="Times New Roman"/>
          <w:iCs/>
          <w:vertAlign w:val="subscript"/>
        </w:rPr>
        <w:t>wind</w:t>
      </w:r>
      <w:proofErr w:type="spellEnd"/>
      <m:oMath>
        <m:r>
          <w:rPr>
            <w:rFonts w:ascii="Cambria Math" w:hAnsi="Cambria Math" w:cs="Times New Roman"/>
          </w:rPr>
          <m:t>×</m:t>
        </m:r>
      </m:oMath>
      <w:r w:rsidR="009E204F" w:rsidRPr="009E204F">
        <w:rPr>
          <w:rFonts w:ascii="Times New Roman" w:hAnsi="Times New Roman" w:cs="Times New Roman"/>
          <w:iCs/>
        </w:rPr>
        <w:t>E</w:t>
      </w:r>
      <w:r w:rsidR="006B1902">
        <w:rPr>
          <w:rFonts w:ascii="Times New Roman" w:hAnsi="Times New Roman" w:cs="Times New Roman"/>
          <w:iCs/>
          <w:vertAlign w:val="subscript"/>
        </w:rPr>
        <w:t>year</w:t>
      </w:r>
      <w:r w:rsidR="00513B51">
        <w:rPr>
          <w:rFonts w:ascii="Times New Roman" w:hAnsi="Times New Roman" w:cs="Times New Roman"/>
          <w:iCs/>
        </w:rPr>
        <w:t xml:space="preserve">) were </w:t>
      </w:r>
      <w:r w:rsidR="009E204F">
        <w:rPr>
          <w:rFonts w:ascii="Times New Roman" w:hAnsi="Times New Roman" w:cs="Times New Roman"/>
          <w:iCs/>
        </w:rPr>
        <w:t xml:space="preserve">often </w:t>
      </w:r>
      <w:r w:rsidR="00513B51">
        <w:rPr>
          <w:rFonts w:ascii="Times New Roman" w:hAnsi="Times New Roman" w:cs="Times New Roman"/>
          <w:iCs/>
        </w:rPr>
        <w:t>mo</w:t>
      </w:r>
      <w:r w:rsidR="009E204F">
        <w:rPr>
          <w:rFonts w:ascii="Times New Roman" w:hAnsi="Times New Roman" w:cs="Times New Roman"/>
          <w:iCs/>
        </w:rPr>
        <w:t>re important (plant height:</w:t>
      </w:r>
      <w:r w:rsidR="00513B51">
        <w:rPr>
          <w:rFonts w:ascii="Times New Roman" w:hAnsi="Times New Roman" w:cs="Times New Roman"/>
          <w:iCs/>
        </w:rPr>
        <w:t xml:space="preserve"> environment </w:t>
      </w:r>
      <w:r w:rsidR="00513B51" w:rsidRPr="00513B51">
        <w:rPr>
          <w:rFonts w:ascii="Times New Roman" w:hAnsi="Times New Roman" w:cs="Times New Roman"/>
          <w:i/>
          <w:iCs/>
        </w:rPr>
        <w:t>R</w:t>
      </w:r>
      <w:r w:rsidR="00513B51" w:rsidRPr="00513B51">
        <w:rPr>
          <w:rFonts w:ascii="Times New Roman" w:hAnsi="Times New Roman" w:cs="Times New Roman"/>
          <w:i/>
          <w:iCs/>
          <w:vertAlign w:val="superscript"/>
        </w:rPr>
        <w:t>2</w:t>
      </w:r>
      <w:r w:rsidR="00513B51">
        <w:rPr>
          <w:rFonts w:ascii="Times New Roman" w:hAnsi="Times New Roman" w:cs="Times New Roman"/>
          <w:iCs/>
        </w:rPr>
        <w:t xml:space="preserve"> = 0.35</w:t>
      </w:r>
      <w:r w:rsidR="009E204F">
        <w:rPr>
          <w:rFonts w:ascii="Times New Roman" w:hAnsi="Times New Roman" w:cs="Times New Roman"/>
          <w:iCs/>
        </w:rPr>
        <w:t xml:space="preserve">; shoot count: environment </w:t>
      </w:r>
      <w:r w:rsidR="009E204F" w:rsidRPr="00513B51">
        <w:rPr>
          <w:rFonts w:ascii="Times New Roman" w:hAnsi="Times New Roman" w:cs="Times New Roman"/>
          <w:i/>
          <w:iCs/>
        </w:rPr>
        <w:t>R</w:t>
      </w:r>
      <w:r w:rsidR="009E204F" w:rsidRPr="00513B51">
        <w:rPr>
          <w:rFonts w:ascii="Times New Roman" w:hAnsi="Times New Roman" w:cs="Times New Roman"/>
          <w:i/>
          <w:iCs/>
          <w:vertAlign w:val="superscript"/>
        </w:rPr>
        <w:t>2</w:t>
      </w:r>
      <w:r w:rsidR="009E204F">
        <w:rPr>
          <w:rFonts w:ascii="Times New Roman" w:hAnsi="Times New Roman" w:cs="Times New Roman"/>
          <w:iCs/>
        </w:rPr>
        <w:t xml:space="preserve"> = 0.10; shoot length: environment </w:t>
      </w:r>
      <w:r w:rsidR="009E204F" w:rsidRPr="00513B51">
        <w:rPr>
          <w:rFonts w:ascii="Times New Roman" w:hAnsi="Times New Roman" w:cs="Times New Roman"/>
          <w:i/>
          <w:iCs/>
        </w:rPr>
        <w:t>R</w:t>
      </w:r>
      <w:r w:rsidR="009E204F" w:rsidRPr="00513B51">
        <w:rPr>
          <w:rFonts w:ascii="Times New Roman" w:hAnsi="Times New Roman" w:cs="Times New Roman"/>
          <w:i/>
          <w:iCs/>
          <w:vertAlign w:val="superscript"/>
        </w:rPr>
        <w:t>2</w:t>
      </w:r>
      <w:r w:rsidR="009E204F">
        <w:rPr>
          <w:rFonts w:ascii="Times New Roman" w:hAnsi="Times New Roman" w:cs="Times New Roman"/>
          <w:iCs/>
        </w:rPr>
        <w:t xml:space="preserve"> = 0.17</w:t>
      </w:r>
      <w:r w:rsidR="00513B51">
        <w:rPr>
          <w:rFonts w:ascii="Times New Roman" w:hAnsi="Times New Roman" w:cs="Times New Roman"/>
          <w:iCs/>
        </w:rPr>
        <w:t>)</w:t>
      </w:r>
      <w:r w:rsidR="009E204F">
        <w:rPr>
          <w:rFonts w:ascii="Times New Roman" w:hAnsi="Times New Roman" w:cs="Times New Roman"/>
          <w:iCs/>
        </w:rPr>
        <w:t>.</w:t>
      </w:r>
      <w:r w:rsidR="00696E3E">
        <w:rPr>
          <w:rFonts w:ascii="Times New Roman" w:hAnsi="Times New Roman" w:cs="Times New Roman"/>
          <w:iCs/>
        </w:rPr>
        <w:t xml:space="preserve"> </w:t>
      </w:r>
      <w:commentRangeEnd w:id="7"/>
      <w:r w:rsidR="00594956">
        <w:rPr>
          <w:rStyle w:val="CommentReference"/>
        </w:rPr>
        <w:commentReference w:id="7"/>
      </w:r>
    </w:p>
    <w:p w14:paraId="46EA15F7" w14:textId="77777777" w:rsidR="004A0F30" w:rsidRDefault="004A0F30" w:rsidP="004A0F30">
      <w:pPr>
        <w:spacing w:line="480" w:lineRule="auto"/>
        <w:rPr>
          <w:rFonts w:ascii="Times New Roman" w:hAnsi="Times New Roman" w:cs="Times New Roman"/>
          <w:iCs/>
        </w:rPr>
      </w:pPr>
    </w:p>
    <w:p w14:paraId="4AFF3CB5" w14:textId="7A24460F" w:rsidR="004A0F30" w:rsidRPr="007B13B4" w:rsidRDefault="004A0F30" w:rsidP="004A0F30">
      <w:pPr>
        <w:spacing w:line="480" w:lineRule="auto"/>
        <w:rPr>
          <w:rFonts w:ascii="Times New Roman" w:hAnsi="Times New Roman" w:cs="Times New Roman"/>
          <w:i/>
        </w:rPr>
      </w:pPr>
      <w:r>
        <w:rPr>
          <w:rFonts w:ascii="Times New Roman" w:hAnsi="Times New Roman" w:cs="Times New Roman"/>
          <w:iCs/>
        </w:rPr>
        <w:t>In contrast to plant</w:t>
      </w:r>
      <w:r w:rsidR="00C127B9">
        <w:rPr>
          <w:rFonts w:ascii="Times New Roman" w:hAnsi="Times New Roman" w:cs="Times New Roman"/>
          <w:iCs/>
        </w:rPr>
        <w:t>-growth traits</w:t>
      </w:r>
      <w:r>
        <w:rPr>
          <w:rFonts w:ascii="Times New Roman" w:hAnsi="Times New Roman" w:cs="Times New Roman"/>
          <w:iCs/>
        </w:rPr>
        <w:t xml:space="preserve">, willow genotype was the </w:t>
      </w:r>
      <w:r w:rsidR="00854CCF">
        <w:rPr>
          <w:rFonts w:ascii="Times New Roman" w:hAnsi="Times New Roman" w:cs="Times New Roman"/>
          <w:iCs/>
        </w:rPr>
        <w:t>primary</w:t>
      </w:r>
      <w:r>
        <w:rPr>
          <w:rFonts w:ascii="Times New Roman" w:hAnsi="Times New Roman" w:cs="Times New Roman"/>
          <w:iCs/>
        </w:rPr>
        <w:t xml:space="preserve"> fa</w:t>
      </w:r>
      <w:r w:rsidR="004E10F1">
        <w:rPr>
          <w:rFonts w:ascii="Times New Roman" w:hAnsi="Times New Roman" w:cs="Times New Roman"/>
          <w:iCs/>
        </w:rPr>
        <w:t>ctor in determining leaf traits</w:t>
      </w:r>
      <w:r>
        <w:rPr>
          <w:rFonts w:ascii="Times New Roman" w:hAnsi="Times New Roman" w:cs="Times New Roman"/>
          <w:iCs/>
        </w:rPr>
        <w:t xml:space="preserve"> across both years of the experimen</w:t>
      </w:r>
      <w:r w:rsidR="00C53C59">
        <w:rPr>
          <w:rFonts w:ascii="Times New Roman" w:hAnsi="Times New Roman" w:cs="Times New Roman"/>
          <w:iCs/>
        </w:rPr>
        <w:t>t (Table 1</w:t>
      </w:r>
      <w:r>
        <w:rPr>
          <w:rFonts w:ascii="Times New Roman" w:hAnsi="Times New Roman" w:cs="Times New Roman"/>
          <w:iCs/>
        </w:rPr>
        <w:t xml:space="preserve">). </w:t>
      </w:r>
      <w:r w:rsidR="00F61620">
        <w:rPr>
          <w:rFonts w:ascii="Times New Roman" w:hAnsi="Times New Roman" w:cs="Times New Roman"/>
          <w:iCs/>
        </w:rPr>
        <w:t>The leaves of w</w:t>
      </w:r>
      <w:r w:rsidR="00C127B9">
        <w:rPr>
          <w:rFonts w:ascii="Times New Roman" w:hAnsi="Times New Roman" w:cs="Times New Roman"/>
          <w:iCs/>
        </w:rPr>
        <w:t>illow</w:t>
      </w:r>
      <w:r w:rsidR="0066720A">
        <w:rPr>
          <w:rFonts w:ascii="Times New Roman" w:hAnsi="Times New Roman" w:cs="Times New Roman"/>
          <w:iCs/>
        </w:rPr>
        <w:t xml:space="preserve"> genotype</w:t>
      </w:r>
      <w:r w:rsidR="00C127B9">
        <w:rPr>
          <w:rFonts w:ascii="Times New Roman" w:hAnsi="Times New Roman" w:cs="Times New Roman"/>
          <w:iCs/>
        </w:rPr>
        <w:t>s</w:t>
      </w:r>
      <w:r w:rsidR="00F61620">
        <w:rPr>
          <w:rFonts w:ascii="Times New Roman" w:hAnsi="Times New Roman" w:cs="Times New Roman"/>
          <w:iCs/>
        </w:rPr>
        <w:t xml:space="preserve"> varied 46-fold in </w:t>
      </w:r>
      <w:proofErr w:type="spellStart"/>
      <w:r w:rsidR="00F61620">
        <w:rPr>
          <w:rFonts w:ascii="Times New Roman" w:hAnsi="Times New Roman" w:cs="Times New Roman"/>
          <w:iCs/>
        </w:rPr>
        <w:t>trichome</w:t>
      </w:r>
      <w:proofErr w:type="spellEnd"/>
      <w:r w:rsidR="00F61620">
        <w:rPr>
          <w:rFonts w:ascii="Times New Roman" w:hAnsi="Times New Roman" w:cs="Times New Roman"/>
          <w:iCs/>
        </w:rPr>
        <w:t xml:space="preserve"> density</w:t>
      </w:r>
      <w:r w:rsidR="00594956">
        <w:rPr>
          <w:rFonts w:ascii="Times New Roman" w:hAnsi="Times New Roman" w:cs="Times New Roman"/>
          <w:iCs/>
        </w:rPr>
        <w:t xml:space="preserve">, </w:t>
      </w:r>
      <w:r w:rsidR="00F61620">
        <w:rPr>
          <w:rFonts w:ascii="Times New Roman" w:hAnsi="Times New Roman" w:cs="Times New Roman"/>
          <w:iCs/>
        </w:rPr>
        <w:t>1.5-fold in SLA</w:t>
      </w:r>
      <w:r w:rsidR="00594956">
        <w:rPr>
          <w:rFonts w:ascii="Times New Roman" w:hAnsi="Times New Roman" w:cs="Times New Roman"/>
          <w:iCs/>
        </w:rPr>
        <w:t xml:space="preserve">, </w:t>
      </w:r>
      <w:r w:rsidR="00F61620">
        <w:rPr>
          <w:rFonts w:ascii="Times New Roman" w:hAnsi="Times New Roman" w:cs="Times New Roman"/>
          <w:iCs/>
        </w:rPr>
        <w:t>and 1.6-fold in C</w:t>
      </w:r>
      <w:proofErr w:type="gramStart"/>
      <w:r w:rsidR="00F61620">
        <w:rPr>
          <w:rFonts w:ascii="Times New Roman" w:hAnsi="Times New Roman" w:cs="Times New Roman"/>
          <w:iCs/>
        </w:rPr>
        <w:t>:N</w:t>
      </w:r>
      <w:proofErr w:type="gramEnd"/>
      <w:r w:rsidR="00F61620">
        <w:rPr>
          <w:rFonts w:ascii="Times New Roman" w:hAnsi="Times New Roman" w:cs="Times New Roman"/>
          <w:iCs/>
        </w:rPr>
        <w:t xml:space="preserve">. </w:t>
      </w:r>
      <w:r w:rsidR="00E339B0">
        <w:rPr>
          <w:rFonts w:ascii="Times New Roman" w:hAnsi="Times New Roman" w:cs="Times New Roman"/>
          <w:iCs/>
        </w:rPr>
        <w:t xml:space="preserve">We had data available on leaf water content for 2012 and 2013, and we found that </w:t>
      </w:r>
      <w:r w:rsidR="009269F5">
        <w:rPr>
          <w:rFonts w:ascii="Times New Roman" w:hAnsi="Times New Roman" w:cs="Times New Roman"/>
          <w:iCs/>
        </w:rPr>
        <w:t>t</w:t>
      </w:r>
      <w:r w:rsidR="0097721C">
        <w:rPr>
          <w:rFonts w:ascii="Times New Roman" w:hAnsi="Times New Roman" w:cs="Times New Roman"/>
          <w:iCs/>
        </w:rPr>
        <w:t xml:space="preserve">he </w:t>
      </w:r>
      <w:r w:rsidR="00E07274">
        <w:rPr>
          <w:rFonts w:ascii="Times New Roman" w:hAnsi="Times New Roman" w:cs="Times New Roman"/>
          <w:iCs/>
        </w:rPr>
        <w:t>amount of variation explained by willow genotype</w:t>
      </w:r>
      <w:r w:rsidR="0097721C">
        <w:rPr>
          <w:rFonts w:ascii="Times New Roman" w:hAnsi="Times New Roman" w:cs="Times New Roman"/>
          <w:iCs/>
        </w:rPr>
        <w:t xml:space="preserve"> </w:t>
      </w:r>
      <w:r w:rsidR="00201C06">
        <w:rPr>
          <w:rFonts w:ascii="Times New Roman" w:hAnsi="Times New Roman" w:cs="Times New Roman"/>
          <w:iCs/>
        </w:rPr>
        <w:t xml:space="preserve">depended on the sampling year </w:t>
      </w:r>
      <w:r w:rsidR="005F3DB3">
        <w:rPr>
          <w:rFonts w:ascii="Times New Roman" w:hAnsi="Times New Roman" w:cs="Times New Roman"/>
          <w:iCs/>
        </w:rPr>
        <w:t>(</w:t>
      </w:r>
      <w:r w:rsidR="00201C06">
        <w:rPr>
          <w:rFonts w:ascii="Times New Roman" w:hAnsi="Times New Roman" w:cs="Times New Roman"/>
          <w:iCs/>
        </w:rPr>
        <w:t xml:space="preserve">2012, </w:t>
      </w:r>
      <w:r w:rsidR="00E07274">
        <w:rPr>
          <w:rFonts w:ascii="Times New Roman" w:hAnsi="Times New Roman" w:cs="Times New Roman"/>
          <w:i/>
          <w:iCs/>
        </w:rPr>
        <w:t>R</w:t>
      </w:r>
      <w:r w:rsidR="00713E6D" w:rsidRPr="00123AD8">
        <w:rPr>
          <w:rFonts w:ascii="Times New Roman" w:hAnsi="Times New Roman" w:cs="Times New Roman"/>
          <w:i/>
          <w:iCs/>
          <w:vertAlign w:val="superscript"/>
        </w:rPr>
        <w:t>2</w:t>
      </w:r>
      <w:r w:rsidR="00713E6D">
        <w:rPr>
          <w:rFonts w:ascii="Times New Roman" w:hAnsi="Times New Roman" w:cs="Times New Roman"/>
          <w:iCs/>
        </w:rPr>
        <w:t xml:space="preserve"> = </w:t>
      </w:r>
      <w:r w:rsidR="009269F5">
        <w:rPr>
          <w:rFonts w:ascii="Times New Roman" w:hAnsi="Times New Roman" w:cs="Times New Roman"/>
          <w:iCs/>
        </w:rPr>
        <w:t>0.11</w:t>
      </w:r>
      <w:r w:rsidR="00201C06">
        <w:rPr>
          <w:rFonts w:ascii="Times New Roman" w:hAnsi="Times New Roman" w:cs="Times New Roman"/>
          <w:iCs/>
        </w:rPr>
        <w:t xml:space="preserve">; 2013, </w:t>
      </w:r>
      <w:r w:rsidR="00E07274">
        <w:rPr>
          <w:rFonts w:ascii="Times New Roman" w:hAnsi="Times New Roman" w:cs="Times New Roman"/>
          <w:i/>
          <w:iCs/>
        </w:rPr>
        <w:t>R</w:t>
      </w:r>
      <w:r w:rsidR="00201C06" w:rsidRPr="00123AD8">
        <w:rPr>
          <w:rFonts w:ascii="Times New Roman" w:hAnsi="Times New Roman" w:cs="Times New Roman"/>
          <w:i/>
          <w:iCs/>
          <w:vertAlign w:val="superscript"/>
        </w:rPr>
        <w:t>2</w:t>
      </w:r>
      <w:r w:rsidR="00201C06">
        <w:rPr>
          <w:rFonts w:ascii="Times New Roman" w:hAnsi="Times New Roman" w:cs="Times New Roman"/>
          <w:iCs/>
        </w:rPr>
        <w:t xml:space="preserve"> = 0.16</w:t>
      </w:r>
      <w:r w:rsidR="005F3DB3">
        <w:rPr>
          <w:rFonts w:ascii="Times New Roman" w:hAnsi="Times New Roman" w:cs="Times New Roman"/>
          <w:iCs/>
        </w:rPr>
        <w:t>)</w:t>
      </w:r>
      <w:r w:rsidR="00201C06">
        <w:rPr>
          <w:rFonts w:ascii="Times New Roman" w:hAnsi="Times New Roman" w:cs="Times New Roman"/>
          <w:iCs/>
        </w:rPr>
        <w:t>.</w:t>
      </w:r>
      <w:r w:rsidR="006D5B76">
        <w:rPr>
          <w:rFonts w:ascii="Times New Roman" w:hAnsi="Times New Roman" w:cs="Times New Roman"/>
          <w:iCs/>
        </w:rPr>
        <w:t xml:space="preserve"> </w:t>
      </w:r>
      <w:r w:rsidR="00DE3F30">
        <w:rPr>
          <w:rFonts w:ascii="Times New Roman" w:hAnsi="Times New Roman" w:cs="Times New Roman"/>
          <w:iCs/>
        </w:rPr>
        <w:t>While s</w:t>
      </w:r>
      <w:r w:rsidR="006D5B76">
        <w:rPr>
          <w:rFonts w:ascii="Times New Roman" w:hAnsi="Times New Roman" w:cs="Times New Roman"/>
          <w:iCs/>
        </w:rPr>
        <w:t>oil moisture did aff</w:t>
      </w:r>
      <w:r w:rsidR="00DE3F30">
        <w:rPr>
          <w:rFonts w:ascii="Times New Roman" w:hAnsi="Times New Roman" w:cs="Times New Roman"/>
          <w:iCs/>
        </w:rPr>
        <w:t xml:space="preserve">ect leaf water content (std. </w:t>
      </w:r>
      <m:oMath>
        <m:r>
          <w:rPr>
            <w:rFonts w:ascii="Cambria Math" w:hAnsi="Cambria Math" w:cs="Times New Roman"/>
          </w:rPr>
          <m:t>β</m:t>
        </m:r>
      </m:oMath>
      <w:r w:rsidR="00DE3F30">
        <w:rPr>
          <w:rFonts w:ascii="Times New Roman" w:eastAsiaTheme="minorEastAsia" w:hAnsi="Times New Roman" w:cs="Times New Roman"/>
        </w:rPr>
        <w:t xml:space="preserve"> = -0.13)</w:t>
      </w:r>
      <w:r w:rsidR="00DE3F30">
        <w:rPr>
          <w:rFonts w:ascii="Times New Roman" w:hAnsi="Times New Roman" w:cs="Times New Roman"/>
          <w:iCs/>
        </w:rPr>
        <w:t>, the amount of variation it explained</w:t>
      </w:r>
      <w:r w:rsidR="006D5B76">
        <w:rPr>
          <w:rFonts w:ascii="Times New Roman" w:hAnsi="Times New Roman" w:cs="Times New Roman"/>
          <w:iCs/>
        </w:rPr>
        <w:t xml:space="preserve"> was small (</w:t>
      </w:r>
      <w:r w:rsidR="006D5B76">
        <w:rPr>
          <w:rFonts w:ascii="Times New Roman" w:hAnsi="Times New Roman" w:cs="Times New Roman"/>
          <w:i/>
          <w:iCs/>
        </w:rPr>
        <w:t>R</w:t>
      </w:r>
      <w:r w:rsidR="006D5B76" w:rsidRPr="00123AD8">
        <w:rPr>
          <w:rFonts w:ascii="Times New Roman" w:hAnsi="Times New Roman" w:cs="Times New Roman"/>
          <w:i/>
          <w:iCs/>
          <w:vertAlign w:val="superscript"/>
        </w:rPr>
        <w:t>2</w:t>
      </w:r>
      <w:r w:rsidR="006D5B76">
        <w:rPr>
          <w:rFonts w:ascii="Times New Roman" w:hAnsi="Times New Roman" w:cs="Times New Roman"/>
          <w:iCs/>
        </w:rPr>
        <w:t xml:space="preserve"> = 0.02) compared to willow genotype.</w:t>
      </w:r>
      <w:r w:rsidR="0097721C">
        <w:rPr>
          <w:rFonts w:ascii="Times New Roman" w:hAnsi="Times New Roman" w:cs="Times New Roman"/>
          <w:iCs/>
        </w:rPr>
        <w:t xml:space="preserve"> </w:t>
      </w:r>
      <w:r w:rsidR="00594956">
        <w:rPr>
          <w:rFonts w:ascii="Times New Roman" w:hAnsi="Times New Roman" w:cs="Times New Roman"/>
          <w:iCs/>
        </w:rPr>
        <w:t>Unlike plant-growth and leaf traits, root C</w:t>
      </w:r>
      <w:proofErr w:type="gramStart"/>
      <w:r w:rsidR="00594956">
        <w:rPr>
          <w:rFonts w:ascii="Times New Roman" w:hAnsi="Times New Roman" w:cs="Times New Roman"/>
          <w:iCs/>
        </w:rPr>
        <w:t>:N</w:t>
      </w:r>
      <w:proofErr w:type="gramEnd"/>
      <w:r w:rsidR="00594956">
        <w:rPr>
          <w:rFonts w:ascii="Times New Roman" w:hAnsi="Times New Roman" w:cs="Times New Roman"/>
          <w:iCs/>
        </w:rPr>
        <w:t xml:space="preserve"> did not appear to be influenced by either wind exposure or willow genotype.</w:t>
      </w:r>
    </w:p>
    <w:p w14:paraId="739EAE3D" w14:textId="77777777" w:rsidR="007B13B4" w:rsidRDefault="007B13B4" w:rsidP="0059295B">
      <w:pPr>
        <w:spacing w:line="480" w:lineRule="auto"/>
        <w:rPr>
          <w:rFonts w:ascii="Times New Roman" w:hAnsi="Times New Roman" w:cs="Times New Roman"/>
        </w:rPr>
      </w:pPr>
    </w:p>
    <w:p w14:paraId="605C90DE" w14:textId="7B7648BC" w:rsidR="006033D7" w:rsidRDefault="005C4CBA" w:rsidP="00C01BCD">
      <w:pPr>
        <w:spacing w:line="480" w:lineRule="auto"/>
        <w:rPr>
          <w:rFonts w:ascii="Times New Roman" w:hAnsi="Times New Roman" w:cs="Times New Roman"/>
        </w:rPr>
      </w:pPr>
      <w:r>
        <w:rPr>
          <w:rFonts w:ascii="Times New Roman" w:hAnsi="Times New Roman" w:cs="Times New Roman"/>
          <w:u w:val="single"/>
        </w:rPr>
        <w:t>Community phenotypes</w:t>
      </w:r>
      <w:r w:rsidR="007B13B4" w:rsidRPr="007B13B4">
        <w:rPr>
          <w:rFonts w:ascii="Times New Roman" w:hAnsi="Times New Roman" w:cs="Times New Roman"/>
          <w:u w:val="single"/>
        </w:rPr>
        <w:t>:</w:t>
      </w:r>
      <w:r w:rsidR="00F23249">
        <w:rPr>
          <w:rFonts w:ascii="Times New Roman" w:hAnsi="Times New Roman" w:cs="Times New Roman"/>
        </w:rPr>
        <w:t xml:space="preserve"> </w:t>
      </w:r>
      <w:r w:rsidR="00A80881">
        <w:rPr>
          <w:rFonts w:ascii="Times New Roman" w:hAnsi="Times New Roman" w:cs="Times New Roman"/>
        </w:rPr>
        <w:t xml:space="preserve">Wind exposure, sampling year, and willow genotype all had strong, independent effects on </w:t>
      </w:r>
      <w:r w:rsidR="00F23249">
        <w:rPr>
          <w:rFonts w:ascii="Times New Roman" w:hAnsi="Times New Roman" w:cs="Times New Roman"/>
        </w:rPr>
        <w:t>the arthropod community</w:t>
      </w:r>
      <w:r w:rsidR="0040499F">
        <w:rPr>
          <w:rFonts w:ascii="Times New Roman" w:hAnsi="Times New Roman" w:cs="Times New Roman"/>
        </w:rPr>
        <w:t xml:space="preserve"> (Table 1</w:t>
      </w:r>
      <w:r w:rsidR="00643975">
        <w:rPr>
          <w:rFonts w:ascii="Times New Roman" w:hAnsi="Times New Roman" w:cs="Times New Roman"/>
        </w:rPr>
        <w:t>).</w:t>
      </w:r>
      <w:r w:rsidR="006033D7">
        <w:rPr>
          <w:rFonts w:ascii="Times New Roman" w:hAnsi="Times New Roman" w:cs="Times New Roman"/>
        </w:rPr>
        <w:t xml:space="preserve"> </w:t>
      </w:r>
      <w:r w:rsidR="00A80881">
        <w:rPr>
          <w:rFonts w:ascii="Times New Roman" w:hAnsi="Times New Roman" w:cs="Times New Roman"/>
        </w:rPr>
        <w:t>Willows growing in wind-exposed plots h</w:t>
      </w:r>
      <w:ins w:id="11" w:author="Matthew Barbour" w:date="2016-04-15T10:44:00Z">
        <w:r w:rsidR="00CE103C">
          <w:rPr>
            <w:rFonts w:ascii="Times New Roman" w:hAnsi="Times New Roman" w:cs="Times New Roman"/>
          </w:rPr>
          <w:t>osted</w:t>
        </w:r>
      </w:ins>
      <w:del w:id="12" w:author="Matthew Barbour" w:date="2016-04-15T10:44:00Z">
        <w:r w:rsidR="00A80881" w:rsidDel="00CE103C">
          <w:rPr>
            <w:rFonts w:ascii="Times New Roman" w:hAnsi="Times New Roman" w:cs="Times New Roman"/>
          </w:rPr>
          <w:delText>ad</w:delText>
        </w:r>
      </w:del>
      <w:r w:rsidR="00A80881">
        <w:rPr>
          <w:rFonts w:ascii="Times New Roman" w:hAnsi="Times New Roman" w:cs="Times New Roman"/>
        </w:rPr>
        <w:t xml:space="preserve"> 51% fewer species</w:t>
      </w:r>
      <w:ins w:id="13" w:author="Matthew Barbour" w:date="2016-04-15T10:43:00Z">
        <w:r w:rsidR="00B85A3F">
          <w:rPr>
            <w:rFonts w:ascii="Times New Roman" w:hAnsi="Times New Roman" w:cs="Times New Roman"/>
          </w:rPr>
          <w:t>,</w:t>
        </w:r>
      </w:ins>
      <w:del w:id="14" w:author="Matthew Barbour" w:date="2016-04-15T10:43:00Z">
        <w:r w:rsidR="00A80881" w:rsidDel="00B85A3F">
          <w:rPr>
            <w:rFonts w:ascii="Times New Roman" w:hAnsi="Times New Roman" w:cs="Times New Roman"/>
          </w:rPr>
          <w:delText xml:space="preserve"> and</w:delText>
        </w:r>
      </w:del>
      <w:r w:rsidR="00A80881">
        <w:rPr>
          <w:rFonts w:ascii="Times New Roman" w:hAnsi="Times New Roman" w:cs="Times New Roman"/>
        </w:rPr>
        <w:t xml:space="preserve"> 47% fewer individuals</w:t>
      </w:r>
      <w:ins w:id="15" w:author="Matthew Barbour" w:date="2016-04-15T10:43:00Z">
        <w:r w:rsidR="00B85A3F">
          <w:rPr>
            <w:rFonts w:ascii="Times New Roman" w:hAnsi="Times New Roman" w:cs="Times New Roman"/>
          </w:rPr>
          <w:t>, 60% fewer rarefied species</w:t>
        </w:r>
      </w:ins>
      <w:r w:rsidR="00A80881">
        <w:rPr>
          <w:rFonts w:ascii="Times New Roman" w:hAnsi="Times New Roman" w:cs="Times New Roman"/>
        </w:rPr>
        <w:t xml:space="preserve"> compared to unexposed willows. </w:t>
      </w:r>
      <w:del w:id="16" w:author="Matthew Barbour" w:date="2016-04-15T10:45:00Z">
        <w:r w:rsidR="00A80881" w:rsidDel="007D4E2C">
          <w:rPr>
            <w:rFonts w:ascii="Times New Roman" w:hAnsi="Times New Roman" w:cs="Times New Roman"/>
          </w:rPr>
          <w:delText>The negative effect of wind exposure on arthropod richness was not solely due to a correlated effect on abundance, as the probability of in</w:delText>
        </w:r>
        <w:r w:rsidR="00A44B72" w:rsidDel="007D4E2C">
          <w:rPr>
            <w:rFonts w:ascii="Times New Roman" w:hAnsi="Times New Roman" w:cs="Times New Roman"/>
          </w:rPr>
          <w:delText>terspecific encounter dropped from 0.43 to 0.18 on wind-exposed willows.</w:delText>
        </w:r>
      </w:del>
      <w:ins w:id="17" w:author="Matthew Barbour" w:date="2016-04-15T10:35:00Z">
        <w:r w:rsidR="00B85A3F">
          <w:rPr>
            <w:rFonts w:ascii="Times New Roman" w:hAnsi="Times New Roman" w:cs="Times New Roman"/>
          </w:rPr>
          <w:t>The negative effects of wind exposure</w:t>
        </w:r>
      </w:ins>
      <w:ins w:id="18" w:author="Matthew Barbour" w:date="2016-04-15T10:36:00Z">
        <w:r w:rsidR="00B85A3F">
          <w:rPr>
            <w:rFonts w:ascii="Times New Roman" w:hAnsi="Times New Roman" w:cs="Times New Roman"/>
          </w:rPr>
          <w:t xml:space="preserve"> on the arthropod community</w:t>
        </w:r>
      </w:ins>
      <w:ins w:id="19" w:author="Matthew Barbour" w:date="2016-04-15T10:35:00Z">
        <w:r w:rsidR="00B85A3F">
          <w:rPr>
            <w:rFonts w:ascii="Times New Roman" w:hAnsi="Times New Roman" w:cs="Times New Roman"/>
          </w:rPr>
          <w:t xml:space="preserve"> </w:t>
        </w:r>
      </w:ins>
      <w:ins w:id="20" w:author="Matthew Barbour" w:date="2016-04-15T10:38:00Z">
        <w:r w:rsidR="00B85A3F">
          <w:rPr>
            <w:rFonts w:ascii="Times New Roman" w:hAnsi="Times New Roman" w:cs="Times New Roman"/>
          </w:rPr>
          <w:t>were</w:t>
        </w:r>
      </w:ins>
      <w:ins w:id="21" w:author="Matthew Barbour" w:date="2016-04-15T10:47:00Z">
        <w:r w:rsidR="00CF11D8">
          <w:rPr>
            <w:rFonts w:ascii="Times New Roman" w:hAnsi="Times New Roman" w:cs="Times New Roman"/>
          </w:rPr>
          <w:t xml:space="preserve"> due to</w:t>
        </w:r>
      </w:ins>
      <w:ins w:id="22" w:author="Matthew Barbour" w:date="2016-04-15T10:38:00Z">
        <w:r w:rsidR="00B85A3F">
          <w:rPr>
            <w:rFonts w:ascii="Times New Roman" w:hAnsi="Times New Roman" w:cs="Times New Roman"/>
          </w:rPr>
          <w:t xml:space="preserve"> </w:t>
        </w:r>
      </w:ins>
      <w:ins w:id="23" w:author="Matthew Barbour" w:date="2016-04-15T10:36:00Z">
        <w:r w:rsidR="00B85A3F">
          <w:rPr>
            <w:rFonts w:ascii="Times New Roman" w:hAnsi="Times New Roman" w:cs="Times New Roman"/>
          </w:rPr>
          <w:t>both direct</w:t>
        </w:r>
      </w:ins>
      <w:ins w:id="24" w:author="Matthew Barbour" w:date="2016-04-15T10:47:00Z">
        <w:r w:rsidR="00CF11D8">
          <w:rPr>
            <w:rFonts w:ascii="Times New Roman" w:hAnsi="Times New Roman" w:cs="Times New Roman"/>
          </w:rPr>
          <w:t xml:space="preserve"> effects</w:t>
        </w:r>
      </w:ins>
      <w:ins w:id="25" w:author="Matthew Barbour" w:date="2016-04-15T10:37:00Z">
        <w:r w:rsidR="00B85A3F">
          <w:rPr>
            <w:rFonts w:ascii="Times New Roman" w:hAnsi="Times New Roman" w:cs="Times New Roman"/>
          </w:rPr>
          <w:t xml:space="preserve"> (abundance std. </w:t>
        </w:r>
        <m:oMath>
          <m:r>
            <w:rPr>
              <w:rFonts w:ascii="Cambria Math" w:hAnsi="Cambria Math" w:cs="Times New Roman"/>
            </w:rPr>
            <m:t>β</m:t>
          </m:r>
        </m:oMath>
        <w:r w:rsidR="00B85A3F">
          <w:rPr>
            <w:rFonts w:ascii="Times New Roman" w:eastAsiaTheme="minorEastAsia" w:hAnsi="Times New Roman" w:cs="Times New Roman"/>
          </w:rPr>
          <w:t xml:space="preserve"> = -0.04; richness </w:t>
        </w:r>
        <w:r w:rsidR="00B85A3F">
          <w:rPr>
            <w:rFonts w:ascii="Times New Roman" w:hAnsi="Times New Roman" w:cs="Times New Roman"/>
          </w:rPr>
          <w:t xml:space="preserve">std. </w:t>
        </w:r>
        <m:oMath>
          <m:r>
            <w:rPr>
              <w:rFonts w:ascii="Cambria Math" w:hAnsi="Cambria Math" w:cs="Times New Roman"/>
            </w:rPr>
            <m:t>β</m:t>
          </m:r>
        </m:oMath>
        <w:r w:rsidR="00B85A3F">
          <w:rPr>
            <w:rFonts w:ascii="Times New Roman" w:eastAsiaTheme="minorEastAsia" w:hAnsi="Times New Roman" w:cs="Times New Roman"/>
          </w:rPr>
          <w:t xml:space="preserve"> = -0.19; evenness </w:t>
        </w:r>
      </w:ins>
      <w:ins w:id="26" w:author="Matthew Barbour" w:date="2016-04-15T10:38:00Z">
        <w:r w:rsidR="00B85A3F">
          <w:rPr>
            <w:rFonts w:ascii="Times New Roman" w:hAnsi="Times New Roman" w:cs="Times New Roman"/>
          </w:rPr>
          <w:t xml:space="preserve">std. </w:t>
        </w:r>
        <m:oMath>
          <m:r>
            <w:rPr>
              <w:rFonts w:ascii="Cambria Math" w:hAnsi="Cambria Math" w:cs="Times New Roman"/>
            </w:rPr>
            <m:t>β</m:t>
          </m:r>
        </m:oMath>
        <w:r w:rsidR="00B85A3F">
          <w:rPr>
            <w:rFonts w:ascii="Times New Roman" w:eastAsiaTheme="minorEastAsia" w:hAnsi="Times New Roman" w:cs="Times New Roman"/>
          </w:rPr>
          <w:t xml:space="preserve"> = -0.12) </w:t>
        </w:r>
      </w:ins>
      <w:ins w:id="27" w:author="Matthew Barbour" w:date="2016-04-15T10:36:00Z">
        <w:r w:rsidR="00CF11D8">
          <w:rPr>
            <w:rFonts w:ascii="Times New Roman" w:hAnsi="Times New Roman" w:cs="Times New Roman"/>
          </w:rPr>
          <w:t>as well as indirect effects</w:t>
        </w:r>
        <w:r w:rsidR="00B85A3F">
          <w:rPr>
            <w:rFonts w:ascii="Times New Roman" w:hAnsi="Times New Roman" w:cs="Times New Roman"/>
          </w:rPr>
          <w:t xml:space="preserve"> mediated by reductions in plant height</w:t>
        </w:r>
      </w:ins>
      <w:ins w:id="28" w:author="Matthew Barbour" w:date="2016-04-15T10:39:00Z">
        <w:r w:rsidR="00B85A3F">
          <w:rPr>
            <w:rFonts w:ascii="Times New Roman" w:hAnsi="Times New Roman" w:cs="Times New Roman"/>
          </w:rPr>
          <w:t xml:space="preserve"> (abundance std. </w:t>
        </w:r>
        <m:oMath>
          <m:r>
            <w:rPr>
              <w:rFonts w:ascii="Cambria Math" w:hAnsi="Cambria Math" w:cs="Times New Roman"/>
            </w:rPr>
            <m:t>β</m:t>
          </m:r>
        </m:oMath>
        <w:r w:rsidR="00B85A3F">
          <w:rPr>
            <w:rFonts w:ascii="Times New Roman" w:eastAsiaTheme="minorEastAsia" w:hAnsi="Times New Roman" w:cs="Times New Roman"/>
          </w:rPr>
          <w:t xml:space="preserve"> = -0.05; richness </w:t>
        </w:r>
        <w:r w:rsidR="00B85A3F">
          <w:rPr>
            <w:rFonts w:ascii="Times New Roman" w:hAnsi="Times New Roman" w:cs="Times New Roman"/>
          </w:rPr>
          <w:t xml:space="preserve">std. </w:t>
        </w:r>
        <m:oMath>
          <m:r>
            <w:rPr>
              <w:rFonts w:ascii="Cambria Math" w:hAnsi="Cambria Math" w:cs="Times New Roman"/>
            </w:rPr>
            <m:t>β</m:t>
          </m:r>
        </m:oMath>
        <w:r w:rsidR="00B85A3F">
          <w:rPr>
            <w:rFonts w:ascii="Times New Roman" w:eastAsiaTheme="minorEastAsia" w:hAnsi="Times New Roman" w:cs="Times New Roman"/>
          </w:rPr>
          <w:t xml:space="preserve"> = -0.10; evenness </w:t>
        </w:r>
        <w:r w:rsidR="00B85A3F">
          <w:rPr>
            <w:rFonts w:ascii="Times New Roman" w:hAnsi="Times New Roman" w:cs="Times New Roman"/>
          </w:rPr>
          <w:t xml:space="preserve">std. </w:t>
        </w:r>
        <m:oMath>
          <m:r>
            <w:rPr>
              <w:rFonts w:ascii="Cambria Math" w:hAnsi="Cambria Math" w:cs="Times New Roman"/>
            </w:rPr>
            <m:t>β</m:t>
          </m:r>
        </m:oMath>
        <w:r w:rsidR="00B85A3F">
          <w:rPr>
            <w:rFonts w:ascii="Times New Roman" w:eastAsiaTheme="minorEastAsia" w:hAnsi="Times New Roman" w:cs="Times New Roman"/>
          </w:rPr>
          <w:t xml:space="preserve"> = -0.14). </w:t>
        </w:r>
      </w:ins>
      <w:del w:id="29" w:author="Matthew Barbour" w:date="2016-04-15T10:39:00Z">
        <w:r w:rsidR="00A44B72" w:rsidDel="00B85A3F">
          <w:rPr>
            <w:rFonts w:ascii="Times New Roman" w:hAnsi="Times New Roman" w:cs="Times New Roman"/>
          </w:rPr>
          <w:delText xml:space="preserve"> </w:delText>
        </w:r>
      </w:del>
      <w:r w:rsidR="00A80881">
        <w:rPr>
          <w:rFonts w:ascii="Times New Roman" w:hAnsi="Times New Roman" w:cs="Times New Roman"/>
        </w:rPr>
        <w:t>Arthropod communities on willows had both more species and more individuals in the second year of the experiment c</w:t>
      </w:r>
      <w:r w:rsidR="00A44B72">
        <w:rPr>
          <w:rFonts w:ascii="Times New Roman" w:hAnsi="Times New Roman" w:cs="Times New Roman"/>
        </w:rPr>
        <w:t>ompared to the first (Table 1); however, t</w:t>
      </w:r>
      <w:r w:rsidR="00A80881">
        <w:rPr>
          <w:rFonts w:ascii="Times New Roman" w:hAnsi="Times New Roman" w:cs="Times New Roman"/>
        </w:rPr>
        <w:t xml:space="preserve">his effect could simply be an artifact of </w:t>
      </w:r>
      <w:r w:rsidR="00A44B72">
        <w:rPr>
          <w:rFonts w:ascii="Times New Roman" w:hAnsi="Times New Roman" w:cs="Times New Roman"/>
        </w:rPr>
        <w:t>us conducting</w:t>
      </w:r>
      <w:r w:rsidR="00A80881">
        <w:rPr>
          <w:rFonts w:ascii="Times New Roman" w:hAnsi="Times New Roman" w:cs="Times New Roman"/>
        </w:rPr>
        <w:t xml:space="preserve"> more arthropod surveys for the wind experiment in 2013 vs. 2012.</w:t>
      </w:r>
      <w:r w:rsidR="00A44B72">
        <w:rPr>
          <w:rFonts w:ascii="Times New Roman" w:hAnsi="Times New Roman" w:cs="Times New Roman"/>
        </w:rPr>
        <w:t xml:space="preserve"> In spite of the effects of wind exposure and sampling year</w:t>
      </w:r>
      <w:r w:rsidR="006033D7">
        <w:rPr>
          <w:rFonts w:ascii="Times New Roman" w:hAnsi="Times New Roman" w:cs="Times New Roman"/>
        </w:rPr>
        <w:t xml:space="preserve">, willow genotype had a strong effect on </w:t>
      </w:r>
      <w:r w:rsidR="00A44B72">
        <w:rPr>
          <w:rFonts w:ascii="Times New Roman" w:hAnsi="Times New Roman" w:cs="Times New Roman"/>
        </w:rPr>
        <w:t>both the richness (3.1-fold differences) and abundance (4.7-fold differences) of arthropods, but only a marginal effect on their probability of interspecific encounter.</w:t>
      </w:r>
      <w:ins w:id="30" w:author="Matthew Barbour" w:date="2016-04-15T11:13:00Z">
        <w:r w:rsidR="000227F1">
          <w:rPr>
            <w:rFonts w:ascii="Times New Roman" w:hAnsi="Times New Roman" w:cs="Times New Roman"/>
          </w:rPr>
          <w:t xml:space="preserve"> The </w:t>
        </w:r>
      </w:ins>
      <w:ins w:id="31" w:author="Matthew Barbour" w:date="2016-04-15T11:14:00Z">
        <w:r w:rsidR="000227F1">
          <w:rPr>
            <w:rFonts w:ascii="Times New Roman" w:hAnsi="Times New Roman" w:cs="Times New Roman"/>
          </w:rPr>
          <w:t xml:space="preserve">indirect </w:t>
        </w:r>
      </w:ins>
      <w:ins w:id="32" w:author="Matthew Barbour" w:date="2016-04-15T11:13:00Z">
        <w:r w:rsidR="000227F1">
          <w:rPr>
            <w:rFonts w:ascii="Times New Roman" w:hAnsi="Times New Roman" w:cs="Times New Roman"/>
          </w:rPr>
          <w:t xml:space="preserve">effect of genotype on arthropod </w:t>
        </w:r>
      </w:ins>
      <w:ins w:id="33" w:author="Matthew Barbour" w:date="2016-04-15T12:59:00Z">
        <w:r w:rsidR="00243705">
          <w:rPr>
            <w:rFonts w:ascii="Times New Roman" w:hAnsi="Times New Roman" w:cs="Times New Roman"/>
          </w:rPr>
          <w:t xml:space="preserve">richness was mediated solely through variation in willow height </w:t>
        </w:r>
      </w:ins>
      <w:ins w:id="34" w:author="Matthew Barbour" w:date="2016-04-15T13:02:00Z">
        <w:r w:rsidR="00243705">
          <w:rPr>
            <w:rFonts w:ascii="Times New Roman" w:hAnsi="Times New Roman" w:cs="Times New Roman"/>
          </w:rPr>
          <w:t xml:space="preserve">(std. </w:t>
        </w:r>
        <m:oMath>
          <m:r>
            <w:rPr>
              <w:rFonts w:ascii="Cambria Math" w:hAnsi="Cambria Math" w:cs="Times New Roman"/>
            </w:rPr>
            <m:t>β</m:t>
          </m:r>
        </m:oMath>
        <w:r w:rsidR="00243705">
          <w:rPr>
            <w:rFonts w:ascii="Times New Roman" w:eastAsiaTheme="minorEastAsia" w:hAnsi="Times New Roman" w:cs="Times New Roman"/>
          </w:rPr>
          <w:t xml:space="preserve"> = 0.11)</w:t>
        </w:r>
      </w:ins>
      <w:ins w:id="35" w:author="Matthew Barbour" w:date="2016-04-15T12:59:00Z">
        <w:r w:rsidR="00243705">
          <w:rPr>
            <w:rFonts w:ascii="Times New Roman" w:hAnsi="Times New Roman" w:cs="Times New Roman"/>
          </w:rPr>
          <w:t xml:space="preserve">, while effects on </w:t>
        </w:r>
      </w:ins>
      <w:ins w:id="36" w:author="Matthew Barbour" w:date="2016-04-15T13:02:00Z">
        <w:r w:rsidR="00243705">
          <w:rPr>
            <w:rFonts w:ascii="Times New Roman" w:hAnsi="Times New Roman" w:cs="Times New Roman"/>
          </w:rPr>
          <w:t xml:space="preserve">total </w:t>
        </w:r>
      </w:ins>
      <w:ins w:id="37" w:author="Matthew Barbour" w:date="2016-04-15T11:13:00Z">
        <w:r w:rsidR="00243705">
          <w:rPr>
            <w:rFonts w:ascii="Times New Roman" w:hAnsi="Times New Roman" w:cs="Times New Roman"/>
          </w:rPr>
          <w:t>abundance were</w:t>
        </w:r>
        <w:r w:rsidR="000227F1">
          <w:rPr>
            <w:rFonts w:ascii="Times New Roman" w:hAnsi="Times New Roman" w:cs="Times New Roman"/>
          </w:rPr>
          <w:t xml:space="preserve"> mediated</w:t>
        </w:r>
      </w:ins>
      <w:ins w:id="38" w:author="Matthew Barbour" w:date="2016-04-15T11:14:00Z">
        <w:r w:rsidR="00C04E9D">
          <w:rPr>
            <w:rFonts w:ascii="Times New Roman" w:hAnsi="Times New Roman" w:cs="Times New Roman"/>
          </w:rPr>
          <w:t xml:space="preserve"> </w:t>
        </w:r>
      </w:ins>
      <w:ins w:id="39" w:author="Matthew Barbour" w:date="2016-04-15T12:59:00Z">
        <w:r w:rsidR="00243705">
          <w:rPr>
            <w:rFonts w:ascii="Times New Roman" w:hAnsi="Times New Roman" w:cs="Times New Roman"/>
          </w:rPr>
          <w:t>by</w:t>
        </w:r>
      </w:ins>
      <w:ins w:id="40" w:author="Matthew Barbour" w:date="2016-04-15T11:14:00Z">
        <w:r w:rsidR="00C04E9D">
          <w:rPr>
            <w:rFonts w:ascii="Times New Roman" w:hAnsi="Times New Roman" w:cs="Times New Roman"/>
          </w:rPr>
          <w:t xml:space="preserve"> willow height</w:t>
        </w:r>
      </w:ins>
      <w:ins w:id="41" w:author="Matthew Barbour" w:date="2016-04-15T12:58:00Z">
        <w:r w:rsidR="00243705">
          <w:rPr>
            <w:rFonts w:ascii="Times New Roman" w:hAnsi="Times New Roman" w:cs="Times New Roman"/>
          </w:rPr>
          <w:t xml:space="preserve"> (std. </w:t>
        </w:r>
        <m:oMath>
          <m:r>
            <w:rPr>
              <w:rFonts w:ascii="Cambria Math" w:hAnsi="Cambria Math" w:cs="Times New Roman"/>
            </w:rPr>
            <m:t>β</m:t>
          </m:r>
        </m:oMath>
        <w:r w:rsidR="00243705">
          <w:rPr>
            <w:rFonts w:ascii="Times New Roman" w:eastAsiaTheme="minorEastAsia" w:hAnsi="Times New Roman" w:cs="Times New Roman"/>
          </w:rPr>
          <w:t xml:space="preserve"> = 0.05)</w:t>
        </w:r>
      </w:ins>
      <w:ins w:id="42" w:author="Matthew Barbour" w:date="2016-04-15T12:57:00Z">
        <w:r w:rsidR="00243705">
          <w:rPr>
            <w:rFonts w:ascii="Times New Roman" w:hAnsi="Times New Roman" w:cs="Times New Roman"/>
          </w:rPr>
          <w:t xml:space="preserve">, leaf water content </w:t>
        </w:r>
      </w:ins>
      <w:ins w:id="43" w:author="Matthew Barbour" w:date="2016-04-15T12:58:00Z">
        <w:r w:rsidR="00243705">
          <w:rPr>
            <w:rFonts w:ascii="Times New Roman" w:hAnsi="Times New Roman" w:cs="Times New Roman"/>
          </w:rPr>
          <w:t xml:space="preserve">(std. </w:t>
        </w:r>
        <m:oMath>
          <m:r>
            <w:rPr>
              <w:rFonts w:ascii="Cambria Math" w:hAnsi="Cambria Math" w:cs="Times New Roman"/>
            </w:rPr>
            <m:t>β</m:t>
          </m:r>
        </m:oMath>
        <w:r w:rsidR="00243705">
          <w:rPr>
            <w:rFonts w:ascii="Times New Roman" w:eastAsiaTheme="minorEastAsia" w:hAnsi="Times New Roman" w:cs="Times New Roman"/>
          </w:rPr>
          <w:t xml:space="preserve"> = 0.03) </w:t>
        </w:r>
      </w:ins>
      <w:ins w:id="44" w:author="Matthew Barbour" w:date="2016-04-15T12:57:00Z">
        <w:r w:rsidR="00243705">
          <w:rPr>
            <w:rFonts w:ascii="Times New Roman" w:hAnsi="Times New Roman" w:cs="Times New Roman"/>
          </w:rPr>
          <w:t>and leaf C</w:t>
        </w:r>
        <w:proofErr w:type="gramStart"/>
        <w:r w:rsidR="00243705">
          <w:rPr>
            <w:rFonts w:ascii="Times New Roman" w:hAnsi="Times New Roman" w:cs="Times New Roman"/>
          </w:rPr>
          <w:t>:N</w:t>
        </w:r>
      </w:ins>
      <w:proofErr w:type="gramEnd"/>
      <w:ins w:id="45" w:author="Matthew Barbour" w:date="2016-04-15T12:58:00Z">
        <w:r w:rsidR="00243705">
          <w:rPr>
            <w:rFonts w:ascii="Times New Roman" w:hAnsi="Times New Roman" w:cs="Times New Roman"/>
          </w:rPr>
          <w:t xml:space="preserve"> (std. </w:t>
        </w:r>
        <m:oMath>
          <m:r>
            <w:rPr>
              <w:rFonts w:ascii="Cambria Math" w:hAnsi="Cambria Math" w:cs="Times New Roman"/>
            </w:rPr>
            <m:t>β</m:t>
          </m:r>
        </m:oMath>
        <w:r w:rsidR="00243705">
          <w:rPr>
            <w:rFonts w:ascii="Times New Roman" w:eastAsiaTheme="minorEastAsia" w:hAnsi="Times New Roman" w:cs="Times New Roman"/>
          </w:rPr>
          <w:t xml:space="preserve"> = 0.04)</w:t>
        </w:r>
      </w:ins>
      <w:ins w:id="46" w:author="Matthew Barbour" w:date="2016-04-15T12:59:00Z">
        <w:r w:rsidR="00243705">
          <w:rPr>
            <w:rFonts w:ascii="Times New Roman" w:eastAsiaTheme="minorEastAsia" w:hAnsi="Times New Roman" w:cs="Times New Roman"/>
          </w:rPr>
          <w:t>.</w:t>
        </w:r>
      </w:ins>
    </w:p>
    <w:p w14:paraId="2B46ED4D" w14:textId="77777777" w:rsidR="00D53D88" w:rsidRDefault="00D53D88" w:rsidP="00D53D88">
      <w:pPr>
        <w:spacing w:line="480" w:lineRule="auto"/>
        <w:rPr>
          <w:rFonts w:ascii="Times New Roman" w:hAnsi="Times New Roman" w:cs="Times New Roman"/>
          <w:i/>
        </w:rPr>
      </w:pPr>
    </w:p>
    <w:p w14:paraId="26A4D281" w14:textId="3AE6D454" w:rsidR="003058BE" w:rsidDel="000976E3" w:rsidRDefault="006D2C0E" w:rsidP="003058BE">
      <w:pPr>
        <w:spacing w:line="480" w:lineRule="auto"/>
        <w:rPr>
          <w:del w:id="47" w:author="Matthew Barbour" w:date="2016-04-15T14:49:00Z"/>
          <w:rFonts w:ascii="Times New Roman" w:hAnsi="Times New Roman" w:cs="Times New Roman"/>
          <w:i/>
        </w:rPr>
      </w:pPr>
      <w:r>
        <w:rPr>
          <w:rFonts w:ascii="Times New Roman" w:hAnsi="Times New Roman" w:cs="Times New Roman"/>
        </w:rPr>
        <w:t>We observed strong effects of wind exposure on the composition of the arthropod community by the end of exper</w:t>
      </w:r>
      <w:r w:rsidR="009769CE">
        <w:rPr>
          <w:rFonts w:ascii="Times New Roman" w:hAnsi="Times New Roman" w:cs="Times New Roman"/>
        </w:rPr>
        <w:t xml:space="preserve">iment (Table 1). </w:t>
      </w:r>
      <w:r w:rsidR="003058BE">
        <w:rPr>
          <w:rFonts w:ascii="Times New Roman" w:hAnsi="Times New Roman" w:cs="Times New Roman"/>
        </w:rPr>
        <w:t xml:space="preserve">These compositional differences were due to </w:t>
      </w:r>
      <w:r w:rsidR="009909AE">
        <w:rPr>
          <w:rFonts w:ascii="Times New Roman" w:hAnsi="Times New Roman" w:cs="Times New Roman"/>
        </w:rPr>
        <w:t>several key arthropod taxa (gall midges, leaf-mining moths, and spiders) being less abundant on wind-exposed willows, whereas leaf-</w:t>
      </w:r>
      <w:proofErr w:type="spellStart"/>
      <w:r w:rsidR="009909AE">
        <w:rPr>
          <w:rFonts w:ascii="Times New Roman" w:hAnsi="Times New Roman" w:cs="Times New Roman"/>
        </w:rPr>
        <w:t>tiering</w:t>
      </w:r>
      <w:proofErr w:type="spellEnd"/>
      <w:r w:rsidR="009909AE">
        <w:rPr>
          <w:rFonts w:ascii="Times New Roman" w:hAnsi="Times New Roman" w:cs="Times New Roman"/>
        </w:rPr>
        <w:t xml:space="preserve"> moths were</w:t>
      </w:r>
      <w:r w:rsidR="003058BE">
        <w:rPr>
          <w:rFonts w:ascii="Times New Roman" w:hAnsi="Times New Roman" w:cs="Times New Roman"/>
        </w:rPr>
        <w:t xml:space="preserve"> insensitive to wind exposure</w:t>
      </w:r>
      <w:r w:rsidR="00C813D3">
        <w:rPr>
          <w:rFonts w:ascii="Times New Roman" w:hAnsi="Times New Roman" w:cs="Times New Roman"/>
        </w:rPr>
        <w:t xml:space="preserve"> (</w:t>
      </w:r>
      <w:r w:rsidR="009909AE">
        <w:rPr>
          <w:rFonts w:ascii="Times New Roman" w:hAnsi="Times New Roman" w:cs="Times New Roman"/>
        </w:rPr>
        <w:t>and ther</w:t>
      </w:r>
      <w:r w:rsidR="00C813D3">
        <w:rPr>
          <w:rFonts w:ascii="Times New Roman" w:hAnsi="Times New Roman" w:cs="Times New Roman"/>
        </w:rPr>
        <w:t xml:space="preserve">efore relatively more abundant; </w:t>
      </w:r>
      <w:del w:id="48" w:author="Matthew Barbour" w:date="2016-04-15T13:07:00Z">
        <w:r w:rsidR="009909AE" w:rsidDel="007C43AB">
          <w:rPr>
            <w:rFonts w:ascii="Times New Roman" w:hAnsi="Times New Roman" w:cs="Times New Roman"/>
          </w:rPr>
          <w:delText>supplement table</w:delText>
        </w:r>
      </w:del>
      <w:ins w:id="49" w:author="Matthew Barbour" w:date="2016-04-15T13:07:00Z">
        <w:r w:rsidR="007C43AB">
          <w:rPr>
            <w:rFonts w:ascii="Times New Roman" w:hAnsi="Times New Roman" w:cs="Times New Roman"/>
          </w:rPr>
          <w:t>Fig</w:t>
        </w:r>
        <w:proofErr w:type="gramStart"/>
        <w:r w:rsidR="007C43AB">
          <w:rPr>
            <w:rFonts w:ascii="Times New Roman" w:hAnsi="Times New Roman" w:cs="Times New Roman"/>
          </w:rPr>
          <w:t xml:space="preserve">. </w:t>
        </w:r>
      </w:ins>
      <w:r w:rsidR="009909AE">
        <w:rPr>
          <w:rFonts w:ascii="Times New Roman" w:hAnsi="Times New Roman" w:cs="Times New Roman"/>
        </w:rPr>
        <w:t>)</w:t>
      </w:r>
      <w:proofErr w:type="gramEnd"/>
      <w:r w:rsidR="009909AE">
        <w:rPr>
          <w:rFonts w:ascii="Times New Roman" w:hAnsi="Times New Roman" w:cs="Times New Roman"/>
        </w:rPr>
        <w:t>.</w:t>
      </w:r>
      <w:ins w:id="50" w:author="Matthew Barbour" w:date="2016-04-15T14:49:00Z">
        <w:r w:rsidR="000976E3">
          <w:rPr>
            <w:rFonts w:ascii="Times New Roman" w:hAnsi="Times New Roman" w:cs="Times New Roman"/>
          </w:rPr>
          <w:t xml:space="preserve"> </w:t>
        </w:r>
      </w:ins>
    </w:p>
    <w:p w14:paraId="725FC2D6" w14:textId="3F4FB185" w:rsidR="00A27FAA" w:rsidRDefault="009769CE" w:rsidP="00D53D88">
      <w:pPr>
        <w:spacing w:line="480" w:lineRule="auto"/>
        <w:rPr>
          <w:rFonts w:ascii="Times New Roman" w:hAnsi="Times New Roman" w:cs="Times New Roman"/>
        </w:rPr>
      </w:pPr>
      <w:r>
        <w:rPr>
          <w:rFonts w:ascii="Times New Roman" w:hAnsi="Times New Roman" w:cs="Times New Roman"/>
        </w:rPr>
        <w:t>In contrast</w:t>
      </w:r>
      <w:r w:rsidR="009909AE">
        <w:rPr>
          <w:rFonts w:ascii="Times New Roman" w:hAnsi="Times New Roman" w:cs="Times New Roman"/>
        </w:rPr>
        <w:t xml:space="preserve"> to wind exposure</w:t>
      </w:r>
      <w:r>
        <w:rPr>
          <w:rFonts w:ascii="Times New Roman" w:hAnsi="Times New Roman" w:cs="Times New Roman"/>
        </w:rPr>
        <w:t>, willow genotype</w:t>
      </w:r>
      <w:r w:rsidR="006D2C0E">
        <w:rPr>
          <w:rFonts w:ascii="Times New Roman" w:hAnsi="Times New Roman" w:cs="Times New Roman"/>
        </w:rPr>
        <w:t xml:space="preserve"> did not appear </w:t>
      </w:r>
      <w:r>
        <w:rPr>
          <w:rFonts w:ascii="Times New Roman" w:hAnsi="Times New Roman" w:cs="Times New Roman"/>
        </w:rPr>
        <w:t>to affect community composition in either year</w:t>
      </w:r>
      <w:r w:rsidR="006D2C0E">
        <w:rPr>
          <w:rFonts w:ascii="Times New Roman" w:hAnsi="Times New Roman" w:cs="Times New Roman"/>
        </w:rPr>
        <w:t xml:space="preserve"> (Table 1)</w:t>
      </w:r>
      <w:r w:rsidR="009909AE">
        <w:rPr>
          <w:rFonts w:ascii="Times New Roman" w:hAnsi="Times New Roman" w:cs="Times New Roman"/>
        </w:rPr>
        <w:t xml:space="preserve">, although several </w:t>
      </w:r>
      <w:r>
        <w:rPr>
          <w:rFonts w:ascii="Times New Roman" w:hAnsi="Times New Roman" w:cs="Times New Roman"/>
        </w:rPr>
        <w:t>arthropod taxa varied in abundance among willow genotypes (</w:t>
      </w:r>
      <w:del w:id="51" w:author="Matthew Barbour" w:date="2016-04-15T13:07:00Z">
        <w:r w:rsidDel="007C43AB">
          <w:rPr>
            <w:rFonts w:ascii="Times New Roman" w:hAnsi="Times New Roman" w:cs="Times New Roman"/>
          </w:rPr>
          <w:delText>supplementary table</w:delText>
        </w:r>
      </w:del>
      <w:ins w:id="52" w:author="Matthew Barbour" w:date="2016-04-15T13:07:00Z">
        <w:r w:rsidR="007C43AB">
          <w:rPr>
            <w:rFonts w:ascii="Times New Roman" w:hAnsi="Times New Roman" w:cs="Times New Roman"/>
          </w:rPr>
          <w:t>Table 1; Fig. _</w:t>
        </w:r>
      </w:ins>
      <w:r>
        <w:rPr>
          <w:rFonts w:ascii="Times New Roman" w:hAnsi="Times New Roman" w:cs="Times New Roman"/>
        </w:rPr>
        <w:t>)</w:t>
      </w:r>
      <w:r w:rsidR="006D2C0E">
        <w:rPr>
          <w:rFonts w:ascii="Times New Roman" w:hAnsi="Times New Roman" w:cs="Times New Roman"/>
        </w:rPr>
        <w:t xml:space="preserve">. </w:t>
      </w:r>
    </w:p>
    <w:p w14:paraId="05A8968C" w14:textId="77777777" w:rsidR="009769CE" w:rsidRPr="00A27FAA" w:rsidRDefault="009769CE" w:rsidP="00D53D88">
      <w:pPr>
        <w:spacing w:line="480" w:lineRule="auto"/>
        <w:rPr>
          <w:rFonts w:ascii="Times New Roman" w:hAnsi="Times New Roman" w:cs="Times New Roman"/>
        </w:rPr>
      </w:pPr>
    </w:p>
    <w:p w14:paraId="667D64C1" w14:textId="529267BA" w:rsidR="0025262B" w:rsidDel="00705EE2" w:rsidRDefault="0025262B" w:rsidP="0059295B">
      <w:pPr>
        <w:spacing w:line="480" w:lineRule="auto"/>
        <w:rPr>
          <w:del w:id="53" w:author="Matthew Barbour" w:date="2016-04-15T10:50:00Z"/>
          <w:rFonts w:ascii="Times New Roman" w:hAnsi="Times New Roman" w:cs="Times New Roman"/>
        </w:rPr>
      </w:pPr>
      <w:r>
        <w:rPr>
          <w:rFonts w:ascii="Times New Roman" w:hAnsi="Times New Roman" w:cs="Times New Roman"/>
        </w:rPr>
        <w:t xml:space="preserve">In contrast to the arthropod community, </w:t>
      </w:r>
      <w:r w:rsidR="00C813D3">
        <w:rPr>
          <w:rFonts w:ascii="Times New Roman" w:hAnsi="Times New Roman" w:cs="Times New Roman"/>
        </w:rPr>
        <w:t xml:space="preserve">neither wind exposure </w:t>
      </w:r>
      <w:ins w:id="54" w:author="Matthew Barbour" w:date="2016-04-15T10:50:00Z">
        <w:r w:rsidR="00705EE2">
          <w:rPr>
            <w:rFonts w:ascii="Times New Roman" w:hAnsi="Times New Roman" w:cs="Times New Roman"/>
          </w:rPr>
          <w:t>n</w:t>
        </w:r>
      </w:ins>
      <w:r w:rsidR="00C813D3">
        <w:rPr>
          <w:rFonts w:ascii="Times New Roman" w:hAnsi="Times New Roman" w:cs="Times New Roman"/>
        </w:rPr>
        <w:t xml:space="preserve">or willow genotype appeared to influence </w:t>
      </w:r>
      <w:r w:rsidR="00962EC8">
        <w:rPr>
          <w:rFonts w:ascii="Times New Roman" w:hAnsi="Times New Roman" w:cs="Times New Roman"/>
        </w:rPr>
        <w:t>the r</w:t>
      </w:r>
      <w:r w:rsidR="009909AE">
        <w:rPr>
          <w:rFonts w:ascii="Times New Roman" w:hAnsi="Times New Roman" w:cs="Times New Roman"/>
        </w:rPr>
        <w:t>ichness,</w:t>
      </w:r>
      <w:r w:rsidR="00962EC8">
        <w:rPr>
          <w:rFonts w:ascii="Times New Roman" w:hAnsi="Times New Roman" w:cs="Times New Roman"/>
        </w:rPr>
        <w:t xml:space="preserve"> abundance</w:t>
      </w:r>
      <w:r w:rsidR="009909AE">
        <w:rPr>
          <w:rFonts w:ascii="Times New Roman" w:hAnsi="Times New Roman" w:cs="Times New Roman"/>
        </w:rPr>
        <w:t xml:space="preserve">, </w:t>
      </w:r>
      <w:ins w:id="55" w:author="Matthew Barbour" w:date="2016-04-15T13:35:00Z">
        <w:r w:rsidR="009E329B">
          <w:rPr>
            <w:rFonts w:ascii="Times New Roman" w:hAnsi="Times New Roman" w:cs="Times New Roman"/>
          </w:rPr>
          <w:t>or</w:t>
        </w:r>
      </w:ins>
      <w:del w:id="56" w:author="Matthew Barbour" w:date="2016-04-15T13:35:00Z">
        <w:r w:rsidR="009909AE" w:rsidDel="009E329B">
          <w:rPr>
            <w:rFonts w:ascii="Times New Roman" w:hAnsi="Times New Roman" w:cs="Times New Roman"/>
          </w:rPr>
          <w:delText>and</w:delText>
        </w:r>
      </w:del>
      <w:r w:rsidR="009909AE">
        <w:rPr>
          <w:rFonts w:ascii="Times New Roman" w:hAnsi="Times New Roman" w:cs="Times New Roman"/>
        </w:rPr>
        <w:t xml:space="preserve"> </w:t>
      </w:r>
      <w:del w:id="57" w:author="Matthew Barbour" w:date="2016-04-15T13:35:00Z">
        <w:r w:rsidR="009909AE" w:rsidDel="009E329B">
          <w:rPr>
            <w:rFonts w:ascii="Times New Roman" w:hAnsi="Times New Roman" w:cs="Times New Roman"/>
          </w:rPr>
          <w:delText xml:space="preserve">probability of </w:delText>
        </w:r>
        <w:r w:rsidR="00C813D3" w:rsidDel="009E329B">
          <w:rPr>
            <w:rFonts w:ascii="Times New Roman" w:hAnsi="Times New Roman" w:cs="Times New Roman"/>
          </w:rPr>
          <w:delText>interspecific encounter</w:delText>
        </w:r>
      </w:del>
      <w:ins w:id="58" w:author="Matthew Barbour" w:date="2016-04-15T13:35:00Z">
        <w:r w:rsidR="009E329B">
          <w:rPr>
            <w:rFonts w:ascii="Times New Roman" w:hAnsi="Times New Roman" w:cs="Times New Roman"/>
          </w:rPr>
          <w:t>evenness</w:t>
        </w:r>
      </w:ins>
      <w:r w:rsidR="00C813D3">
        <w:rPr>
          <w:rFonts w:ascii="Times New Roman" w:hAnsi="Times New Roman" w:cs="Times New Roman"/>
        </w:rPr>
        <w:t xml:space="preserve"> </w:t>
      </w:r>
      <w:ins w:id="59" w:author="Matthew Barbour" w:date="2016-04-15T13:35:00Z">
        <w:r w:rsidR="00F07A4E">
          <w:rPr>
            <w:rFonts w:ascii="Times New Roman" w:hAnsi="Times New Roman" w:cs="Times New Roman"/>
          </w:rPr>
          <w:t>o</w:t>
        </w:r>
        <w:r w:rsidR="009E329B">
          <w:rPr>
            <w:rFonts w:ascii="Times New Roman" w:hAnsi="Times New Roman" w:cs="Times New Roman"/>
          </w:rPr>
          <w:t>f</w:t>
        </w:r>
        <w:r w:rsidR="00F07A4E">
          <w:rPr>
            <w:rFonts w:ascii="Times New Roman" w:hAnsi="Times New Roman" w:cs="Times New Roman"/>
          </w:rPr>
          <w:t xml:space="preserve"> the</w:t>
        </w:r>
      </w:ins>
      <w:del w:id="60" w:author="Matthew Barbour" w:date="2016-04-15T13:35:00Z">
        <w:r w:rsidR="00C813D3" w:rsidDel="009E329B">
          <w:rPr>
            <w:rFonts w:ascii="Times New Roman" w:hAnsi="Times New Roman" w:cs="Times New Roman"/>
          </w:rPr>
          <w:delText>for</w:delText>
        </w:r>
      </w:del>
      <w:r w:rsidR="00C813D3">
        <w:rPr>
          <w:rFonts w:ascii="Times New Roman" w:hAnsi="Times New Roman" w:cs="Times New Roman"/>
        </w:rPr>
        <w:t xml:space="preserve"> </w:t>
      </w:r>
      <w:del w:id="61" w:author="Matthew Barbour" w:date="2016-04-15T13:08:00Z">
        <w:r w:rsidR="00C813D3" w:rsidDel="007C43AB">
          <w:rPr>
            <w:rFonts w:ascii="Times New Roman" w:hAnsi="Times New Roman" w:cs="Times New Roman"/>
          </w:rPr>
          <w:delText xml:space="preserve">either </w:delText>
        </w:r>
      </w:del>
      <w:r w:rsidR="00C813D3">
        <w:rPr>
          <w:rFonts w:ascii="Times New Roman" w:hAnsi="Times New Roman" w:cs="Times New Roman"/>
        </w:rPr>
        <w:t xml:space="preserve">root-associated </w:t>
      </w:r>
      <w:proofErr w:type="spellStart"/>
      <w:r w:rsidR="00C813D3">
        <w:rPr>
          <w:rFonts w:ascii="Times New Roman" w:hAnsi="Times New Roman" w:cs="Times New Roman"/>
        </w:rPr>
        <w:t>mycorrhiza</w:t>
      </w:r>
      <w:proofErr w:type="spellEnd"/>
      <w:ins w:id="62" w:author="Matthew Barbour" w:date="2016-04-15T13:35:00Z">
        <w:r w:rsidR="00F07A4E">
          <w:rPr>
            <w:rFonts w:ascii="Times New Roman" w:hAnsi="Times New Roman" w:cs="Times New Roman"/>
          </w:rPr>
          <w:t xml:space="preserve"> community</w:t>
        </w:r>
      </w:ins>
      <w:r w:rsidR="00C813D3">
        <w:rPr>
          <w:rFonts w:ascii="Times New Roman" w:hAnsi="Times New Roman" w:cs="Times New Roman"/>
        </w:rPr>
        <w:t xml:space="preserve"> </w:t>
      </w:r>
      <w:del w:id="63" w:author="Matthew Barbour" w:date="2016-04-15T13:09:00Z">
        <w:r w:rsidR="00C813D3" w:rsidDel="007C43AB">
          <w:rPr>
            <w:rFonts w:ascii="Times New Roman" w:hAnsi="Times New Roman" w:cs="Times New Roman"/>
          </w:rPr>
          <w:delText xml:space="preserve">or </w:delText>
        </w:r>
        <w:r w:rsidR="00962EC8" w:rsidDel="007C43AB">
          <w:rPr>
            <w:rFonts w:ascii="Times New Roman" w:hAnsi="Times New Roman" w:cs="Times New Roman"/>
          </w:rPr>
          <w:delText>bacteria</w:delText>
        </w:r>
        <w:r w:rsidR="00B755DA" w:rsidDel="007C43AB">
          <w:rPr>
            <w:rFonts w:ascii="Times New Roman" w:hAnsi="Times New Roman" w:cs="Times New Roman"/>
          </w:rPr>
          <w:delText xml:space="preserve"> </w:delText>
        </w:r>
      </w:del>
      <w:r w:rsidR="00B755DA">
        <w:rPr>
          <w:rFonts w:ascii="Times New Roman" w:hAnsi="Times New Roman" w:cs="Times New Roman"/>
        </w:rPr>
        <w:t>(</w:t>
      </w:r>
      <w:r w:rsidR="004E10F1">
        <w:rPr>
          <w:rFonts w:ascii="Times New Roman" w:hAnsi="Times New Roman" w:cs="Times New Roman"/>
        </w:rPr>
        <w:t>Table 1</w:t>
      </w:r>
      <w:ins w:id="64" w:author="Matthew Barbour" w:date="2016-04-15T13:37:00Z">
        <w:r w:rsidR="00F07A4E">
          <w:rPr>
            <w:rFonts w:ascii="Times New Roman" w:hAnsi="Times New Roman" w:cs="Times New Roman"/>
          </w:rPr>
          <w:t>, Fig. _</w:t>
        </w:r>
      </w:ins>
      <w:r w:rsidR="00B755DA">
        <w:rPr>
          <w:rFonts w:ascii="Times New Roman" w:hAnsi="Times New Roman" w:cs="Times New Roman"/>
        </w:rPr>
        <w:t>)</w:t>
      </w:r>
      <w:r w:rsidR="00BC3BC6">
        <w:rPr>
          <w:rFonts w:ascii="Times New Roman" w:hAnsi="Times New Roman" w:cs="Times New Roman"/>
        </w:rPr>
        <w:t>. How</w:t>
      </w:r>
      <w:r w:rsidR="009909AE">
        <w:rPr>
          <w:rFonts w:ascii="Times New Roman" w:hAnsi="Times New Roman" w:cs="Times New Roman"/>
        </w:rPr>
        <w:t xml:space="preserve">ever, </w:t>
      </w:r>
      <w:del w:id="65" w:author="Matthew Barbour" w:date="2016-04-15T13:37:00Z">
        <w:r w:rsidR="009909AE" w:rsidDel="00F07A4E">
          <w:rPr>
            <w:rFonts w:ascii="Times New Roman" w:hAnsi="Times New Roman" w:cs="Times New Roman"/>
          </w:rPr>
          <w:delText>the composition of the</w:delText>
        </w:r>
        <w:r w:rsidR="008A23D3" w:rsidDel="00F07A4E">
          <w:rPr>
            <w:rFonts w:ascii="Times New Roman" w:hAnsi="Times New Roman" w:cs="Times New Roman"/>
          </w:rPr>
          <w:delText xml:space="preserve"> mycorrhizal and bacterial communities </w:delText>
        </w:r>
        <w:r w:rsidR="009909AE" w:rsidDel="00F07A4E">
          <w:rPr>
            <w:rFonts w:ascii="Times New Roman" w:hAnsi="Times New Roman" w:cs="Times New Roman"/>
          </w:rPr>
          <w:delText xml:space="preserve">did differ in their responses to willow genotype and wind exposure. Specifically, </w:delText>
        </w:r>
      </w:del>
      <w:r w:rsidR="009909AE">
        <w:rPr>
          <w:rFonts w:ascii="Times New Roman" w:hAnsi="Times New Roman" w:cs="Times New Roman"/>
        </w:rPr>
        <w:t xml:space="preserve">willow genotype </w:t>
      </w:r>
      <w:r w:rsidR="00C813D3">
        <w:rPr>
          <w:rFonts w:ascii="Times New Roman" w:hAnsi="Times New Roman" w:cs="Times New Roman"/>
        </w:rPr>
        <w:t xml:space="preserve">had a modest independent effect on the composition of the </w:t>
      </w:r>
      <w:proofErr w:type="spellStart"/>
      <w:r w:rsidR="00C813D3">
        <w:rPr>
          <w:rFonts w:ascii="Times New Roman" w:hAnsi="Times New Roman" w:cs="Times New Roman"/>
        </w:rPr>
        <w:t>mycorrhizal</w:t>
      </w:r>
      <w:proofErr w:type="spellEnd"/>
      <w:r w:rsidR="00C813D3">
        <w:rPr>
          <w:rFonts w:ascii="Times New Roman" w:hAnsi="Times New Roman" w:cs="Times New Roman"/>
        </w:rPr>
        <w:t xml:space="preserve"> community (</w:t>
      </w:r>
      <w:r w:rsidR="00C813D3">
        <w:rPr>
          <w:rFonts w:ascii="Times New Roman" w:hAnsi="Times New Roman" w:cs="Times New Roman"/>
          <w:i/>
        </w:rPr>
        <w:t>R</w:t>
      </w:r>
      <w:r w:rsidR="00C813D3">
        <w:rPr>
          <w:rFonts w:ascii="Times New Roman" w:hAnsi="Times New Roman" w:cs="Times New Roman"/>
          <w:vertAlign w:val="superscript"/>
        </w:rPr>
        <w:t>2</w:t>
      </w:r>
      <w:r w:rsidR="00C813D3">
        <w:rPr>
          <w:rFonts w:ascii="Times New Roman" w:hAnsi="Times New Roman" w:cs="Times New Roman"/>
        </w:rPr>
        <w:t xml:space="preserve"> = 0.07</w:t>
      </w:r>
      <w:ins w:id="66" w:author="Matthew Barbour" w:date="2016-04-15T13:37:00Z">
        <w:r w:rsidR="00F07A4E">
          <w:rPr>
            <w:rFonts w:ascii="Times New Roman" w:hAnsi="Times New Roman" w:cs="Times New Roman"/>
          </w:rPr>
          <w:t>, Fig. _</w:t>
        </w:r>
      </w:ins>
      <w:r w:rsidR="00C813D3">
        <w:rPr>
          <w:rFonts w:ascii="Times New Roman" w:hAnsi="Times New Roman" w:cs="Times New Roman"/>
        </w:rPr>
        <w:t xml:space="preserve">), </w:t>
      </w:r>
      <w:r w:rsidR="009909AE">
        <w:rPr>
          <w:rFonts w:ascii="Times New Roman" w:hAnsi="Times New Roman" w:cs="Times New Roman"/>
        </w:rPr>
        <w:t xml:space="preserve">whereas wind-exposure had no detectable effect. </w:t>
      </w:r>
      <w:ins w:id="67" w:author="Matthew Barbour" w:date="2016-04-15T13:38:00Z">
        <w:r w:rsidR="00F07A4E">
          <w:rPr>
            <w:rFonts w:ascii="Times New Roman" w:hAnsi="Times New Roman" w:cs="Times New Roman"/>
          </w:rPr>
          <w:t>In contrast</w:t>
        </w:r>
      </w:ins>
      <w:ins w:id="68" w:author="Matthew Barbour" w:date="2016-04-15T13:39:00Z">
        <w:r w:rsidR="00F07A4E">
          <w:rPr>
            <w:rFonts w:ascii="Times New Roman" w:hAnsi="Times New Roman" w:cs="Times New Roman"/>
          </w:rPr>
          <w:t xml:space="preserve"> to the </w:t>
        </w:r>
        <w:proofErr w:type="spellStart"/>
        <w:r w:rsidR="00F07A4E">
          <w:rPr>
            <w:rFonts w:ascii="Times New Roman" w:hAnsi="Times New Roman" w:cs="Times New Roman"/>
          </w:rPr>
          <w:t>mycorrhizal</w:t>
        </w:r>
        <w:proofErr w:type="spellEnd"/>
        <w:r w:rsidR="00F07A4E">
          <w:rPr>
            <w:rFonts w:ascii="Times New Roman" w:hAnsi="Times New Roman" w:cs="Times New Roman"/>
          </w:rPr>
          <w:t xml:space="preserve"> community</w:t>
        </w:r>
      </w:ins>
      <w:ins w:id="69" w:author="Matthew Barbour" w:date="2016-04-15T13:38:00Z">
        <w:r w:rsidR="00F07A4E">
          <w:rPr>
            <w:rFonts w:ascii="Times New Roman" w:hAnsi="Times New Roman" w:cs="Times New Roman"/>
          </w:rPr>
          <w:t>,</w:t>
        </w:r>
      </w:ins>
      <w:ins w:id="70" w:author="Matthew Barbour" w:date="2016-04-15T13:39:00Z">
        <w:r w:rsidR="00F07A4E">
          <w:rPr>
            <w:rFonts w:ascii="Times New Roman" w:hAnsi="Times New Roman" w:cs="Times New Roman"/>
          </w:rPr>
          <w:t xml:space="preserve"> </w:t>
        </w:r>
      </w:ins>
      <w:ins w:id="71" w:author="Matthew Barbour" w:date="2016-04-15T13:41:00Z">
        <w:r w:rsidR="00F07A4E">
          <w:rPr>
            <w:rFonts w:ascii="Times New Roman" w:hAnsi="Times New Roman" w:cs="Times New Roman"/>
          </w:rPr>
          <w:t xml:space="preserve">we observed small effects of wind exposure on multiple indices of the bacteria community, with no detectable effect of willow genotype (Table 1). For example, </w:t>
        </w:r>
      </w:ins>
      <w:ins w:id="72" w:author="Matthew Barbour" w:date="2016-04-15T13:43:00Z">
        <w:r w:rsidR="00F07A4E">
          <w:rPr>
            <w:rFonts w:ascii="Times New Roman" w:hAnsi="Times New Roman" w:cs="Times New Roman"/>
          </w:rPr>
          <w:t>the roots of wind-exposed plants tended to host more bacteria OTUs (10% increase)</w:t>
        </w:r>
      </w:ins>
      <w:ins w:id="73" w:author="Matthew Barbour" w:date="2016-04-15T13:46:00Z">
        <w:r w:rsidR="008D4919">
          <w:rPr>
            <w:rFonts w:ascii="Times New Roman" w:hAnsi="Times New Roman" w:cs="Times New Roman"/>
          </w:rPr>
          <w:t xml:space="preserve"> than unexposed plants. Wind-exposed plants also had</w:t>
        </w:r>
      </w:ins>
      <w:ins w:id="74" w:author="Matthew Barbour" w:date="2016-04-15T13:44:00Z">
        <w:r w:rsidR="00F07A4E">
          <w:rPr>
            <w:rFonts w:ascii="Times New Roman" w:hAnsi="Times New Roman" w:cs="Times New Roman"/>
          </w:rPr>
          <w:t xml:space="preserve"> a more even</w:t>
        </w:r>
      </w:ins>
      <w:ins w:id="75" w:author="Matthew Barbour" w:date="2016-04-15T13:46:00Z">
        <w:r w:rsidR="008D4919">
          <w:rPr>
            <w:rFonts w:ascii="Times New Roman" w:hAnsi="Times New Roman" w:cs="Times New Roman"/>
          </w:rPr>
          <w:t>ly distributed</w:t>
        </w:r>
      </w:ins>
      <w:ins w:id="76" w:author="Matthew Barbour" w:date="2016-04-15T13:44:00Z">
        <w:r w:rsidR="00F07A4E">
          <w:rPr>
            <w:rFonts w:ascii="Times New Roman" w:hAnsi="Times New Roman" w:cs="Times New Roman"/>
          </w:rPr>
          <w:t xml:space="preserve"> bacteria community</w:t>
        </w:r>
      </w:ins>
      <w:ins w:id="77" w:author="Matthew Barbour" w:date="2016-04-15T13:46:00Z">
        <w:r w:rsidR="008D4919">
          <w:rPr>
            <w:rFonts w:ascii="Times New Roman" w:hAnsi="Times New Roman" w:cs="Times New Roman"/>
          </w:rPr>
          <w:t>, but the effect size was very small (</w:t>
        </w:r>
      </w:ins>
      <w:ins w:id="78" w:author="Matthew Barbour" w:date="2016-04-15T13:47:00Z">
        <w:r w:rsidR="008D4919">
          <w:rPr>
            <w:rFonts w:ascii="Times New Roman" w:hAnsi="Times New Roman" w:cs="Times New Roman"/>
          </w:rPr>
          <w:t>wind-exposed PIE = 0.9993, unexposed PIE = 0.9992)</w:t>
        </w:r>
      </w:ins>
      <w:ins w:id="79" w:author="Matthew Barbour" w:date="2016-04-15T13:44:00Z">
        <w:r w:rsidR="00F07A4E">
          <w:rPr>
            <w:rFonts w:ascii="Times New Roman" w:hAnsi="Times New Roman" w:cs="Times New Roman"/>
          </w:rPr>
          <w:t xml:space="preserve"> (Table 1). </w:t>
        </w:r>
      </w:ins>
      <w:ins w:id="80" w:author="Matthew Barbour" w:date="2016-04-15T13:48:00Z">
        <w:r w:rsidR="008D4919">
          <w:rPr>
            <w:rFonts w:ascii="Times New Roman" w:hAnsi="Times New Roman" w:cs="Times New Roman"/>
          </w:rPr>
          <w:t xml:space="preserve">While wind exposure did not affect the total abundance of bacteria OTUs, it had a marginal effect on </w:t>
        </w:r>
        <w:proofErr w:type="gramStart"/>
        <w:r w:rsidR="008D4919">
          <w:rPr>
            <w:rFonts w:ascii="Times New Roman" w:hAnsi="Times New Roman" w:cs="Times New Roman"/>
          </w:rPr>
          <w:t xml:space="preserve">the </w:t>
        </w:r>
        <w:proofErr w:type="spellStart"/>
        <w:r w:rsidR="008D4919">
          <w:rPr>
            <w:rFonts w:ascii="Times New Roman" w:hAnsi="Times New Roman" w:cs="Times New Roman"/>
          </w:rPr>
          <w:t>the</w:t>
        </w:r>
        <w:proofErr w:type="spellEnd"/>
        <w:proofErr w:type="gramEnd"/>
        <w:r w:rsidR="008D4919">
          <w:rPr>
            <w:rFonts w:ascii="Times New Roman" w:hAnsi="Times New Roman" w:cs="Times New Roman"/>
          </w:rPr>
          <w:t xml:space="preserve"> composition of the bacteria community (Fig _). </w:t>
        </w:r>
      </w:ins>
      <w:del w:id="81" w:author="Matthew Barbour" w:date="2016-04-15T13:49:00Z">
        <w:r w:rsidR="00C813D3" w:rsidDel="008D4919">
          <w:rPr>
            <w:rFonts w:ascii="Times New Roman" w:hAnsi="Times New Roman" w:cs="Times New Roman"/>
          </w:rPr>
          <w:delText xml:space="preserve">In contrast, willow genotype did not appear to affect the bacterial community, although wind exposure did appear to have a marginal effect (Table 1). </w:delText>
        </w:r>
      </w:del>
    </w:p>
    <w:p w14:paraId="3BAD2214" w14:textId="77777777" w:rsidR="004B2C07" w:rsidDel="00705EE2" w:rsidRDefault="004B2C07" w:rsidP="0059295B">
      <w:pPr>
        <w:spacing w:line="480" w:lineRule="auto"/>
        <w:rPr>
          <w:del w:id="82" w:author="Matthew Barbour" w:date="2016-04-15T10:50:00Z"/>
          <w:rFonts w:ascii="Times New Roman" w:hAnsi="Times New Roman" w:cs="Times New Roman"/>
        </w:rPr>
      </w:pPr>
    </w:p>
    <w:p w14:paraId="56BEB136" w14:textId="30DE675B" w:rsidR="004B2C07" w:rsidRPr="004B2C07" w:rsidDel="00705EE2" w:rsidRDefault="004B2C07" w:rsidP="004B2C07">
      <w:pPr>
        <w:spacing w:line="480" w:lineRule="auto"/>
        <w:rPr>
          <w:del w:id="83" w:author="Matthew Barbour" w:date="2016-04-15T10:50:00Z"/>
          <w:rFonts w:ascii="Times New Roman" w:hAnsi="Times New Roman" w:cs="Times New Roman"/>
        </w:rPr>
      </w:pPr>
      <w:del w:id="84" w:author="Matthew Barbour" w:date="2016-04-15T10:50:00Z">
        <w:r w:rsidDel="00705EE2">
          <w:rPr>
            <w:rFonts w:ascii="Times New Roman" w:hAnsi="Times New Roman" w:cs="Times New Roman"/>
          </w:rPr>
          <w:delText>Overall, t</w:delText>
        </w:r>
        <w:r w:rsidRPr="00767F5A" w:rsidDel="00705EE2">
          <w:rPr>
            <w:rFonts w:ascii="Times New Roman" w:hAnsi="Times New Roman" w:cs="Times New Roman"/>
          </w:rPr>
          <w:delText>hese negative effects of wind exposure were primarily mediated by an indirect effect on plant height (</w:delText>
        </w:r>
        <w:r w:rsidDel="00705EE2">
          <w:rPr>
            <w:rFonts w:ascii="Times New Roman" w:hAnsi="Times New Roman" w:cs="Times New Roman"/>
          </w:rPr>
          <w:delText xml:space="preserve">abundance, </w:delText>
        </w:r>
        <w:r w:rsidDel="00705EE2">
          <w:rPr>
            <w:rFonts w:ascii="Times New Roman" w:eastAsiaTheme="minorEastAsia" w:hAnsi="Times New Roman" w:cs="Times New Roman"/>
            <w:iCs/>
          </w:rPr>
          <w:delText xml:space="preserve">std. </w:delText>
        </w:r>
        <m:oMath>
          <m:r>
            <w:rPr>
              <w:rFonts w:ascii="Cambria Math" w:hAnsi="Cambria Math" w:cs="Times New Roman"/>
            </w:rPr>
            <m:t>β</m:t>
          </m:r>
        </m:oMath>
        <w:r w:rsidDel="00705EE2">
          <w:rPr>
            <w:rFonts w:ascii="Times New Roman" w:eastAsiaTheme="minorEastAsia" w:hAnsi="Times New Roman" w:cs="Times New Roman"/>
            <w:iCs/>
          </w:rPr>
          <w:delText xml:space="preserve"> = </w:delText>
        </w:r>
        <w:r w:rsidDel="00705EE2">
          <w:rPr>
            <w:rFonts w:ascii="Times New Roman" w:hAnsi="Times New Roman" w:cs="Times New Roman"/>
          </w:rPr>
          <w:delText xml:space="preserve">; richness, </w:delText>
        </w:r>
        <w:r w:rsidDel="00705EE2">
          <w:rPr>
            <w:rFonts w:ascii="Times New Roman" w:eastAsiaTheme="minorEastAsia" w:hAnsi="Times New Roman" w:cs="Times New Roman"/>
            <w:iCs/>
          </w:rPr>
          <w:delText xml:space="preserve">std. </w:delText>
        </w:r>
        <m:oMath>
          <m:r>
            <w:rPr>
              <w:rFonts w:ascii="Cambria Math" w:hAnsi="Cambria Math" w:cs="Times New Roman"/>
            </w:rPr>
            <m:t>β</m:t>
          </m:r>
        </m:oMath>
        <w:r w:rsidDel="00705EE2">
          <w:rPr>
            <w:rFonts w:ascii="Times New Roman" w:eastAsiaTheme="minorEastAsia" w:hAnsi="Times New Roman" w:cs="Times New Roman"/>
            <w:iCs/>
          </w:rPr>
          <w:delText xml:space="preserve"> = </w:delText>
        </w:r>
        <w:r w:rsidRPr="00767F5A" w:rsidDel="00705EE2">
          <w:rPr>
            <w:rFonts w:ascii="Times New Roman" w:hAnsi="Times New Roman" w:cs="Times New Roman"/>
          </w:rPr>
          <w:delText>) rather than a direct effect of being exposed to a more windy environment</w:delText>
        </w:r>
        <w:r w:rsidDel="00705EE2">
          <w:rPr>
            <w:rFonts w:ascii="Times New Roman" w:hAnsi="Times New Roman" w:cs="Times New Roman"/>
          </w:rPr>
          <w:delText xml:space="preserve"> </w:delText>
        </w:r>
        <w:r w:rsidRPr="00767F5A" w:rsidDel="00705EE2">
          <w:rPr>
            <w:rFonts w:ascii="Times New Roman" w:hAnsi="Times New Roman" w:cs="Times New Roman"/>
          </w:rPr>
          <w:delText>(</w:delText>
        </w:r>
        <w:r w:rsidDel="00705EE2">
          <w:rPr>
            <w:rFonts w:ascii="Times New Roman" w:hAnsi="Times New Roman" w:cs="Times New Roman"/>
          </w:rPr>
          <w:delText xml:space="preserve">abundance, </w:delText>
        </w:r>
        <w:r w:rsidDel="00705EE2">
          <w:rPr>
            <w:rFonts w:ascii="Times New Roman" w:eastAsiaTheme="minorEastAsia" w:hAnsi="Times New Roman" w:cs="Times New Roman"/>
            <w:iCs/>
          </w:rPr>
          <w:delText xml:space="preserve">std. </w:delText>
        </w:r>
        <m:oMath>
          <m:r>
            <w:rPr>
              <w:rFonts w:ascii="Cambria Math" w:hAnsi="Cambria Math" w:cs="Times New Roman"/>
            </w:rPr>
            <m:t>β</m:t>
          </m:r>
        </m:oMath>
        <w:r w:rsidDel="00705EE2">
          <w:rPr>
            <w:rFonts w:ascii="Times New Roman" w:eastAsiaTheme="minorEastAsia" w:hAnsi="Times New Roman" w:cs="Times New Roman"/>
            <w:iCs/>
          </w:rPr>
          <w:delText xml:space="preserve"> = </w:delText>
        </w:r>
        <w:r w:rsidDel="00705EE2">
          <w:rPr>
            <w:rFonts w:ascii="Times New Roman" w:hAnsi="Times New Roman" w:cs="Times New Roman"/>
          </w:rPr>
          <w:delText xml:space="preserve">; richness, </w:delText>
        </w:r>
        <w:r w:rsidDel="00705EE2">
          <w:rPr>
            <w:rFonts w:ascii="Times New Roman" w:eastAsiaTheme="minorEastAsia" w:hAnsi="Times New Roman" w:cs="Times New Roman"/>
            <w:iCs/>
          </w:rPr>
          <w:delText xml:space="preserve">std. </w:delText>
        </w:r>
        <m:oMath>
          <m:r>
            <w:rPr>
              <w:rFonts w:ascii="Cambria Math" w:hAnsi="Cambria Math" w:cs="Times New Roman"/>
            </w:rPr>
            <m:t>β</m:t>
          </m:r>
        </m:oMath>
        <w:r w:rsidDel="00705EE2">
          <w:rPr>
            <w:rFonts w:ascii="Times New Roman" w:eastAsiaTheme="minorEastAsia" w:hAnsi="Times New Roman" w:cs="Times New Roman"/>
            <w:iCs/>
          </w:rPr>
          <w:delText xml:space="preserve"> = </w:delText>
        </w:r>
        <w:r w:rsidRPr="00767F5A" w:rsidDel="00705EE2">
          <w:rPr>
            <w:rFonts w:ascii="Times New Roman" w:hAnsi="Times New Roman" w:cs="Times New Roman"/>
          </w:rPr>
          <w:delText>).</w:delText>
        </w:r>
        <w:r w:rsidDel="00705EE2">
          <w:rPr>
            <w:rFonts w:ascii="Times New Roman" w:hAnsi="Times New Roman" w:cs="Times New Roman"/>
            <w:i/>
          </w:rPr>
          <w:delText xml:space="preserve"> </w:delText>
        </w:r>
      </w:del>
    </w:p>
    <w:p w14:paraId="7C013E44" w14:textId="77777777" w:rsidR="004B2C07" w:rsidRPr="00962EC8" w:rsidRDefault="004B2C07" w:rsidP="0059295B">
      <w:pPr>
        <w:spacing w:line="480" w:lineRule="auto"/>
        <w:rPr>
          <w:rFonts w:ascii="Times New Roman" w:hAnsi="Times New Roman" w:cs="Times New Roman"/>
        </w:rPr>
      </w:pPr>
    </w:p>
    <w:p w14:paraId="6B33285B" w14:textId="77777777" w:rsidR="0025262B" w:rsidRDefault="0025262B" w:rsidP="0059295B">
      <w:pPr>
        <w:spacing w:line="480" w:lineRule="auto"/>
        <w:rPr>
          <w:rFonts w:ascii="Times New Roman" w:hAnsi="Times New Roman" w:cs="Times New Roman"/>
          <w:i/>
        </w:rPr>
      </w:pPr>
    </w:p>
    <w:p w14:paraId="5AA5A20A" w14:textId="0D57B9DC" w:rsidR="00C64D69" w:rsidRPr="00635FFD" w:rsidRDefault="00C64D69" w:rsidP="00C64D69">
      <w:pPr>
        <w:spacing w:line="480" w:lineRule="auto"/>
        <w:rPr>
          <w:rFonts w:ascii="Times New Roman" w:hAnsi="Times New Roman" w:cs="Times New Roman"/>
          <w:i/>
        </w:rPr>
      </w:pPr>
      <w:r>
        <w:rPr>
          <w:rFonts w:ascii="Times New Roman" w:hAnsi="Times New Roman" w:cs="Times New Roman"/>
          <w:i/>
        </w:rPr>
        <w:t>Ant-aphid</w:t>
      </w:r>
      <w:r w:rsidRPr="00635FFD">
        <w:rPr>
          <w:rFonts w:ascii="Times New Roman" w:hAnsi="Times New Roman" w:cs="Times New Roman"/>
          <w:i/>
        </w:rPr>
        <w:t xml:space="preserve"> experiment</w:t>
      </w:r>
    </w:p>
    <w:p w14:paraId="7425A140" w14:textId="1E1D6410" w:rsidR="001D0337" w:rsidRPr="00A870E5" w:rsidRDefault="001D0337" w:rsidP="00C64D69">
      <w:pPr>
        <w:spacing w:line="480" w:lineRule="auto"/>
        <w:rPr>
          <w:rFonts w:ascii="Times New Roman" w:eastAsiaTheme="minorEastAsia" w:hAnsi="Times New Roman" w:cs="Times New Roman"/>
        </w:rPr>
      </w:pPr>
      <w:r>
        <w:rPr>
          <w:rFonts w:ascii="Times New Roman" w:hAnsi="Times New Roman" w:cs="Times New Roman"/>
        </w:rPr>
        <w:t>Willow genotype</w:t>
      </w:r>
      <w:r w:rsidR="006E3FA0">
        <w:rPr>
          <w:rFonts w:ascii="Times New Roman" w:hAnsi="Times New Roman" w:cs="Times New Roman"/>
        </w:rPr>
        <w:t xml:space="preserve"> </w:t>
      </w:r>
      <w:r>
        <w:rPr>
          <w:rFonts w:ascii="Times New Roman" w:hAnsi="Times New Roman" w:cs="Times New Roman"/>
        </w:rPr>
        <w:t xml:space="preserve">had a strong effect on </w:t>
      </w:r>
      <w:r>
        <w:rPr>
          <w:rFonts w:ascii="Times New Roman" w:hAnsi="Times New Roman" w:cs="Times New Roman"/>
          <w:i/>
        </w:rPr>
        <w:t xml:space="preserve">Aphis </w:t>
      </w:r>
      <w:proofErr w:type="spellStart"/>
      <w:r>
        <w:rPr>
          <w:rFonts w:ascii="Times New Roman" w:hAnsi="Times New Roman" w:cs="Times New Roman"/>
          <w:i/>
        </w:rPr>
        <w:t>farinosa</w:t>
      </w:r>
      <w:proofErr w:type="spellEnd"/>
      <w:r>
        <w:rPr>
          <w:rFonts w:ascii="Times New Roman" w:hAnsi="Times New Roman" w:cs="Times New Roman"/>
        </w:rPr>
        <w:t xml:space="preserve"> abundance (</w:t>
      </w:r>
      <m:oMath>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9</m:t>
            </m:r>
          </m:sub>
          <m:sup>
            <m:r>
              <w:rPr>
                <w:rFonts w:ascii="Cambria Math" w:hAnsi="Cambria Math" w:cs="Times New Roman"/>
              </w:rPr>
              <m:t>2</m:t>
            </m:r>
          </m:sup>
        </m:sSubSup>
      </m:oMath>
      <w:r>
        <w:rPr>
          <w:rFonts w:ascii="Times New Roman" w:eastAsiaTheme="minorEastAsia" w:hAnsi="Times New Roman" w:cs="Times New Roman"/>
        </w:rPr>
        <w:t xml:space="preserve"> = 20.83, P = 0.013)</w:t>
      </w:r>
      <w:r w:rsidR="006E3FA0">
        <w:rPr>
          <w:rFonts w:ascii="Times New Roman" w:eastAsiaTheme="minorEastAsia" w:hAnsi="Times New Roman" w:cs="Times New Roman"/>
        </w:rPr>
        <w:t xml:space="preserve">, whereas mound distance </w:t>
      </w:r>
      <w:r>
        <w:rPr>
          <w:rFonts w:ascii="Times New Roman" w:eastAsiaTheme="minorEastAsia" w:hAnsi="Times New Roman" w:cs="Times New Roman"/>
        </w:rPr>
        <w:t xml:space="preserve">did not </w:t>
      </w:r>
      <w:r w:rsidR="006E3FA0">
        <w:rPr>
          <w:rFonts w:ascii="Times New Roman" w:eastAsiaTheme="minorEastAsia" w:hAnsi="Times New Roman" w:cs="Times New Roman"/>
        </w:rPr>
        <w:t xml:space="preserve">influence </w:t>
      </w:r>
      <w:r>
        <w:rPr>
          <w:rFonts w:ascii="Times New Roman" w:hAnsi="Times New Roman" w:cs="Times New Roman"/>
        </w:rPr>
        <w:t>aphid abundance</w:t>
      </w:r>
      <w:r>
        <w:rPr>
          <w:rFonts w:ascii="Times New Roman" w:eastAsiaTheme="minorEastAsia" w:hAnsi="Times New Roman" w:cs="Times New Roman"/>
        </w:rPr>
        <w:t xml:space="preserve"> </w:t>
      </w:r>
      <w:r>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1</m:t>
            </m:r>
          </m:sub>
          <m:sup>
            <m:r>
              <w:rPr>
                <w:rFonts w:ascii="Cambria Math" w:hAnsi="Cambria Math" w:cs="Times New Roman"/>
              </w:rPr>
              <m:t>2</m:t>
            </m:r>
          </m:sup>
        </m:sSubSup>
      </m:oMath>
      <w:r>
        <w:rPr>
          <w:rFonts w:ascii="Times New Roman" w:eastAsiaTheme="minorEastAsia" w:hAnsi="Times New Roman" w:cs="Times New Roman"/>
        </w:rPr>
        <w:t xml:space="preserve"> = 0.55, P = 0.460). </w:t>
      </w:r>
      <w:r w:rsidR="00927CA9">
        <w:rPr>
          <w:rFonts w:ascii="Times New Roman" w:eastAsiaTheme="minorEastAsia" w:hAnsi="Times New Roman" w:cs="Times New Roman"/>
        </w:rPr>
        <w:t>Both a</w:t>
      </w:r>
      <w:r w:rsidR="00DD7F65">
        <w:rPr>
          <w:rFonts w:ascii="Times New Roman" w:eastAsiaTheme="minorEastAsia" w:hAnsi="Times New Roman" w:cs="Times New Roman"/>
        </w:rPr>
        <w:t xml:space="preserve">phid treatment </w:t>
      </w:r>
      <w:r w:rsidR="00927CA9">
        <w:rPr>
          <w:rFonts w:ascii="Times New Roman" w:eastAsiaTheme="minorEastAsia" w:hAnsi="Times New Roman" w:cs="Times New Roman"/>
        </w:rPr>
        <w:t xml:space="preserve">and mound distance </w:t>
      </w:r>
      <w:r w:rsidR="006E3FA0">
        <w:rPr>
          <w:rFonts w:ascii="Times New Roman" w:eastAsiaTheme="minorEastAsia" w:hAnsi="Times New Roman" w:cs="Times New Roman"/>
        </w:rPr>
        <w:t>independently affected</w:t>
      </w:r>
      <w:r w:rsidR="00927CA9">
        <w:rPr>
          <w:rFonts w:ascii="Times New Roman" w:eastAsiaTheme="minorEastAsia" w:hAnsi="Times New Roman" w:cs="Times New Roman"/>
        </w:rPr>
        <w:t xml:space="preserve"> the probability of finding </w:t>
      </w:r>
      <w:r w:rsidR="00DD7F65" w:rsidRPr="001D0337">
        <w:rPr>
          <w:rFonts w:ascii="Times New Roman" w:hAnsi="Times New Roman" w:cs="Times New Roman"/>
          <w:i/>
        </w:rPr>
        <w:t xml:space="preserve">F. </w:t>
      </w:r>
      <w:proofErr w:type="spellStart"/>
      <w:r w:rsidR="00DD7F65" w:rsidRPr="001D0337">
        <w:rPr>
          <w:rFonts w:ascii="Times New Roman" w:hAnsi="Times New Roman" w:cs="Times New Roman"/>
          <w:i/>
        </w:rPr>
        <w:t>obscuripes</w:t>
      </w:r>
      <w:proofErr w:type="spellEnd"/>
      <w:r w:rsidR="00927CA9">
        <w:rPr>
          <w:rFonts w:ascii="Times New Roman" w:hAnsi="Times New Roman" w:cs="Times New Roman"/>
          <w:i/>
        </w:rPr>
        <w:t xml:space="preserve"> </w:t>
      </w:r>
      <w:r w:rsidR="00927CA9">
        <w:rPr>
          <w:rFonts w:ascii="Times New Roman" w:hAnsi="Times New Roman" w:cs="Times New Roman"/>
        </w:rPr>
        <w:t xml:space="preserve">tending </w:t>
      </w:r>
      <w:r w:rsidR="00927CA9">
        <w:rPr>
          <w:rFonts w:ascii="Times New Roman" w:hAnsi="Times New Roman" w:cs="Times New Roman"/>
          <w:i/>
        </w:rPr>
        <w:t xml:space="preserve">Aphis </w:t>
      </w:r>
      <w:proofErr w:type="spellStart"/>
      <w:r w:rsidR="00927CA9">
        <w:rPr>
          <w:rFonts w:ascii="Times New Roman" w:hAnsi="Times New Roman" w:cs="Times New Roman"/>
          <w:i/>
        </w:rPr>
        <w:t>farinosa</w:t>
      </w:r>
      <w:proofErr w:type="spellEnd"/>
      <w:r w:rsidR="00927CA9">
        <w:rPr>
          <w:rFonts w:ascii="Times New Roman" w:hAnsi="Times New Roman" w:cs="Times New Roman"/>
          <w:i/>
        </w:rPr>
        <w:t xml:space="preserve">. </w:t>
      </w:r>
      <w:del w:id="85" w:author="Matthew Barbour" w:date="2016-04-15T10:51:00Z">
        <w:r w:rsidR="00927CA9" w:rsidDel="00705EE2">
          <w:rPr>
            <w:rFonts w:ascii="Times New Roman" w:hAnsi="Times New Roman" w:cs="Times New Roman"/>
          </w:rPr>
          <w:delText xml:space="preserve">Specifically, </w:delText>
        </w:r>
        <w:r w:rsidR="006E3FA0" w:rsidDel="00705EE2">
          <w:rPr>
            <w:rFonts w:ascii="Times New Roman" w:hAnsi="Times New Roman" w:cs="Times New Roman"/>
          </w:rPr>
          <w:delText>the</w:delText>
        </w:r>
      </w:del>
      <w:ins w:id="86" w:author="Matthew Barbour" w:date="2016-04-15T10:51:00Z">
        <w:r w:rsidR="00705EE2">
          <w:rPr>
            <w:rFonts w:ascii="Times New Roman" w:hAnsi="Times New Roman" w:cs="Times New Roman"/>
          </w:rPr>
          <w:t>The</w:t>
        </w:r>
      </w:ins>
      <w:r w:rsidR="006E3FA0">
        <w:rPr>
          <w:rFonts w:ascii="Times New Roman" w:hAnsi="Times New Roman" w:cs="Times New Roman"/>
        </w:rPr>
        <w:t xml:space="preserve"> probability of finding</w:t>
      </w:r>
      <w:r w:rsidR="006E3FA0" w:rsidRPr="00927CA9">
        <w:rPr>
          <w:rFonts w:ascii="Times New Roman" w:hAnsi="Times New Roman" w:cs="Times New Roman"/>
          <w:i/>
        </w:rPr>
        <w:t xml:space="preserve"> </w:t>
      </w:r>
      <w:r w:rsidR="006E3FA0" w:rsidRPr="001D0337">
        <w:rPr>
          <w:rFonts w:ascii="Times New Roman" w:hAnsi="Times New Roman" w:cs="Times New Roman"/>
          <w:i/>
        </w:rPr>
        <w:t xml:space="preserve">F. </w:t>
      </w:r>
      <w:proofErr w:type="spellStart"/>
      <w:r w:rsidR="006E3FA0" w:rsidRPr="001D0337">
        <w:rPr>
          <w:rFonts w:ascii="Times New Roman" w:hAnsi="Times New Roman" w:cs="Times New Roman"/>
          <w:i/>
        </w:rPr>
        <w:t>obscuripes</w:t>
      </w:r>
      <w:proofErr w:type="spellEnd"/>
      <w:ins w:id="87" w:author="Matthew Barbour" w:date="2016-04-15T10:51:00Z">
        <w:r w:rsidR="00705EE2">
          <w:rPr>
            <w:rFonts w:ascii="Times New Roman" w:hAnsi="Times New Roman" w:cs="Times New Roman"/>
            <w:i/>
          </w:rPr>
          <w:t xml:space="preserve"> </w:t>
        </w:r>
        <w:r w:rsidR="00705EE2">
          <w:rPr>
            <w:rFonts w:ascii="Times New Roman" w:hAnsi="Times New Roman" w:cs="Times New Roman"/>
          </w:rPr>
          <w:t>on willows</w:t>
        </w:r>
      </w:ins>
      <w:r w:rsidR="006E3FA0">
        <w:rPr>
          <w:rFonts w:ascii="Times New Roman" w:hAnsi="Times New Roman" w:cs="Times New Roman"/>
          <w:i/>
        </w:rPr>
        <w:t xml:space="preserve"> </w:t>
      </w:r>
      <w:r w:rsidR="00927CA9">
        <w:rPr>
          <w:rFonts w:ascii="Times New Roman" w:hAnsi="Times New Roman" w:cs="Times New Roman"/>
        </w:rPr>
        <w:t xml:space="preserve">increased from &lt; 1% to 10% </w:t>
      </w:r>
      <w:r w:rsidR="006E3FA0">
        <w:rPr>
          <w:rFonts w:ascii="Times New Roman" w:hAnsi="Times New Roman" w:cs="Times New Roman"/>
        </w:rPr>
        <w:t xml:space="preserve">in the aphid treatment </w:t>
      </w:r>
      <w:r w:rsidR="00927CA9">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1</m:t>
            </m:r>
          </m:sub>
          <m:sup>
            <m:r>
              <w:rPr>
                <w:rFonts w:ascii="Cambria Math" w:hAnsi="Cambria Math" w:cs="Times New Roman"/>
              </w:rPr>
              <m:t>2</m:t>
            </m:r>
          </m:sup>
        </m:sSubSup>
      </m:oMath>
      <w:r w:rsidR="00927CA9">
        <w:rPr>
          <w:rFonts w:ascii="Times New Roman" w:eastAsiaTheme="minorEastAsia" w:hAnsi="Times New Roman" w:cs="Times New Roman"/>
        </w:rPr>
        <w:t xml:space="preserve"> = 28.10, P &lt; </w:t>
      </w:r>
      <w:r w:rsidR="006E3FA0">
        <w:rPr>
          <w:rFonts w:ascii="Times New Roman" w:eastAsiaTheme="minorEastAsia" w:hAnsi="Times New Roman" w:cs="Times New Roman"/>
        </w:rPr>
        <w:t xml:space="preserve">0.001) and </w:t>
      </w:r>
      <w:r w:rsidR="006E3FA0">
        <w:rPr>
          <w:rFonts w:ascii="Times New Roman" w:hAnsi="Times New Roman" w:cs="Times New Roman"/>
        </w:rPr>
        <w:t xml:space="preserve">decreased from 4% </w:t>
      </w:r>
      <w:r w:rsidR="0072272B">
        <w:rPr>
          <w:rFonts w:ascii="Times New Roman" w:hAnsi="Times New Roman" w:cs="Times New Roman"/>
        </w:rPr>
        <w:t xml:space="preserve">at </w:t>
      </w:r>
      <w:del w:id="88" w:author="Matthew Barbour" w:date="2016-04-15T10:52:00Z">
        <w:r w:rsidR="0072272B" w:rsidDel="00705EE2">
          <w:rPr>
            <w:rFonts w:ascii="Times New Roman" w:hAnsi="Times New Roman" w:cs="Times New Roman"/>
          </w:rPr>
          <w:delText xml:space="preserve">2 m </w:delText>
        </w:r>
      </w:del>
      <w:r w:rsidR="00927CA9">
        <w:rPr>
          <w:rFonts w:ascii="Times New Roman" w:hAnsi="Times New Roman" w:cs="Times New Roman"/>
        </w:rPr>
        <w:t xml:space="preserve">to </w:t>
      </w:r>
      <w:r w:rsidR="006E3FA0">
        <w:rPr>
          <w:rFonts w:ascii="Times New Roman" w:hAnsi="Times New Roman" w:cs="Times New Roman"/>
        </w:rPr>
        <w:t>&lt; 1% at 12 m from the ant mound (</w:t>
      </w:r>
      <m:oMath>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1</m:t>
            </m:r>
          </m:sub>
          <m:sup>
            <m:r>
              <w:rPr>
                <w:rFonts w:ascii="Cambria Math" w:hAnsi="Cambria Math" w:cs="Times New Roman"/>
              </w:rPr>
              <m:t>2</m:t>
            </m:r>
          </m:sup>
        </m:sSubSup>
      </m:oMath>
      <w:r w:rsidR="006E3FA0">
        <w:rPr>
          <w:rFonts w:ascii="Times New Roman" w:eastAsiaTheme="minorEastAsia" w:hAnsi="Times New Roman" w:cs="Times New Roman"/>
        </w:rPr>
        <w:t xml:space="preserve"> = 4.02, P = 0.045)</w:t>
      </w:r>
      <w:r w:rsidR="00927CA9">
        <w:rPr>
          <w:rFonts w:ascii="Times New Roman" w:hAnsi="Times New Roman" w:cs="Times New Roman"/>
        </w:rPr>
        <w:t>.</w:t>
      </w:r>
      <w:r w:rsidR="00A870E5">
        <w:rPr>
          <w:rFonts w:ascii="Times New Roman" w:hAnsi="Times New Roman" w:cs="Times New Roman"/>
        </w:rPr>
        <w:t xml:space="preserve"> Genotype did not appear to have a strong effect on the probability of finding</w:t>
      </w:r>
      <w:r w:rsidR="00A870E5" w:rsidRPr="00927CA9">
        <w:rPr>
          <w:rFonts w:ascii="Times New Roman" w:hAnsi="Times New Roman" w:cs="Times New Roman"/>
          <w:i/>
        </w:rPr>
        <w:t xml:space="preserve"> </w:t>
      </w:r>
      <w:r w:rsidR="00A870E5" w:rsidRPr="001D0337">
        <w:rPr>
          <w:rFonts w:ascii="Times New Roman" w:hAnsi="Times New Roman" w:cs="Times New Roman"/>
          <w:i/>
        </w:rPr>
        <w:t xml:space="preserve">F. </w:t>
      </w:r>
      <w:proofErr w:type="spellStart"/>
      <w:r w:rsidR="00A870E5" w:rsidRPr="001D0337">
        <w:rPr>
          <w:rFonts w:ascii="Times New Roman" w:hAnsi="Times New Roman" w:cs="Times New Roman"/>
          <w:i/>
        </w:rPr>
        <w:t>obscuripes</w:t>
      </w:r>
      <w:proofErr w:type="spellEnd"/>
      <w:r w:rsidR="00A870E5">
        <w:rPr>
          <w:rFonts w:ascii="Times New Roman" w:hAnsi="Times New Roman" w:cs="Times New Roman"/>
          <w:i/>
        </w:rPr>
        <w:t xml:space="preserve"> </w:t>
      </w:r>
      <w:r w:rsidR="00A870E5">
        <w:rPr>
          <w:rFonts w:ascii="Times New Roman" w:hAnsi="Times New Roman" w:cs="Times New Roman"/>
        </w:rPr>
        <w:t>(</w:t>
      </w:r>
      <m:oMath>
        <m:sSubSup>
          <m:sSubSupPr>
            <m:ctrlPr>
              <w:rPr>
                <w:rFonts w:ascii="Cambria Math" w:hAnsi="Cambria Math" w:cs="Times New Roman"/>
                <w:i/>
              </w:rPr>
            </m:ctrlPr>
          </m:sSubSupPr>
          <m:e>
            <m:r>
              <w:rPr>
                <w:rFonts w:ascii="Cambria Math" w:hAnsi="Cambria Math" w:cs="Times New Roman"/>
              </w:rPr>
              <m:t>χ</m:t>
            </m:r>
          </m:e>
          <m:sub>
            <m:r>
              <w:rPr>
                <w:rFonts w:ascii="Cambria Math" w:hAnsi="Cambria Math" w:cs="Times New Roman"/>
              </w:rPr>
              <m:t>1</m:t>
            </m:r>
          </m:sub>
          <m:sup>
            <m:r>
              <w:rPr>
                <w:rFonts w:ascii="Cambria Math" w:hAnsi="Cambria Math" w:cs="Times New Roman"/>
              </w:rPr>
              <m:t>2</m:t>
            </m:r>
          </m:sup>
        </m:sSubSup>
      </m:oMath>
      <w:r w:rsidR="00A870E5">
        <w:rPr>
          <w:rFonts w:ascii="Times New Roman" w:eastAsiaTheme="minorEastAsia" w:hAnsi="Times New Roman" w:cs="Times New Roman"/>
        </w:rPr>
        <w:t xml:space="preserve"> = 0.98, P = 0.322).</w:t>
      </w:r>
    </w:p>
    <w:p w14:paraId="4B7B6FD9" w14:textId="77777777" w:rsidR="001D0337" w:rsidRPr="001D0337" w:rsidRDefault="001D0337" w:rsidP="00C64D69">
      <w:pPr>
        <w:spacing w:line="480" w:lineRule="auto"/>
        <w:rPr>
          <w:rFonts w:ascii="Times New Roman" w:hAnsi="Times New Roman" w:cs="Times New Roman"/>
        </w:rPr>
      </w:pPr>
    </w:p>
    <w:p w14:paraId="1F464A07" w14:textId="1B47C48B" w:rsidR="00C64D69" w:rsidRDefault="005C4CBA" w:rsidP="00C64D69">
      <w:pPr>
        <w:spacing w:line="480" w:lineRule="auto"/>
        <w:rPr>
          <w:rFonts w:ascii="Times New Roman" w:hAnsi="Times New Roman" w:cs="Times New Roman"/>
          <w:iCs/>
        </w:rPr>
      </w:pPr>
      <w:r>
        <w:rPr>
          <w:rFonts w:ascii="Times New Roman" w:hAnsi="Times New Roman" w:cs="Times New Roman"/>
          <w:u w:val="single"/>
        </w:rPr>
        <w:t>Individual p</w:t>
      </w:r>
      <w:r w:rsidR="00C64D69" w:rsidRPr="00635FFD">
        <w:rPr>
          <w:rFonts w:ascii="Times New Roman" w:hAnsi="Times New Roman" w:cs="Times New Roman"/>
          <w:u w:val="single"/>
        </w:rPr>
        <w:t>henotype</w:t>
      </w:r>
      <w:r w:rsidR="00C64D69">
        <w:rPr>
          <w:rFonts w:ascii="Times New Roman" w:hAnsi="Times New Roman" w:cs="Times New Roman"/>
          <w:u w:val="single"/>
        </w:rPr>
        <w:t>s</w:t>
      </w:r>
      <w:r w:rsidR="00C64D69">
        <w:rPr>
          <w:rFonts w:ascii="Times New Roman" w:hAnsi="Times New Roman" w:cs="Times New Roman"/>
        </w:rPr>
        <w:t>:</w:t>
      </w:r>
      <w:r w:rsidR="00C64D69">
        <w:rPr>
          <w:rFonts w:ascii="Times New Roman" w:hAnsi="Times New Roman" w:cs="Times New Roman"/>
          <w:i/>
        </w:rPr>
        <w:t xml:space="preserve"> </w:t>
      </w:r>
      <w:r w:rsidR="00C64D69">
        <w:rPr>
          <w:rFonts w:ascii="Times New Roman" w:hAnsi="Times New Roman" w:cs="Times New Roman"/>
        </w:rPr>
        <w:t>In contrast to the wind experiment, we found that both plant</w:t>
      </w:r>
      <w:r w:rsidR="00962EC8">
        <w:rPr>
          <w:rFonts w:ascii="Times New Roman" w:hAnsi="Times New Roman" w:cs="Times New Roman"/>
        </w:rPr>
        <w:t>-growth and leaf traits</w:t>
      </w:r>
      <w:r w:rsidR="00B355E5">
        <w:rPr>
          <w:rFonts w:ascii="Times New Roman" w:hAnsi="Times New Roman" w:cs="Times New Roman"/>
        </w:rPr>
        <w:t xml:space="preserve"> were influenced primarily</w:t>
      </w:r>
      <w:r w:rsidR="00C64D69">
        <w:rPr>
          <w:rFonts w:ascii="Times New Roman" w:hAnsi="Times New Roman" w:cs="Times New Roman"/>
        </w:rPr>
        <w:t xml:space="preserve"> by willow genotype</w:t>
      </w:r>
      <w:r w:rsidR="006E3FA0">
        <w:rPr>
          <w:rFonts w:ascii="Times New Roman" w:hAnsi="Times New Roman" w:cs="Times New Roman"/>
        </w:rPr>
        <w:t xml:space="preserve"> rather than the environmental factors</w:t>
      </w:r>
      <w:r w:rsidR="0039557D">
        <w:rPr>
          <w:rFonts w:ascii="Times New Roman" w:hAnsi="Times New Roman" w:cs="Times New Roman"/>
        </w:rPr>
        <w:t xml:space="preserve"> in the ant-aphid experiment</w:t>
      </w:r>
      <w:r w:rsidR="00A00D5F">
        <w:rPr>
          <w:rFonts w:ascii="Times New Roman" w:hAnsi="Times New Roman" w:cs="Times New Roman"/>
        </w:rPr>
        <w:t xml:space="preserve"> (Table 2</w:t>
      </w:r>
      <w:r w:rsidR="00C64D69" w:rsidRPr="007B13B4">
        <w:rPr>
          <w:rFonts w:ascii="Times New Roman" w:hAnsi="Times New Roman" w:cs="Times New Roman"/>
          <w:iCs/>
        </w:rPr>
        <w:t>).</w:t>
      </w:r>
      <w:r w:rsidR="00C64D69">
        <w:rPr>
          <w:rFonts w:ascii="Times New Roman" w:hAnsi="Times New Roman" w:cs="Times New Roman"/>
          <w:iCs/>
        </w:rPr>
        <w:t xml:space="preserve"> </w:t>
      </w:r>
      <w:r w:rsidR="0039557D">
        <w:rPr>
          <w:rFonts w:ascii="Times New Roman" w:hAnsi="Times New Roman" w:cs="Times New Roman"/>
          <w:iCs/>
        </w:rPr>
        <w:t xml:space="preserve">For example, </w:t>
      </w:r>
      <w:r w:rsidR="0038631D">
        <w:rPr>
          <w:rFonts w:ascii="Times New Roman" w:hAnsi="Times New Roman" w:cs="Times New Roman"/>
          <w:iCs/>
        </w:rPr>
        <w:t xml:space="preserve">all of the plant-growth traits we measured varied </w:t>
      </w:r>
      <w:r w:rsidR="00B355E5">
        <w:rPr>
          <w:rFonts w:ascii="Times New Roman" w:hAnsi="Times New Roman" w:cs="Times New Roman"/>
          <w:iCs/>
        </w:rPr>
        <w:t>approximately</w:t>
      </w:r>
      <w:r w:rsidR="009E638D">
        <w:rPr>
          <w:rFonts w:ascii="Times New Roman" w:hAnsi="Times New Roman" w:cs="Times New Roman"/>
          <w:iCs/>
        </w:rPr>
        <w:t xml:space="preserve"> 2-fold</w:t>
      </w:r>
      <w:r w:rsidR="0038631D">
        <w:rPr>
          <w:rFonts w:ascii="Times New Roman" w:hAnsi="Times New Roman" w:cs="Times New Roman"/>
          <w:iCs/>
        </w:rPr>
        <w:t xml:space="preserve"> among the most disparate willow genotypes</w:t>
      </w:r>
      <w:r w:rsidR="00B355E5">
        <w:rPr>
          <w:rFonts w:ascii="Times New Roman" w:hAnsi="Times New Roman" w:cs="Times New Roman"/>
          <w:iCs/>
        </w:rPr>
        <w:t>. Willows also appeared to produce slightly more shoots in the absence of aphids and at further distanc</w:t>
      </w:r>
      <w:r w:rsidR="0038631D">
        <w:rPr>
          <w:rFonts w:ascii="Times New Roman" w:hAnsi="Times New Roman" w:cs="Times New Roman"/>
          <w:iCs/>
        </w:rPr>
        <w:t>es from ant mounds (Table 2), but this effect was weak (</w:t>
      </w:r>
      <w:r w:rsidR="0038631D" w:rsidRPr="0038631D">
        <w:rPr>
          <w:rFonts w:ascii="Times New Roman" w:hAnsi="Times New Roman" w:cs="Times New Roman"/>
          <w:i/>
          <w:iCs/>
        </w:rPr>
        <w:t>R</w:t>
      </w:r>
      <w:r w:rsidR="0038631D" w:rsidRPr="0038631D">
        <w:rPr>
          <w:rFonts w:ascii="Times New Roman" w:hAnsi="Times New Roman" w:cs="Times New Roman"/>
          <w:iCs/>
          <w:vertAlign w:val="superscript"/>
        </w:rPr>
        <w:t>2</w:t>
      </w:r>
      <w:r w:rsidR="0038631D">
        <w:rPr>
          <w:rFonts w:ascii="Times New Roman" w:hAnsi="Times New Roman" w:cs="Times New Roman"/>
          <w:iCs/>
        </w:rPr>
        <w:t xml:space="preserve"> = 0.01) compared to willow genotype (</w:t>
      </w:r>
      <w:r w:rsidR="0038631D" w:rsidRPr="0038631D">
        <w:rPr>
          <w:rFonts w:ascii="Times New Roman" w:hAnsi="Times New Roman" w:cs="Times New Roman"/>
          <w:i/>
          <w:iCs/>
        </w:rPr>
        <w:t>R</w:t>
      </w:r>
      <w:r w:rsidR="0038631D" w:rsidRPr="0038631D">
        <w:rPr>
          <w:rFonts w:ascii="Times New Roman" w:hAnsi="Times New Roman" w:cs="Times New Roman"/>
          <w:iCs/>
          <w:vertAlign w:val="superscript"/>
        </w:rPr>
        <w:t>2</w:t>
      </w:r>
      <w:r w:rsidR="0038631D">
        <w:rPr>
          <w:rFonts w:ascii="Times New Roman" w:hAnsi="Times New Roman" w:cs="Times New Roman"/>
          <w:iCs/>
        </w:rPr>
        <w:t xml:space="preserve"> = 0.15). </w:t>
      </w:r>
      <w:r w:rsidR="00A776D5">
        <w:rPr>
          <w:rFonts w:ascii="Times New Roman" w:hAnsi="Times New Roman" w:cs="Times New Roman"/>
          <w:iCs/>
        </w:rPr>
        <w:t>Similar to the wind experiment</w:t>
      </w:r>
      <w:r w:rsidR="0038631D">
        <w:rPr>
          <w:rFonts w:ascii="Times New Roman" w:hAnsi="Times New Roman" w:cs="Times New Roman"/>
          <w:iCs/>
        </w:rPr>
        <w:t xml:space="preserve">, </w:t>
      </w:r>
      <w:r w:rsidR="009E638D">
        <w:rPr>
          <w:rFonts w:ascii="Times New Roman" w:hAnsi="Times New Roman" w:cs="Times New Roman"/>
          <w:iCs/>
        </w:rPr>
        <w:t xml:space="preserve">leaf </w:t>
      </w:r>
      <w:proofErr w:type="spellStart"/>
      <w:r w:rsidR="009E638D">
        <w:rPr>
          <w:rFonts w:ascii="Times New Roman" w:hAnsi="Times New Roman" w:cs="Times New Roman"/>
          <w:iCs/>
        </w:rPr>
        <w:t>trichome</w:t>
      </w:r>
      <w:proofErr w:type="spellEnd"/>
      <w:r w:rsidR="009E638D">
        <w:rPr>
          <w:rFonts w:ascii="Times New Roman" w:hAnsi="Times New Roman" w:cs="Times New Roman"/>
          <w:iCs/>
        </w:rPr>
        <w:t xml:space="preserve"> density</w:t>
      </w:r>
      <w:r w:rsidR="0038631D">
        <w:rPr>
          <w:rFonts w:ascii="Times New Roman" w:hAnsi="Times New Roman" w:cs="Times New Roman"/>
          <w:iCs/>
        </w:rPr>
        <w:t xml:space="preserve"> varied 30-fold among willow genotypes, </w:t>
      </w:r>
      <w:r w:rsidR="0039557D">
        <w:rPr>
          <w:rFonts w:ascii="Times New Roman" w:hAnsi="Times New Roman" w:cs="Times New Roman"/>
          <w:iCs/>
        </w:rPr>
        <w:t>but there was little apparent effect of willow genotype on leaf water conte</w:t>
      </w:r>
      <w:r w:rsidR="00E92255">
        <w:rPr>
          <w:rFonts w:ascii="Times New Roman" w:hAnsi="Times New Roman" w:cs="Times New Roman"/>
          <w:iCs/>
        </w:rPr>
        <w:t>nt in the ant-aphid</w:t>
      </w:r>
      <w:r w:rsidR="0039557D">
        <w:rPr>
          <w:rFonts w:ascii="Times New Roman" w:hAnsi="Times New Roman" w:cs="Times New Roman"/>
          <w:iCs/>
        </w:rPr>
        <w:t xml:space="preserve"> experiment</w:t>
      </w:r>
      <w:r w:rsidR="00A00D5F">
        <w:rPr>
          <w:rFonts w:ascii="Times New Roman" w:hAnsi="Times New Roman" w:cs="Times New Roman"/>
          <w:iCs/>
        </w:rPr>
        <w:t xml:space="preserve"> (Table 2</w:t>
      </w:r>
      <w:r w:rsidR="009E638D">
        <w:rPr>
          <w:rFonts w:ascii="Times New Roman" w:hAnsi="Times New Roman" w:cs="Times New Roman"/>
          <w:iCs/>
        </w:rPr>
        <w:t>)</w:t>
      </w:r>
      <w:r w:rsidR="0039557D">
        <w:rPr>
          <w:rFonts w:ascii="Times New Roman" w:hAnsi="Times New Roman" w:cs="Times New Roman"/>
          <w:iCs/>
        </w:rPr>
        <w:t xml:space="preserve">. </w:t>
      </w:r>
    </w:p>
    <w:p w14:paraId="443811FF" w14:textId="77777777" w:rsidR="00C64D69" w:rsidRDefault="00C64D69" w:rsidP="00C64D69">
      <w:pPr>
        <w:spacing w:line="480" w:lineRule="auto"/>
        <w:rPr>
          <w:rFonts w:ascii="Times New Roman" w:hAnsi="Times New Roman" w:cs="Times New Roman"/>
        </w:rPr>
      </w:pPr>
    </w:p>
    <w:p w14:paraId="20D5CF3F" w14:textId="488BA688" w:rsidR="000B0F96" w:rsidRDefault="005C4CBA" w:rsidP="00C64D69">
      <w:pPr>
        <w:spacing w:line="480" w:lineRule="auto"/>
        <w:rPr>
          <w:rFonts w:ascii="Times New Roman" w:hAnsi="Times New Roman" w:cs="Times New Roman"/>
        </w:rPr>
      </w:pPr>
      <w:commentRangeStart w:id="89"/>
      <w:r>
        <w:rPr>
          <w:rFonts w:ascii="Times New Roman" w:hAnsi="Times New Roman" w:cs="Times New Roman"/>
          <w:u w:val="single"/>
        </w:rPr>
        <w:t>Community phenotypes</w:t>
      </w:r>
      <w:r w:rsidR="00C64D69" w:rsidRPr="007B13B4">
        <w:rPr>
          <w:rFonts w:ascii="Times New Roman" w:hAnsi="Times New Roman" w:cs="Times New Roman"/>
          <w:u w:val="single"/>
        </w:rPr>
        <w:t>:</w:t>
      </w:r>
      <w:r w:rsidR="00C64D69">
        <w:rPr>
          <w:rFonts w:ascii="Times New Roman" w:hAnsi="Times New Roman" w:cs="Times New Roman"/>
        </w:rPr>
        <w:t xml:space="preserve"> </w:t>
      </w:r>
      <w:commentRangeEnd w:id="89"/>
      <w:r w:rsidR="0073072E">
        <w:rPr>
          <w:rStyle w:val="CommentReference"/>
        </w:rPr>
        <w:commentReference w:id="89"/>
      </w:r>
      <w:r w:rsidR="00916A2B">
        <w:rPr>
          <w:rFonts w:ascii="Times New Roman" w:hAnsi="Times New Roman" w:cs="Times New Roman"/>
        </w:rPr>
        <w:t xml:space="preserve">Similar to the plant traits, willow genotype was the primary determinant of arthropod community responses. We found that the richness and abundance of arthropods varied 2.6- and 4-fold, respectively, among the most disparate willow genotypes. The effect of willow genotype on arthropod richness appeared to be due to correlated responses in arthropod abundance, as willow genotype had no effect on the probability of interspecific encounter. </w:t>
      </w:r>
      <w:ins w:id="90" w:author="Matthew Barbour" w:date="2016-04-15T14:54:00Z">
        <w:r w:rsidR="006B0DE6">
          <w:rPr>
            <w:rFonts w:ascii="Times New Roman" w:hAnsi="Times New Roman" w:cs="Times New Roman"/>
          </w:rPr>
          <w:t xml:space="preserve">WHICH TRAITS ARE MEDIATING ARTHROPOD </w:t>
        </w:r>
        <w:proofErr w:type="gramStart"/>
        <w:r w:rsidR="006B0DE6">
          <w:rPr>
            <w:rFonts w:ascii="Times New Roman" w:hAnsi="Times New Roman" w:cs="Times New Roman"/>
          </w:rPr>
          <w:t>RESPONSES.</w:t>
        </w:r>
        <w:proofErr w:type="gramEnd"/>
        <w:r w:rsidR="006B0DE6">
          <w:rPr>
            <w:rFonts w:ascii="Times New Roman" w:hAnsi="Times New Roman" w:cs="Times New Roman"/>
          </w:rPr>
          <w:t xml:space="preserve"> </w:t>
        </w:r>
      </w:ins>
      <w:r w:rsidR="00916A2B">
        <w:rPr>
          <w:rFonts w:ascii="Times New Roman" w:hAnsi="Times New Roman" w:cs="Times New Roman"/>
        </w:rPr>
        <w:t xml:space="preserve">We did detect a significant </w:t>
      </w:r>
      <w:proofErr w:type="spellStart"/>
      <w:r w:rsidR="00916A2B" w:rsidRPr="00916A2B">
        <w:rPr>
          <w:rFonts w:ascii="Times New Roman" w:hAnsi="Times New Roman" w:cs="Times New Roman"/>
        </w:rPr>
        <w:t>E</w:t>
      </w:r>
      <w:r w:rsidR="00916A2B" w:rsidRPr="00916A2B">
        <w:rPr>
          <w:rFonts w:ascii="Times New Roman" w:hAnsi="Times New Roman" w:cs="Times New Roman"/>
          <w:vertAlign w:val="subscript"/>
        </w:rPr>
        <w:t>aphid</w:t>
      </w:r>
      <w:proofErr w:type="spellEnd"/>
      <m:oMath>
        <m:r>
          <w:rPr>
            <w:rFonts w:ascii="Cambria Math" w:hAnsi="Cambria Math" w:cs="Times New Roman"/>
          </w:rPr>
          <m:t>×</m:t>
        </m:r>
      </m:oMath>
      <w:r w:rsidR="00916A2B" w:rsidRPr="00916A2B">
        <w:rPr>
          <w:rFonts w:ascii="Times New Roman" w:hAnsi="Times New Roman" w:cs="Times New Roman"/>
        </w:rPr>
        <w:t>E</w:t>
      </w:r>
      <w:r w:rsidR="00916A2B" w:rsidRPr="00916A2B">
        <w:rPr>
          <w:rFonts w:ascii="Times New Roman" w:hAnsi="Times New Roman" w:cs="Times New Roman"/>
          <w:vertAlign w:val="subscript"/>
        </w:rPr>
        <w:t>ant</w:t>
      </w:r>
      <w:r w:rsidR="00916A2B">
        <w:rPr>
          <w:rFonts w:ascii="Times New Roman" w:hAnsi="Times New Roman" w:cs="Times New Roman"/>
        </w:rPr>
        <w:t xml:space="preserve"> effect on arthropod ab</w:t>
      </w:r>
      <w:r w:rsidR="0072272B">
        <w:rPr>
          <w:rFonts w:ascii="Times New Roman" w:hAnsi="Times New Roman" w:cs="Times New Roman"/>
        </w:rPr>
        <w:t>undance (Table 2). Arthropods were</w:t>
      </w:r>
      <w:r w:rsidR="00916A2B">
        <w:rPr>
          <w:rFonts w:ascii="Times New Roman" w:hAnsi="Times New Roman" w:cs="Times New Roman"/>
        </w:rPr>
        <w:t xml:space="preserve"> 1.8-fold </w:t>
      </w:r>
      <w:r w:rsidR="0072272B">
        <w:rPr>
          <w:rFonts w:ascii="Times New Roman" w:hAnsi="Times New Roman" w:cs="Times New Roman"/>
        </w:rPr>
        <w:t xml:space="preserve">more abundant </w:t>
      </w:r>
      <w:r w:rsidR="00916A2B">
        <w:rPr>
          <w:rFonts w:ascii="Times New Roman" w:hAnsi="Times New Roman" w:cs="Times New Roman"/>
        </w:rPr>
        <w:t xml:space="preserve">on aphid-treated willows at </w:t>
      </w:r>
      <w:r w:rsidR="0072272B">
        <w:rPr>
          <w:rFonts w:ascii="Times New Roman" w:hAnsi="Times New Roman" w:cs="Times New Roman"/>
        </w:rPr>
        <w:t xml:space="preserve">12 m vs. 2 m </w:t>
      </w:r>
      <w:r w:rsidR="00916A2B">
        <w:rPr>
          <w:rFonts w:ascii="Times New Roman" w:hAnsi="Times New Roman" w:cs="Times New Roman"/>
        </w:rPr>
        <w:t xml:space="preserve">from ant mounds; however, this </w:t>
      </w:r>
      <w:proofErr w:type="spellStart"/>
      <w:r w:rsidR="00916A2B" w:rsidRPr="00916A2B">
        <w:rPr>
          <w:rFonts w:ascii="Times New Roman" w:hAnsi="Times New Roman" w:cs="Times New Roman"/>
        </w:rPr>
        <w:t>E</w:t>
      </w:r>
      <w:r w:rsidR="00916A2B" w:rsidRPr="00916A2B">
        <w:rPr>
          <w:rFonts w:ascii="Times New Roman" w:hAnsi="Times New Roman" w:cs="Times New Roman"/>
          <w:vertAlign w:val="subscript"/>
        </w:rPr>
        <w:t>aphid</w:t>
      </w:r>
      <w:proofErr w:type="spellEnd"/>
      <m:oMath>
        <m:r>
          <w:rPr>
            <w:rFonts w:ascii="Cambria Math" w:hAnsi="Cambria Math" w:cs="Times New Roman"/>
          </w:rPr>
          <m:t>×</m:t>
        </m:r>
      </m:oMath>
      <w:r w:rsidR="00916A2B" w:rsidRPr="00916A2B">
        <w:rPr>
          <w:rFonts w:ascii="Times New Roman" w:hAnsi="Times New Roman" w:cs="Times New Roman"/>
        </w:rPr>
        <w:t>E</w:t>
      </w:r>
      <w:r w:rsidR="00916A2B" w:rsidRPr="00916A2B">
        <w:rPr>
          <w:rFonts w:ascii="Times New Roman" w:hAnsi="Times New Roman" w:cs="Times New Roman"/>
          <w:vertAlign w:val="subscript"/>
        </w:rPr>
        <w:t>ant</w:t>
      </w:r>
      <w:r w:rsidR="00916A2B">
        <w:rPr>
          <w:rFonts w:ascii="Times New Roman" w:hAnsi="Times New Roman" w:cs="Times New Roman"/>
        </w:rPr>
        <w:t xml:space="preserve"> effect was small</w:t>
      </w:r>
      <w:r w:rsidR="0072272B">
        <w:rPr>
          <w:rFonts w:ascii="Times New Roman" w:hAnsi="Times New Roman" w:cs="Times New Roman"/>
        </w:rPr>
        <w:t xml:space="preserve"> (</w:t>
      </w:r>
      <w:r w:rsidR="0072272B" w:rsidRPr="0072272B">
        <w:rPr>
          <w:rFonts w:ascii="Times New Roman" w:hAnsi="Times New Roman" w:cs="Times New Roman"/>
          <w:i/>
        </w:rPr>
        <w:t>R</w:t>
      </w:r>
      <w:r w:rsidR="0072272B" w:rsidRPr="0072272B">
        <w:rPr>
          <w:rFonts w:ascii="Times New Roman" w:hAnsi="Times New Roman" w:cs="Times New Roman"/>
          <w:vertAlign w:val="superscript"/>
        </w:rPr>
        <w:t xml:space="preserve">2 </w:t>
      </w:r>
      <w:r w:rsidR="0072272B">
        <w:rPr>
          <w:rFonts w:ascii="Times New Roman" w:hAnsi="Times New Roman" w:cs="Times New Roman"/>
        </w:rPr>
        <w:t>= 0.02)</w:t>
      </w:r>
      <w:r w:rsidR="00916A2B">
        <w:rPr>
          <w:rFonts w:ascii="Times New Roman" w:hAnsi="Times New Roman" w:cs="Times New Roman"/>
        </w:rPr>
        <w:t xml:space="preserve"> in comparison to the effect of willow genotype </w:t>
      </w:r>
      <w:r w:rsidR="0072272B">
        <w:rPr>
          <w:rFonts w:ascii="Times New Roman" w:hAnsi="Times New Roman" w:cs="Times New Roman"/>
        </w:rPr>
        <w:t>(</w:t>
      </w:r>
      <w:r w:rsidR="0072272B" w:rsidRPr="0072272B">
        <w:rPr>
          <w:rFonts w:ascii="Times New Roman" w:hAnsi="Times New Roman" w:cs="Times New Roman"/>
          <w:i/>
        </w:rPr>
        <w:t>R</w:t>
      </w:r>
      <w:r w:rsidR="0072272B" w:rsidRPr="0072272B">
        <w:rPr>
          <w:rFonts w:ascii="Times New Roman" w:hAnsi="Times New Roman" w:cs="Times New Roman"/>
          <w:vertAlign w:val="superscript"/>
        </w:rPr>
        <w:t>2</w:t>
      </w:r>
      <w:r w:rsidR="0072272B">
        <w:rPr>
          <w:rFonts w:ascii="Times New Roman" w:hAnsi="Times New Roman" w:cs="Times New Roman"/>
        </w:rPr>
        <w:t xml:space="preserve"> = 0.14). In contrast to the independent effects of willow genotype and biotic factors on aggregate community responses, we found a significant willow </w:t>
      </w:r>
      <w:r w:rsidR="0072272B" w:rsidRPr="0072272B">
        <w:rPr>
          <w:rFonts w:ascii="Times New Roman" w:hAnsi="Times New Roman" w:cs="Times New Roman"/>
        </w:rPr>
        <w:t>G</w:t>
      </w:r>
      <m:oMath>
        <m:r>
          <w:rPr>
            <w:rFonts w:ascii="Cambria Math" w:hAnsi="Cambria Math" w:cs="Times New Roman"/>
          </w:rPr>
          <m:t>×</m:t>
        </m:r>
      </m:oMath>
      <w:r w:rsidR="0072272B" w:rsidRPr="0072272B">
        <w:rPr>
          <w:rFonts w:ascii="Times New Roman" w:hAnsi="Times New Roman" w:cs="Times New Roman"/>
        </w:rPr>
        <w:t>E</w:t>
      </w:r>
      <w:r w:rsidR="0072272B" w:rsidRPr="0072272B">
        <w:rPr>
          <w:rFonts w:ascii="Times New Roman" w:hAnsi="Times New Roman" w:cs="Times New Roman"/>
          <w:vertAlign w:val="subscript"/>
        </w:rPr>
        <w:t>aphid</w:t>
      </w:r>
      <w:r w:rsidR="008A67F2">
        <w:rPr>
          <w:rFonts w:ascii="Times New Roman" w:hAnsi="Times New Roman" w:cs="Times New Roman"/>
        </w:rPr>
        <w:t xml:space="preserve"> effect on arthropod community composition.</w:t>
      </w:r>
      <w:ins w:id="91" w:author="Matthew Barbour" w:date="2016-04-15T14:51:00Z">
        <w:r w:rsidR="006B0DE6">
          <w:rPr>
            <w:rFonts w:ascii="Times New Roman" w:hAnsi="Times New Roman" w:cs="Times New Roman"/>
          </w:rPr>
          <w:t xml:space="preserve"> This </w:t>
        </w:r>
        <w:r w:rsidR="006B0DE6" w:rsidRPr="0072272B">
          <w:rPr>
            <w:rFonts w:ascii="Times New Roman" w:hAnsi="Times New Roman" w:cs="Times New Roman"/>
          </w:rPr>
          <w:t>G</w:t>
        </w:r>
        <m:oMath>
          <m:r>
            <w:rPr>
              <w:rFonts w:ascii="Cambria Math" w:hAnsi="Cambria Math" w:cs="Times New Roman"/>
            </w:rPr>
            <m:t>×</m:t>
          </m:r>
        </m:oMath>
        <w:r w:rsidR="006B0DE6" w:rsidRPr="0072272B">
          <w:rPr>
            <w:rFonts w:ascii="Times New Roman" w:hAnsi="Times New Roman" w:cs="Times New Roman"/>
          </w:rPr>
          <w:t>E</w:t>
        </w:r>
        <w:r w:rsidR="006B0DE6" w:rsidRPr="0072272B">
          <w:rPr>
            <w:rFonts w:ascii="Times New Roman" w:hAnsi="Times New Roman" w:cs="Times New Roman"/>
            <w:vertAlign w:val="subscript"/>
          </w:rPr>
          <w:t>aphid</w:t>
        </w:r>
        <w:r w:rsidR="006B0DE6">
          <w:rPr>
            <w:rFonts w:ascii="Times New Roman" w:hAnsi="Times New Roman" w:cs="Times New Roman"/>
          </w:rPr>
          <w:t xml:space="preserve"> effect appeared to be solely due to differences in the abundance of non-</w:t>
        </w:r>
        <w:r w:rsidR="006B0DE6" w:rsidRPr="006B0DE6">
          <w:rPr>
            <w:rFonts w:ascii="Times New Roman" w:hAnsi="Times New Roman" w:cs="Times New Roman"/>
            <w:i/>
            <w:rPrChange w:id="92" w:author="Matthew Barbour" w:date="2016-04-15T14:52:00Z">
              <w:rPr>
                <w:rFonts w:ascii="Times New Roman" w:hAnsi="Times New Roman" w:cs="Times New Roman"/>
              </w:rPr>
            </w:rPrChange>
          </w:rPr>
          <w:t xml:space="preserve">A. </w:t>
        </w:r>
      </w:ins>
      <w:proofErr w:type="spellStart"/>
      <w:proofErr w:type="gramStart"/>
      <w:ins w:id="93" w:author="Matthew Barbour" w:date="2016-04-15T14:52:00Z">
        <w:r w:rsidR="006B0DE6" w:rsidRPr="006B0DE6">
          <w:rPr>
            <w:rFonts w:ascii="Times New Roman" w:hAnsi="Times New Roman" w:cs="Times New Roman"/>
            <w:i/>
            <w:rPrChange w:id="94" w:author="Matthew Barbour" w:date="2016-04-15T14:52:00Z">
              <w:rPr>
                <w:rFonts w:ascii="Times New Roman" w:hAnsi="Times New Roman" w:cs="Times New Roman"/>
              </w:rPr>
            </w:rPrChange>
          </w:rPr>
          <w:t>farinosa</w:t>
        </w:r>
        <w:proofErr w:type="spellEnd"/>
        <w:proofErr w:type="gramEnd"/>
        <w:r w:rsidR="006B0DE6">
          <w:rPr>
            <w:rFonts w:ascii="Times New Roman" w:hAnsi="Times New Roman" w:cs="Times New Roman"/>
          </w:rPr>
          <w:t xml:space="preserve"> aphids</w:t>
        </w:r>
      </w:ins>
      <w:ins w:id="95" w:author="Matthew Barbour" w:date="2016-04-15T14:53:00Z">
        <w:r w:rsidR="006B0DE6">
          <w:rPr>
            <w:rFonts w:ascii="Times New Roman" w:hAnsi="Times New Roman" w:cs="Times New Roman"/>
          </w:rPr>
          <w:t>, which was also primarily determined by the effects of the aphid treatment on a single willow genotype (Fig. _).</w:t>
        </w:r>
      </w:ins>
    </w:p>
    <w:p w14:paraId="757B48AC" w14:textId="77777777" w:rsidR="0072272B" w:rsidRDefault="0072272B" w:rsidP="00C64D69">
      <w:pPr>
        <w:spacing w:line="480" w:lineRule="auto"/>
        <w:rPr>
          <w:rFonts w:ascii="Times New Roman" w:hAnsi="Times New Roman" w:cs="Times New Roman"/>
        </w:rPr>
      </w:pPr>
    </w:p>
    <w:p w14:paraId="457C5B42" w14:textId="30807A90" w:rsidR="000B0F96" w:rsidRPr="000B0F96" w:rsidRDefault="000B0F96" w:rsidP="00C64D69">
      <w:pPr>
        <w:spacing w:line="480" w:lineRule="auto"/>
        <w:rPr>
          <w:rFonts w:ascii="Times New Roman" w:hAnsi="Times New Roman" w:cs="Times New Roman"/>
        </w:rPr>
      </w:pPr>
      <w:r w:rsidRPr="000B0F96">
        <w:rPr>
          <w:rFonts w:ascii="Times New Roman" w:hAnsi="Times New Roman" w:cs="Times New Roman"/>
          <w:u w:val="single"/>
        </w:rPr>
        <w:t>Predicting effects of genotype across experiments</w:t>
      </w:r>
      <w:r>
        <w:rPr>
          <w:rFonts w:ascii="Times New Roman" w:hAnsi="Times New Roman" w:cs="Times New Roman"/>
        </w:rPr>
        <w:t xml:space="preserve"> – </w:t>
      </w:r>
      <w:ins w:id="96" w:author="Matthew Barbour" w:date="2016-04-15T14:56:00Z">
        <w:r w:rsidR="006B0DE6">
          <w:rPr>
            <w:rFonts w:ascii="Times New Roman" w:hAnsi="Times New Roman" w:cs="Times New Roman"/>
          </w:rPr>
          <w:t xml:space="preserve">Despite the </w:t>
        </w:r>
        <w:proofErr w:type="gramStart"/>
        <w:r w:rsidR="006B0DE6">
          <w:rPr>
            <w:rFonts w:ascii="Times New Roman" w:hAnsi="Times New Roman" w:cs="Times New Roman"/>
          </w:rPr>
          <w:t>sometimes important</w:t>
        </w:r>
        <w:proofErr w:type="gramEnd"/>
        <w:r w:rsidR="006B0DE6">
          <w:rPr>
            <w:rFonts w:ascii="Times New Roman" w:hAnsi="Times New Roman" w:cs="Times New Roman"/>
          </w:rPr>
          <w:t xml:space="preserve"> effect of wind and ant-aphid interactions on the individual and community phenotypes of willow, we found strong genetic correlations in the majority of these phenotypes across experiments. </w:t>
        </w:r>
      </w:ins>
      <w:r>
        <w:rPr>
          <w:rFonts w:ascii="Times New Roman" w:hAnsi="Times New Roman" w:cs="Times New Roman"/>
        </w:rPr>
        <w:t xml:space="preserve">We found the following </w:t>
      </w:r>
      <w:r w:rsidR="00961C4C">
        <w:rPr>
          <w:rFonts w:ascii="Times New Roman" w:hAnsi="Times New Roman" w:cs="Times New Roman"/>
        </w:rPr>
        <w:t xml:space="preserve">genetic </w:t>
      </w:r>
      <w:r>
        <w:rPr>
          <w:rFonts w:ascii="Times New Roman" w:hAnsi="Times New Roman" w:cs="Times New Roman"/>
        </w:rPr>
        <w:t>correlations</w:t>
      </w:r>
      <w:r w:rsidR="00961C4C">
        <w:rPr>
          <w:rFonts w:ascii="Times New Roman" w:hAnsi="Times New Roman" w:cs="Times New Roman"/>
        </w:rPr>
        <w:t xml:space="preserve"> across experiments</w:t>
      </w:r>
      <w:r>
        <w:rPr>
          <w:rFonts w:ascii="Times New Roman" w:hAnsi="Times New Roman" w:cs="Times New Roman"/>
        </w:rPr>
        <w:t xml:space="preserve">: plant height (r = </w:t>
      </w:r>
      <w:r w:rsidR="00D26A41">
        <w:rPr>
          <w:rFonts w:ascii="Times New Roman" w:hAnsi="Times New Roman" w:cs="Times New Roman"/>
        </w:rPr>
        <w:t>0.88</w:t>
      </w:r>
      <w:r>
        <w:rPr>
          <w:rFonts w:ascii="Times New Roman" w:hAnsi="Times New Roman" w:cs="Times New Roman"/>
        </w:rPr>
        <w:t>, t</w:t>
      </w:r>
      <w:r>
        <w:rPr>
          <w:rFonts w:ascii="Times New Roman" w:hAnsi="Times New Roman" w:cs="Times New Roman"/>
          <w:vertAlign w:val="subscript"/>
        </w:rPr>
        <w:t>9</w:t>
      </w:r>
      <w:r>
        <w:rPr>
          <w:rFonts w:ascii="Times New Roman" w:hAnsi="Times New Roman" w:cs="Times New Roman"/>
        </w:rPr>
        <w:t xml:space="preserve"> = </w:t>
      </w:r>
      <w:r w:rsidR="00D26A41">
        <w:rPr>
          <w:rFonts w:ascii="Times New Roman" w:hAnsi="Times New Roman" w:cs="Times New Roman"/>
        </w:rPr>
        <w:t>5.30, P &lt; 0.001</w:t>
      </w:r>
      <w:r>
        <w:rPr>
          <w:rFonts w:ascii="Times New Roman" w:hAnsi="Times New Roman" w:cs="Times New Roman"/>
        </w:rPr>
        <w:t xml:space="preserve">), leaf water content (r = </w:t>
      </w:r>
      <w:r w:rsidR="00D26A41">
        <w:rPr>
          <w:rFonts w:ascii="Times New Roman" w:hAnsi="Times New Roman" w:cs="Times New Roman"/>
        </w:rPr>
        <w:t>0.70</w:t>
      </w:r>
      <w:r>
        <w:rPr>
          <w:rFonts w:ascii="Times New Roman" w:hAnsi="Times New Roman" w:cs="Times New Roman"/>
        </w:rPr>
        <w:t>, t</w:t>
      </w:r>
      <w:r w:rsidR="00D26A41">
        <w:rPr>
          <w:rFonts w:ascii="Times New Roman" w:hAnsi="Times New Roman" w:cs="Times New Roman"/>
          <w:vertAlign w:val="subscript"/>
        </w:rPr>
        <w:t>8</w:t>
      </w:r>
      <w:r>
        <w:rPr>
          <w:rFonts w:ascii="Times New Roman" w:hAnsi="Times New Roman" w:cs="Times New Roman"/>
        </w:rPr>
        <w:t xml:space="preserve"> = </w:t>
      </w:r>
      <w:r w:rsidR="00D26A41">
        <w:rPr>
          <w:rFonts w:ascii="Times New Roman" w:hAnsi="Times New Roman" w:cs="Times New Roman"/>
        </w:rPr>
        <w:t>2.81</w:t>
      </w:r>
      <w:r>
        <w:rPr>
          <w:rFonts w:ascii="Times New Roman" w:hAnsi="Times New Roman" w:cs="Times New Roman"/>
        </w:rPr>
        <w:t xml:space="preserve">, P = </w:t>
      </w:r>
      <w:r w:rsidR="00D26A41">
        <w:rPr>
          <w:rFonts w:ascii="Times New Roman" w:hAnsi="Times New Roman" w:cs="Times New Roman"/>
        </w:rPr>
        <w:t>0.023</w:t>
      </w:r>
      <w:r>
        <w:rPr>
          <w:rFonts w:ascii="Times New Roman" w:hAnsi="Times New Roman" w:cs="Times New Roman"/>
        </w:rPr>
        <w:t xml:space="preserve">), leaf </w:t>
      </w:r>
      <w:proofErr w:type="spellStart"/>
      <w:r>
        <w:rPr>
          <w:rFonts w:ascii="Times New Roman" w:hAnsi="Times New Roman" w:cs="Times New Roman"/>
        </w:rPr>
        <w:t>trichome</w:t>
      </w:r>
      <w:proofErr w:type="spellEnd"/>
      <w:r>
        <w:rPr>
          <w:rFonts w:ascii="Times New Roman" w:hAnsi="Times New Roman" w:cs="Times New Roman"/>
        </w:rPr>
        <w:t xml:space="preserve"> density (r = </w:t>
      </w:r>
      <w:r w:rsidR="00D26A41">
        <w:rPr>
          <w:rFonts w:ascii="Times New Roman" w:hAnsi="Times New Roman" w:cs="Times New Roman"/>
        </w:rPr>
        <w:t>0.89</w:t>
      </w:r>
      <w:r>
        <w:rPr>
          <w:rFonts w:ascii="Times New Roman" w:hAnsi="Times New Roman" w:cs="Times New Roman"/>
        </w:rPr>
        <w:t>, t</w:t>
      </w:r>
      <w:r w:rsidR="00D26A41">
        <w:rPr>
          <w:rFonts w:ascii="Times New Roman" w:hAnsi="Times New Roman" w:cs="Times New Roman"/>
          <w:vertAlign w:val="subscript"/>
        </w:rPr>
        <w:t>8</w:t>
      </w:r>
      <w:r w:rsidR="00D26A41">
        <w:rPr>
          <w:rFonts w:ascii="Times New Roman" w:hAnsi="Times New Roman" w:cs="Times New Roman"/>
        </w:rPr>
        <w:t xml:space="preserve"> = 5.55, P &lt; 0.001</w:t>
      </w:r>
      <w:r>
        <w:rPr>
          <w:rFonts w:ascii="Times New Roman" w:hAnsi="Times New Roman" w:cs="Times New Roman"/>
        </w:rPr>
        <w:t>), leaf-</w:t>
      </w:r>
      <w:proofErr w:type="spellStart"/>
      <w:r>
        <w:rPr>
          <w:rFonts w:ascii="Times New Roman" w:hAnsi="Times New Roman" w:cs="Times New Roman"/>
        </w:rPr>
        <w:t>tiering</w:t>
      </w:r>
      <w:proofErr w:type="spellEnd"/>
      <w:r>
        <w:rPr>
          <w:rFonts w:ascii="Times New Roman" w:hAnsi="Times New Roman" w:cs="Times New Roman"/>
        </w:rPr>
        <w:t xml:space="preserve"> moths (r = 0.74, t</w:t>
      </w:r>
      <w:r>
        <w:rPr>
          <w:rFonts w:ascii="Times New Roman" w:hAnsi="Times New Roman" w:cs="Times New Roman"/>
          <w:vertAlign w:val="subscript"/>
        </w:rPr>
        <w:t>8</w:t>
      </w:r>
      <w:r>
        <w:rPr>
          <w:rFonts w:ascii="Times New Roman" w:hAnsi="Times New Roman" w:cs="Times New Roman"/>
        </w:rPr>
        <w:t xml:space="preserve"> = 3.10, P = 0.015)</w:t>
      </w:r>
      <w:r w:rsidR="00330193">
        <w:rPr>
          <w:rFonts w:ascii="Times New Roman" w:hAnsi="Times New Roman" w:cs="Times New Roman"/>
        </w:rPr>
        <w:t>, aphids (r = 0.65</w:t>
      </w:r>
      <w:proofErr w:type="gramStart"/>
      <w:r w:rsidR="00330193">
        <w:rPr>
          <w:rFonts w:ascii="Times New Roman" w:hAnsi="Times New Roman" w:cs="Times New Roman"/>
        </w:rPr>
        <w:t xml:space="preserve">, </w:t>
      </w:r>
      <w:r>
        <w:rPr>
          <w:rFonts w:ascii="Times New Roman" w:hAnsi="Times New Roman" w:cs="Times New Roman"/>
        </w:rPr>
        <w:t xml:space="preserve"> </w:t>
      </w:r>
      <w:r w:rsidR="00330193">
        <w:rPr>
          <w:rFonts w:ascii="Times New Roman" w:hAnsi="Times New Roman" w:cs="Times New Roman"/>
        </w:rPr>
        <w:t>t</w:t>
      </w:r>
      <w:r w:rsidR="00330193">
        <w:rPr>
          <w:rFonts w:ascii="Times New Roman" w:hAnsi="Times New Roman" w:cs="Times New Roman"/>
          <w:vertAlign w:val="subscript"/>
        </w:rPr>
        <w:t>8</w:t>
      </w:r>
      <w:proofErr w:type="gramEnd"/>
      <w:r w:rsidR="00330193">
        <w:rPr>
          <w:rFonts w:ascii="Times New Roman" w:hAnsi="Times New Roman" w:cs="Times New Roman"/>
        </w:rPr>
        <w:t xml:space="preserve"> = 2.43, P = 0.041), </w:t>
      </w:r>
      <w:r w:rsidR="00961C4C">
        <w:rPr>
          <w:rFonts w:ascii="Times New Roman" w:hAnsi="Times New Roman" w:cs="Times New Roman"/>
        </w:rPr>
        <w:t>except for the leaf-mining moths (r = 0.32, t</w:t>
      </w:r>
      <w:r w:rsidR="00961C4C">
        <w:rPr>
          <w:rFonts w:ascii="Times New Roman" w:hAnsi="Times New Roman" w:cs="Times New Roman"/>
          <w:vertAlign w:val="subscript"/>
        </w:rPr>
        <w:t>8</w:t>
      </w:r>
      <w:r w:rsidR="00961C4C">
        <w:rPr>
          <w:rFonts w:ascii="Times New Roman" w:hAnsi="Times New Roman" w:cs="Times New Roman"/>
        </w:rPr>
        <w:t xml:space="preserve"> = 0.95, P = 0.370).</w:t>
      </w:r>
    </w:p>
    <w:p w14:paraId="05C86158" w14:textId="77777777" w:rsidR="00F67D50" w:rsidRPr="0059295B" w:rsidRDefault="00F67D50" w:rsidP="0059295B">
      <w:pPr>
        <w:spacing w:line="480" w:lineRule="auto"/>
        <w:rPr>
          <w:rFonts w:ascii="Times New Roman" w:hAnsi="Times New Roman" w:cs="Times New Roman"/>
        </w:rPr>
      </w:pPr>
    </w:p>
    <w:p w14:paraId="734B2829" w14:textId="77777777" w:rsidR="00F67D50" w:rsidRPr="0023651E" w:rsidRDefault="00F67D50" w:rsidP="0059295B">
      <w:pPr>
        <w:spacing w:line="480" w:lineRule="auto"/>
        <w:rPr>
          <w:rFonts w:ascii="Times New Roman" w:hAnsi="Times New Roman" w:cs="Times New Roman"/>
          <w:b/>
        </w:rPr>
      </w:pPr>
      <w:r w:rsidRPr="0023651E">
        <w:rPr>
          <w:rFonts w:ascii="Times New Roman" w:hAnsi="Times New Roman" w:cs="Times New Roman"/>
          <w:b/>
        </w:rPr>
        <w:t>Discussion</w:t>
      </w:r>
    </w:p>
    <w:p w14:paraId="255099C4" w14:textId="2B29DF2F" w:rsidR="00F67D50" w:rsidRDefault="0023651E" w:rsidP="0059295B">
      <w:pPr>
        <w:spacing w:line="480" w:lineRule="auto"/>
        <w:rPr>
          <w:rFonts w:ascii="Times New Roman" w:hAnsi="Times New Roman" w:cs="Times New Roman"/>
        </w:rPr>
      </w:pPr>
      <w:r>
        <w:rPr>
          <w:rFonts w:ascii="Times New Roman" w:hAnsi="Times New Roman" w:cs="Times New Roman"/>
        </w:rPr>
        <w:t>Key Findings:</w:t>
      </w:r>
    </w:p>
    <w:p w14:paraId="56CDAB1A" w14:textId="17ECACB0" w:rsidR="0023651E" w:rsidRDefault="0023651E" w:rsidP="0059295B">
      <w:pPr>
        <w:spacing w:line="480" w:lineRule="auto"/>
        <w:rPr>
          <w:rFonts w:ascii="Times New Roman" w:hAnsi="Times New Roman" w:cs="Times New Roman"/>
        </w:rPr>
      </w:pPr>
      <w:r>
        <w:rPr>
          <w:rFonts w:ascii="Times New Roman" w:hAnsi="Times New Roman" w:cs="Times New Roman"/>
        </w:rPr>
        <w:t>- Biotic interactions had little effect on willow phenotypes, but directly affected the willow’s associated arthropod community. Still, genotype was the primary determinant of variation in its phenotype and its associated community.</w:t>
      </w:r>
    </w:p>
    <w:p w14:paraId="4B1C4E17" w14:textId="34E1EB3F" w:rsidR="0023651E" w:rsidRDefault="0023651E" w:rsidP="0059295B">
      <w:pPr>
        <w:spacing w:line="480" w:lineRule="auto"/>
        <w:rPr>
          <w:rFonts w:ascii="Times New Roman" w:hAnsi="Times New Roman" w:cs="Times New Roman"/>
        </w:rPr>
      </w:pPr>
      <w:r>
        <w:rPr>
          <w:rFonts w:ascii="Times New Roman" w:hAnsi="Times New Roman" w:cs="Times New Roman"/>
        </w:rPr>
        <w:t xml:space="preserve">- Abiotic interactions had strong effect on willow growth traits, which had strong indirect effects on the richness, abundance, and composition of the arthropod community. However, genotype was still comparable in its effects on willow growth traits and its associated arthropod community. However, the traits we measured were insufficient to explain the effect of willow genotype on the arthropod community. This result has repeated itself in previous work in this system (Barbour et al. 2015). To date, the functional trait approach (quantifying easy to measure traits) is failing in its ability to predict arthropod community responses. </w:t>
      </w:r>
      <w:r w:rsidR="00560653">
        <w:rPr>
          <w:rFonts w:ascii="Times New Roman" w:hAnsi="Times New Roman" w:cs="Times New Roman"/>
        </w:rPr>
        <w:t xml:space="preserve">How do we improve this? I think it will involve careful consideration of which plant traits arthropods are responding too. We also, don’t really have a good sense for how much of the variation we should expect traits to explain. Is it all of it? Perhaps we need to start incorporating </w:t>
      </w:r>
      <w:proofErr w:type="spellStart"/>
      <w:r w:rsidR="00560653">
        <w:rPr>
          <w:rFonts w:ascii="Times New Roman" w:hAnsi="Times New Roman" w:cs="Times New Roman"/>
        </w:rPr>
        <w:t>stochasticity</w:t>
      </w:r>
      <w:proofErr w:type="spellEnd"/>
      <w:r w:rsidR="00560653">
        <w:rPr>
          <w:rFonts w:ascii="Times New Roman" w:hAnsi="Times New Roman" w:cs="Times New Roman"/>
        </w:rPr>
        <w:t xml:space="preserve"> into arthropod community ecology. This may give us a more realistic benchmark for how much variation we expect to be explained by plant traits.</w:t>
      </w:r>
    </w:p>
    <w:p w14:paraId="7A0663B7" w14:textId="622C6B40" w:rsidR="001A4B00" w:rsidRDefault="001A4B00" w:rsidP="0059295B">
      <w:pPr>
        <w:spacing w:line="480" w:lineRule="auto"/>
        <w:rPr>
          <w:rFonts w:ascii="Times New Roman" w:hAnsi="Times New Roman" w:cs="Times New Roman"/>
        </w:rPr>
      </w:pPr>
      <w:r>
        <w:rPr>
          <w:rFonts w:ascii="Times New Roman" w:hAnsi="Times New Roman" w:cs="Times New Roman"/>
        </w:rPr>
        <w:t>- Genotypes still had predictive power on individual and community phenotypes across both experiments.</w:t>
      </w:r>
    </w:p>
    <w:p w14:paraId="67E4FD13" w14:textId="77777777" w:rsidR="0023651E" w:rsidRPr="0059295B" w:rsidRDefault="0023651E" w:rsidP="0059295B">
      <w:pPr>
        <w:spacing w:line="480" w:lineRule="auto"/>
        <w:rPr>
          <w:rFonts w:ascii="Times New Roman" w:hAnsi="Times New Roman" w:cs="Times New Roman"/>
        </w:rPr>
      </w:pPr>
    </w:p>
    <w:p w14:paraId="2027CB32" w14:textId="77777777" w:rsidR="00F67D50" w:rsidRPr="000F7098" w:rsidRDefault="00F67D50" w:rsidP="0059295B">
      <w:pPr>
        <w:spacing w:line="480" w:lineRule="auto"/>
        <w:rPr>
          <w:rFonts w:ascii="Times New Roman" w:hAnsi="Times New Roman" w:cs="Times New Roman"/>
          <w:b/>
        </w:rPr>
      </w:pPr>
      <w:r w:rsidRPr="000F7098">
        <w:rPr>
          <w:rFonts w:ascii="Times New Roman" w:hAnsi="Times New Roman" w:cs="Times New Roman"/>
          <w:b/>
        </w:rPr>
        <w:t>Acknowledgements</w:t>
      </w:r>
    </w:p>
    <w:p w14:paraId="31AB1295" w14:textId="77777777" w:rsidR="00F67D50" w:rsidRPr="0059295B" w:rsidRDefault="00F67D50" w:rsidP="0059295B">
      <w:pPr>
        <w:spacing w:line="480" w:lineRule="auto"/>
        <w:rPr>
          <w:rFonts w:ascii="Times New Roman" w:hAnsi="Times New Roman" w:cs="Times New Roman"/>
        </w:rPr>
      </w:pPr>
    </w:p>
    <w:p w14:paraId="0AF4BAAB" w14:textId="77777777" w:rsidR="00F67D50" w:rsidRPr="000F7098" w:rsidRDefault="00F67D50" w:rsidP="0059295B">
      <w:pPr>
        <w:spacing w:line="480" w:lineRule="auto"/>
        <w:rPr>
          <w:rFonts w:ascii="Times New Roman" w:hAnsi="Times New Roman" w:cs="Times New Roman"/>
          <w:b/>
        </w:rPr>
      </w:pPr>
      <w:r w:rsidRPr="000F7098">
        <w:rPr>
          <w:rFonts w:ascii="Times New Roman" w:hAnsi="Times New Roman" w:cs="Times New Roman"/>
          <w:b/>
        </w:rPr>
        <w:t>References</w:t>
      </w:r>
    </w:p>
    <w:p w14:paraId="69A9F21C" w14:textId="77777777" w:rsidR="00F67D50" w:rsidRDefault="00F67D50" w:rsidP="0059295B">
      <w:pPr>
        <w:spacing w:line="480" w:lineRule="auto"/>
        <w:rPr>
          <w:rFonts w:ascii="Times New Roman" w:hAnsi="Times New Roman" w:cs="Times New Roman"/>
        </w:rPr>
      </w:pPr>
    </w:p>
    <w:p w14:paraId="21E07965" w14:textId="3B9DD3A2" w:rsidR="000F7098" w:rsidRPr="000F7098" w:rsidRDefault="000F7098" w:rsidP="0059295B">
      <w:pPr>
        <w:spacing w:line="480" w:lineRule="auto"/>
        <w:rPr>
          <w:rFonts w:ascii="Times New Roman" w:hAnsi="Times New Roman" w:cs="Times New Roman"/>
          <w:b/>
        </w:rPr>
      </w:pPr>
      <w:commentRangeStart w:id="97"/>
      <w:r>
        <w:rPr>
          <w:rFonts w:ascii="Times New Roman" w:hAnsi="Times New Roman" w:cs="Times New Roman"/>
          <w:b/>
        </w:rPr>
        <w:t>Figures</w:t>
      </w:r>
      <w:commentRangeEnd w:id="97"/>
      <w:r>
        <w:rPr>
          <w:rStyle w:val="CommentReference"/>
        </w:rPr>
        <w:commentReference w:id="97"/>
      </w:r>
    </w:p>
    <w:p w14:paraId="29905A2F" w14:textId="77777777" w:rsidR="000F7098" w:rsidRPr="0059295B" w:rsidRDefault="000F7098" w:rsidP="0059295B">
      <w:pPr>
        <w:spacing w:line="480" w:lineRule="auto"/>
        <w:rPr>
          <w:rFonts w:ascii="Times New Roman" w:hAnsi="Times New Roman" w:cs="Times New Roman"/>
        </w:rPr>
      </w:pPr>
    </w:p>
    <w:p w14:paraId="37B9FAA8" w14:textId="77777777" w:rsidR="00F67D50" w:rsidRPr="000F7098" w:rsidRDefault="00F67D50" w:rsidP="0059295B">
      <w:pPr>
        <w:spacing w:line="480" w:lineRule="auto"/>
        <w:rPr>
          <w:rFonts w:ascii="Times New Roman" w:hAnsi="Times New Roman" w:cs="Times New Roman"/>
          <w:b/>
        </w:rPr>
      </w:pPr>
      <w:r w:rsidRPr="000F7098">
        <w:rPr>
          <w:rFonts w:ascii="Times New Roman" w:hAnsi="Times New Roman" w:cs="Times New Roman"/>
          <w:b/>
        </w:rPr>
        <w:t>Figure Legends</w:t>
      </w:r>
    </w:p>
    <w:p w14:paraId="74D1DABE" w14:textId="77777777" w:rsidR="00F67D50" w:rsidRPr="0059295B" w:rsidRDefault="00F67D50" w:rsidP="0059295B">
      <w:pPr>
        <w:spacing w:line="480" w:lineRule="auto"/>
        <w:rPr>
          <w:rFonts w:ascii="Times New Roman" w:hAnsi="Times New Roman" w:cs="Times New Roman"/>
        </w:rPr>
      </w:pPr>
    </w:p>
    <w:p w14:paraId="64FAD3DE" w14:textId="40248C4A" w:rsidR="00D95AEF" w:rsidRPr="00C5746A" w:rsidRDefault="00F67D50" w:rsidP="0059295B">
      <w:pPr>
        <w:spacing w:line="480" w:lineRule="auto"/>
        <w:rPr>
          <w:rFonts w:ascii="Times New Roman" w:hAnsi="Times New Roman" w:cs="Times New Roman"/>
          <w:b/>
        </w:rPr>
      </w:pPr>
      <w:r w:rsidRPr="002F7602">
        <w:rPr>
          <w:rFonts w:ascii="Times New Roman" w:hAnsi="Times New Roman" w:cs="Times New Roman"/>
          <w:b/>
        </w:rPr>
        <w:t>Tables</w:t>
      </w:r>
    </w:p>
    <w:p w14:paraId="6E227AC5" w14:textId="77777777" w:rsidR="00486109" w:rsidRDefault="00486109" w:rsidP="0059295B">
      <w:pPr>
        <w:spacing w:line="480" w:lineRule="auto"/>
        <w:rPr>
          <w:rFonts w:ascii="Times New Roman" w:hAnsi="Times New Roman" w:cs="Times New Roman"/>
          <w:b/>
        </w:rPr>
      </w:pPr>
    </w:p>
    <w:p w14:paraId="3BCCBD78" w14:textId="77777777" w:rsidR="00486109" w:rsidRDefault="00486109" w:rsidP="0059295B">
      <w:pPr>
        <w:spacing w:line="480" w:lineRule="auto"/>
        <w:rPr>
          <w:rFonts w:ascii="Times New Roman" w:hAnsi="Times New Roman" w:cs="Times New Roman"/>
          <w:b/>
        </w:rPr>
      </w:pPr>
    </w:p>
    <w:p w14:paraId="388D7FA2" w14:textId="77777777" w:rsidR="00486109" w:rsidRDefault="00486109" w:rsidP="0059295B">
      <w:pPr>
        <w:spacing w:line="480" w:lineRule="auto"/>
        <w:rPr>
          <w:rFonts w:ascii="Times New Roman" w:hAnsi="Times New Roman" w:cs="Times New Roman"/>
          <w:b/>
        </w:rPr>
      </w:pPr>
    </w:p>
    <w:p w14:paraId="276637EE" w14:textId="77777777" w:rsidR="00486109" w:rsidRDefault="00486109" w:rsidP="0059295B">
      <w:pPr>
        <w:spacing w:line="480" w:lineRule="auto"/>
        <w:rPr>
          <w:rFonts w:ascii="Times New Roman" w:hAnsi="Times New Roman" w:cs="Times New Roman"/>
          <w:b/>
        </w:rPr>
      </w:pPr>
    </w:p>
    <w:p w14:paraId="177C6348" w14:textId="77777777" w:rsidR="00486109" w:rsidRDefault="00486109" w:rsidP="0059295B">
      <w:pPr>
        <w:spacing w:line="480" w:lineRule="auto"/>
        <w:rPr>
          <w:rFonts w:ascii="Times New Roman" w:hAnsi="Times New Roman" w:cs="Times New Roman"/>
          <w:b/>
        </w:rPr>
      </w:pPr>
    </w:p>
    <w:p w14:paraId="19F96F04" w14:textId="77777777" w:rsidR="00486109" w:rsidRDefault="00486109" w:rsidP="0059295B">
      <w:pPr>
        <w:spacing w:line="480" w:lineRule="auto"/>
        <w:rPr>
          <w:rFonts w:ascii="Times New Roman" w:hAnsi="Times New Roman" w:cs="Times New Roman"/>
          <w:b/>
        </w:rPr>
      </w:pPr>
    </w:p>
    <w:p w14:paraId="1124A63A" w14:textId="77777777" w:rsidR="00486109" w:rsidRDefault="00486109" w:rsidP="0059295B">
      <w:pPr>
        <w:spacing w:line="480" w:lineRule="auto"/>
        <w:rPr>
          <w:rFonts w:ascii="Times New Roman" w:hAnsi="Times New Roman" w:cs="Times New Roman"/>
          <w:b/>
        </w:rPr>
      </w:pPr>
    </w:p>
    <w:p w14:paraId="4609B445" w14:textId="77777777" w:rsidR="00486109" w:rsidRDefault="00486109" w:rsidP="0059295B">
      <w:pPr>
        <w:spacing w:line="480" w:lineRule="auto"/>
        <w:rPr>
          <w:rFonts w:ascii="Times New Roman" w:hAnsi="Times New Roman" w:cs="Times New Roman"/>
          <w:b/>
        </w:rPr>
      </w:pPr>
    </w:p>
    <w:p w14:paraId="7D55938E" w14:textId="77777777" w:rsidR="00486109" w:rsidRDefault="00486109" w:rsidP="0059295B">
      <w:pPr>
        <w:spacing w:line="480" w:lineRule="auto"/>
        <w:rPr>
          <w:rFonts w:ascii="Times New Roman" w:hAnsi="Times New Roman" w:cs="Times New Roman"/>
          <w:b/>
        </w:rPr>
      </w:pPr>
    </w:p>
    <w:p w14:paraId="570A9C48" w14:textId="77777777" w:rsidR="00486109" w:rsidRDefault="00486109" w:rsidP="0059295B">
      <w:pPr>
        <w:spacing w:line="480" w:lineRule="auto"/>
        <w:rPr>
          <w:rFonts w:ascii="Times New Roman" w:hAnsi="Times New Roman" w:cs="Times New Roman"/>
          <w:b/>
        </w:rPr>
      </w:pPr>
    </w:p>
    <w:p w14:paraId="4D1A4CFF" w14:textId="77777777" w:rsidR="00486109" w:rsidRDefault="00486109" w:rsidP="0059295B">
      <w:pPr>
        <w:spacing w:line="480" w:lineRule="auto"/>
        <w:rPr>
          <w:rFonts w:ascii="Times New Roman" w:hAnsi="Times New Roman" w:cs="Times New Roman"/>
          <w:b/>
        </w:rPr>
      </w:pPr>
    </w:p>
    <w:p w14:paraId="0508C07C" w14:textId="77777777" w:rsidR="00486109" w:rsidRDefault="00486109" w:rsidP="0059295B">
      <w:pPr>
        <w:spacing w:line="480" w:lineRule="auto"/>
        <w:rPr>
          <w:rFonts w:ascii="Times New Roman" w:hAnsi="Times New Roman" w:cs="Times New Roman"/>
          <w:b/>
        </w:rPr>
      </w:pPr>
    </w:p>
    <w:p w14:paraId="3BCD1376" w14:textId="77777777" w:rsidR="00486109" w:rsidRDefault="00486109" w:rsidP="0059295B">
      <w:pPr>
        <w:spacing w:line="480" w:lineRule="auto"/>
        <w:rPr>
          <w:rFonts w:ascii="Times New Roman" w:hAnsi="Times New Roman" w:cs="Times New Roman"/>
          <w:b/>
        </w:rPr>
      </w:pPr>
    </w:p>
    <w:p w14:paraId="45707B78" w14:textId="77777777" w:rsidR="00486109" w:rsidRDefault="00486109" w:rsidP="0059295B">
      <w:pPr>
        <w:spacing w:line="480" w:lineRule="auto"/>
        <w:rPr>
          <w:rFonts w:ascii="Times New Roman" w:hAnsi="Times New Roman" w:cs="Times New Roman"/>
          <w:b/>
        </w:rPr>
      </w:pPr>
    </w:p>
    <w:p w14:paraId="073D9020" w14:textId="77777777" w:rsidR="00486109" w:rsidRDefault="00486109" w:rsidP="0059295B">
      <w:pPr>
        <w:spacing w:line="480" w:lineRule="auto"/>
        <w:rPr>
          <w:rFonts w:ascii="Times New Roman" w:hAnsi="Times New Roman" w:cs="Times New Roman"/>
          <w:b/>
        </w:rPr>
      </w:pPr>
    </w:p>
    <w:p w14:paraId="5FCED3D2" w14:textId="77777777" w:rsidR="00486109" w:rsidRDefault="00486109" w:rsidP="0059295B">
      <w:pPr>
        <w:spacing w:line="480" w:lineRule="auto"/>
        <w:rPr>
          <w:rFonts w:ascii="Times New Roman" w:hAnsi="Times New Roman" w:cs="Times New Roman"/>
          <w:b/>
        </w:rPr>
      </w:pPr>
    </w:p>
    <w:p w14:paraId="1CA101F9" w14:textId="77777777" w:rsidR="00486109" w:rsidRDefault="00486109" w:rsidP="0059295B">
      <w:pPr>
        <w:spacing w:line="480" w:lineRule="auto"/>
        <w:rPr>
          <w:rFonts w:ascii="Times New Roman" w:hAnsi="Times New Roman" w:cs="Times New Roman"/>
          <w:b/>
        </w:rPr>
      </w:pPr>
    </w:p>
    <w:p w14:paraId="67D56966" w14:textId="77777777" w:rsidR="00486109" w:rsidRDefault="00486109" w:rsidP="0059295B">
      <w:pPr>
        <w:spacing w:line="480" w:lineRule="auto"/>
        <w:rPr>
          <w:rFonts w:ascii="Times New Roman" w:hAnsi="Times New Roman" w:cs="Times New Roman"/>
          <w:b/>
        </w:rPr>
      </w:pPr>
    </w:p>
    <w:p w14:paraId="013953E3" w14:textId="77777777" w:rsidR="00486109" w:rsidRDefault="00486109" w:rsidP="0059295B">
      <w:pPr>
        <w:spacing w:line="480" w:lineRule="auto"/>
        <w:rPr>
          <w:rFonts w:ascii="Times New Roman" w:hAnsi="Times New Roman" w:cs="Times New Roman"/>
          <w:b/>
        </w:rPr>
      </w:pPr>
    </w:p>
    <w:p w14:paraId="0F53D92D" w14:textId="77777777" w:rsidR="00486109" w:rsidRDefault="00486109" w:rsidP="0059295B">
      <w:pPr>
        <w:spacing w:line="480" w:lineRule="auto"/>
        <w:rPr>
          <w:rFonts w:ascii="Times New Roman" w:hAnsi="Times New Roman" w:cs="Times New Roman"/>
          <w:b/>
        </w:rPr>
      </w:pPr>
    </w:p>
    <w:p w14:paraId="09CB3236" w14:textId="5322B004" w:rsidR="00486109" w:rsidRPr="0059295B" w:rsidRDefault="00486109" w:rsidP="00486109">
      <w:pPr>
        <w:spacing w:line="480" w:lineRule="auto"/>
        <w:rPr>
          <w:rFonts w:ascii="Times New Roman" w:hAnsi="Times New Roman" w:cs="Times New Roman"/>
        </w:rPr>
      </w:pPr>
      <w:r w:rsidRPr="00486109">
        <w:rPr>
          <w:rFonts w:ascii="Times New Roman" w:hAnsi="Times New Roman" w:cs="Times New Roman"/>
          <w:b/>
        </w:rPr>
        <w:t xml:space="preserve">Table </w:t>
      </w:r>
      <w:r>
        <w:rPr>
          <w:rFonts w:ascii="Times New Roman" w:hAnsi="Times New Roman" w:cs="Times New Roman"/>
          <w:b/>
        </w:rPr>
        <w:t>1</w:t>
      </w:r>
      <w:r>
        <w:rPr>
          <w:rFonts w:ascii="Times New Roman" w:hAnsi="Times New Roman" w:cs="Times New Roman"/>
        </w:rPr>
        <w:t>: Summary of wind experiment analyses. We report test statistics (F or Chi-square) and bold significant values.</w:t>
      </w:r>
    </w:p>
    <w:p w14:paraId="7727FB5E" w14:textId="1B24AA78" w:rsidR="00BB142B" w:rsidRDefault="00BB142B" w:rsidP="0059295B">
      <w:pPr>
        <w:spacing w:line="480" w:lineRule="auto"/>
        <w:rPr>
          <w:rFonts w:ascii="Times New Roman" w:hAnsi="Times New Roman" w:cs="Times New Roman"/>
        </w:rPr>
        <w:sectPr w:rsidR="00BB142B" w:rsidSect="00F67D50">
          <w:pgSz w:w="12240" w:h="15840"/>
          <w:pgMar w:top="1440" w:right="1800" w:bottom="1440" w:left="1800" w:header="708" w:footer="708" w:gutter="0"/>
          <w:cols w:space="708"/>
        </w:sectPr>
      </w:pPr>
    </w:p>
    <w:tbl>
      <w:tblPr>
        <w:tblStyle w:val="TableGrid"/>
        <w:tblW w:w="13325" w:type="dxa"/>
        <w:tblInd w:w="-743" w:type="dxa"/>
        <w:tblLayout w:type="fixed"/>
        <w:tblLook w:val="04A0" w:firstRow="1" w:lastRow="0" w:firstColumn="1" w:lastColumn="0" w:noHBand="0" w:noVBand="1"/>
      </w:tblPr>
      <w:tblGrid>
        <w:gridCol w:w="3686"/>
        <w:gridCol w:w="1701"/>
        <w:gridCol w:w="1134"/>
        <w:gridCol w:w="1276"/>
        <w:gridCol w:w="1276"/>
        <w:gridCol w:w="1134"/>
        <w:gridCol w:w="1417"/>
        <w:gridCol w:w="1701"/>
      </w:tblGrid>
      <w:tr w:rsidR="00CE049F" w14:paraId="500850D4" w14:textId="77777777" w:rsidTr="009B2D6D">
        <w:tc>
          <w:tcPr>
            <w:tcW w:w="3686" w:type="dxa"/>
            <w:vAlign w:val="bottom"/>
          </w:tcPr>
          <w:p w14:paraId="45C54F78" w14:textId="206217F3" w:rsidR="00CE049F" w:rsidRDefault="00CE049F" w:rsidP="0040499F">
            <w:pPr>
              <w:jc w:val="center"/>
              <w:rPr>
                <w:rFonts w:ascii="Times New Roman" w:hAnsi="Times New Roman" w:cs="Times New Roman"/>
              </w:rPr>
            </w:pPr>
            <w:r>
              <w:rPr>
                <w:rFonts w:ascii="Times New Roman" w:hAnsi="Times New Roman" w:cs="Times New Roman"/>
              </w:rPr>
              <w:t>Response</w:t>
            </w:r>
          </w:p>
        </w:tc>
        <w:tc>
          <w:tcPr>
            <w:tcW w:w="1701" w:type="dxa"/>
            <w:vAlign w:val="bottom"/>
          </w:tcPr>
          <w:p w14:paraId="3D8679BF" w14:textId="4DA9C815" w:rsidR="00CE049F" w:rsidRPr="009227C4" w:rsidRDefault="00CE049F" w:rsidP="0040499F">
            <w:pPr>
              <w:jc w:val="center"/>
              <w:rPr>
                <w:rFonts w:ascii="Times New Roman" w:hAnsi="Times New Roman" w:cs="Times New Roman"/>
                <w:vertAlign w:val="subscript"/>
              </w:rPr>
            </w:pPr>
            <w:r>
              <w:rPr>
                <w:rFonts w:ascii="Times New Roman" w:hAnsi="Times New Roman" w:cs="Times New Roman"/>
              </w:rPr>
              <w:t>Genotype (G)</w:t>
            </w:r>
          </w:p>
        </w:tc>
        <w:tc>
          <w:tcPr>
            <w:tcW w:w="1134" w:type="dxa"/>
            <w:vAlign w:val="bottom"/>
          </w:tcPr>
          <w:p w14:paraId="6AF97557" w14:textId="6140D7E8" w:rsidR="00CE049F" w:rsidRDefault="00CE049F" w:rsidP="0040499F">
            <w:pPr>
              <w:jc w:val="center"/>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vertAlign w:val="subscript"/>
              </w:rPr>
              <w:t>wind</w:t>
            </w:r>
            <w:proofErr w:type="spellEnd"/>
          </w:p>
        </w:tc>
        <w:tc>
          <w:tcPr>
            <w:tcW w:w="1276" w:type="dxa"/>
            <w:vAlign w:val="bottom"/>
          </w:tcPr>
          <w:p w14:paraId="1C764FB1" w14:textId="10648E2F" w:rsidR="00CE049F" w:rsidRDefault="00CE049F" w:rsidP="0040499F">
            <w:pPr>
              <w:jc w:val="center"/>
              <w:rPr>
                <w:rFonts w:ascii="Times New Roman" w:hAnsi="Times New Roman" w:cs="Times New Roman"/>
              </w:rPr>
            </w:pPr>
            <w:r>
              <w:rPr>
                <w:rFonts w:ascii="Times New Roman" w:hAnsi="Times New Roman" w:cs="Times New Roman"/>
              </w:rPr>
              <w:t>G</w:t>
            </w:r>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wind</w:t>
            </w:r>
          </w:p>
        </w:tc>
        <w:tc>
          <w:tcPr>
            <w:tcW w:w="1276" w:type="dxa"/>
            <w:vAlign w:val="bottom"/>
          </w:tcPr>
          <w:p w14:paraId="7F178C74" w14:textId="32D7D0E9" w:rsidR="00CE049F" w:rsidRDefault="00CE049F" w:rsidP="0040499F">
            <w:pPr>
              <w:jc w:val="center"/>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vertAlign w:val="subscript"/>
              </w:rPr>
              <w:t>year</w:t>
            </w:r>
            <w:proofErr w:type="spellEnd"/>
          </w:p>
        </w:tc>
        <w:tc>
          <w:tcPr>
            <w:tcW w:w="1134" w:type="dxa"/>
            <w:vAlign w:val="bottom"/>
          </w:tcPr>
          <w:p w14:paraId="164C55F2" w14:textId="3D6BBCE2" w:rsidR="00CE049F" w:rsidRDefault="00CE049F" w:rsidP="0040499F">
            <w:pPr>
              <w:jc w:val="center"/>
              <w:rPr>
                <w:rFonts w:ascii="Times New Roman" w:hAnsi="Times New Roman" w:cs="Times New Roman"/>
              </w:rPr>
            </w:pPr>
            <w:r>
              <w:rPr>
                <w:rFonts w:ascii="Times New Roman" w:hAnsi="Times New Roman" w:cs="Times New Roman"/>
              </w:rPr>
              <w:t>G</w:t>
            </w:r>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year</w:t>
            </w:r>
          </w:p>
        </w:tc>
        <w:tc>
          <w:tcPr>
            <w:tcW w:w="1417" w:type="dxa"/>
            <w:vAlign w:val="bottom"/>
          </w:tcPr>
          <w:p w14:paraId="47231B5E" w14:textId="47F797E9" w:rsidR="00CE049F" w:rsidRDefault="00CE049F" w:rsidP="0040499F">
            <w:pPr>
              <w:jc w:val="center"/>
              <w:rPr>
                <w:rFonts w:ascii="Times New Roman" w:hAnsi="Times New Roman" w:cs="Times New Roman"/>
              </w:rPr>
            </w:pPr>
            <w:proofErr w:type="spellStart"/>
            <w:r>
              <w:rPr>
                <w:rFonts w:ascii="Times New Roman" w:hAnsi="Times New Roman" w:cs="Times New Roman"/>
              </w:rPr>
              <w:t>E</w:t>
            </w:r>
            <w:r>
              <w:rPr>
                <w:rFonts w:ascii="Times New Roman" w:hAnsi="Times New Roman" w:cs="Times New Roman"/>
                <w:vertAlign w:val="subscript"/>
              </w:rPr>
              <w:t>wind</w:t>
            </w:r>
            <w:proofErr w:type="spellEnd"/>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year</w:t>
            </w:r>
          </w:p>
        </w:tc>
        <w:tc>
          <w:tcPr>
            <w:tcW w:w="1701" w:type="dxa"/>
            <w:vAlign w:val="bottom"/>
          </w:tcPr>
          <w:p w14:paraId="0989D7DE" w14:textId="273D848D" w:rsidR="00CE049F" w:rsidRDefault="00CE049F" w:rsidP="0040499F">
            <w:pPr>
              <w:jc w:val="center"/>
              <w:rPr>
                <w:rFonts w:ascii="Times New Roman" w:hAnsi="Times New Roman" w:cs="Times New Roman"/>
              </w:rPr>
            </w:pPr>
            <w:r>
              <w:rPr>
                <w:rFonts w:ascii="Times New Roman" w:hAnsi="Times New Roman" w:cs="Times New Roman"/>
              </w:rPr>
              <w:t>G</w:t>
            </w:r>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wind</w:t>
            </w:r>
            <m:oMath>
              <m:r>
                <w:rPr>
                  <w:rFonts w:ascii="Cambria Math" w:hAnsi="Cambria Math" w:cs="Times New Roman"/>
                </w:rPr>
                <m:t>×</m:t>
              </m:r>
            </m:oMath>
            <w:r>
              <w:rPr>
                <w:rFonts w:ascii="Times New Roman" w:hAnsi="Times New Roman" w:cs="Times New Roman"/>
              </w:rPr>
              <w:t>E</w:t>
            </w:r>
            <w:r>
              <w:rPr>
                <w:rFonts w:ascii="Times New Roman" w:hAnsi="Times New Roman" w:cs="Times New Roman"/>
                <w:vertAlign w:val="subscript"/>
              </w:rPr>
              <w:t>year</w:t>
            </w:r>
          </w:p>
        </w:tc>
      </w:tr>
      <w:tr w:rsidR="00CE049F" w14:paraId="22935CEC" w14:textId="77777777" w:rsidTr="009B2D6D">
        <w:tc>
          <w:tcPr>
            <w:tcW w:w="3686" w:type="dxa"/>
            <w:vAlign w:val="bottom"/>
          </w:tcPr>
          <w:p w14:paraId="339A2701" w14:textId="0A6080CF" w:rsidR="00CE049F" w:rsidRPr="009D7385" w:rsidRDefault="00CE049F" w:rsidP="009F669B">
            <w:pPr>
              <w:jc w:val="center"/>
              <w:rPr>
                <w:rFonts w:ascii="Times New Roman" w:hAnsi="Times New Roman" w:cs="Times New Roman"/>
                <w:b/>
              </w:rPr>
            </w:pPr>
            <w:r w:rsidRPr="009D7385">
              <w:rPr>
                <w:rFonts w:ascii="Times New Roman" w:hAnsi="Times New Roman" w:cs="Times New Roman"/>
                <w:b/>
              </w:rPr>
              <w:t>Plant-growth traits</w:t>
            </w:r>
          </w:p>
        </w:tc>
        <w:tc>
          <w:tcPr>
            <w:tcW w:w="1701" w:type="dxa"/>
            <w:vAlign w:val="bottom"/>
          </w:tcPr>
          <w:p w14:paraId="3BD72A14" w14:textId="77777777" w:rsidR="00CE049F" w:rsidRDefault="00CE049F" w:rsidP="00072672">
            <w:pPr>
              <w:jc w:val="center"/>
              <w:rPr>
                <w:rFonts w:ascii="Times New Roman" w:hAnsi="Times New Roman" w:cs="Times New Roman"/>
              </w:rPr>
            </w:pPr>
          </w:p>
        </w:tc>
        <w:tc>
          <w:tcPr>
            <w:tcW w:w="1134" w:type="dxa"/>
            <w:vAlign w:val="bottom"/>
          </w:tcPr>
          <w:p w14:paraId="48761D81" w14:textId="77777777" w:rsidR="00CE049F" w:rsidRDefault="00CE049F" w:rsidP="00072672">
            <w:pPr>
              <w:jc w:val="center"/>
              <w:rPr>
                <w:rFonts w:ascii="Times New Roman" w:hAnsi="Times New Roman" w:cs="Times New Roman"/>
              </w:rPr>
            </w:pPr>
          </w:p>
        </w:tc>
        <w:tc>
          <w:tcPr>
            <w:tcW w:w="1276" w:type="dxa"/>
            <w:vAlign w:val="bottom"/>
          </w:tcPr>
          <w:p w14:paraId="6E05F53A" w14:textId="77777777" w:rsidR="00CE049F" w:rsidRDefault="00CE049F" w:rsidP="00072672">
            <w:pPr>
              <w:jc w:val="center"/>
              <w:rPr>
                <w:rFonts w:ascii="Times New Roman" w:hAnsi="Times New Roman" w:cs="Times New Roman"/>
              </w:rPr>
            </w:pPr>
          </w:p>
        </w:tc>
        <w:tc>
          <w:tcPr>
            <w:tcW w:w="1276" w:type="dxa"/>
            <w:vAlign w:val="bottom"/>
          </w:tcPr>
          <w:p w14:paraId="7656A857" w14:textId="01DBF300" w:rsidR="00CE049F" w:rsidRDefault="00CE049F" w:rsidP="00072672">
            <w:pPr>
              <w:jc w:val="center"/>
              <w:rPr>
                <w:rFonts w:ascii="Times New Roman" w:hAnsi="Times New Roman" w:cs="Times New Roman"/>
              </w:rPr>
            </w:pPr>
          </w:p>
        </w:tc>
        <w:tc>
          <w:tcPr>
            <w:tcW w:w="1134" w:type="dxa"/>
            <w:vAlign w:val="bottom"/>
          </w:tcPr>
          <w:p w14:paraId="0A73E1B2" w14:textId="77777777" w:rsidR="00CE049F" w:rsidRDefault="00CE049F" w:rsidP="00072672">
            <w:pPr>
              <w:jc w:val="center"/>
              <w:rPr>
                <w:rFonts w:ascii="Times New Roman" w:hAnsi="Times New Roman" w:cs="Times New Roman"/>
              </w:rPr>
            </w:pPr>
          </w:p>
        </w:tc>
        <w:tc>
          <w:tcPr>
            <w:tcW w:w="1417" w:type="dxa"/>
            <w:vAlign w:val="bottom"/>
          </w:tcPr>
          <w:p w14:paraId="1AA6187F" w14:textId="77777777" w:rsidR="00CE049F" w:rsidRDefault="00CE049F" w:rsidP="00072672">
            <w:pPr>
              <w:jc w:val="center"/>
              <w:rPr>
                <w:rFonts w:ascii="Times New Roman" w:hAnsi="Times New Roman" w:cs="Times New Roman"/>
              </w:rPr>
            </w:pPr>
          </w:p>
        </w:tc>
        <w:tc>
          <w:tcPr>
            <w:tcW w:w="1701" w:type="dxa"/>
            <w:vAlign w:val="bottom"/>
          </w:tcPr>
          <w:p w14:paraId="710687C4" w14:textId="77777777" w:rsidR="00CE049F" w:rsidRDefault="00CE049F" w:rsidP="00072672">
            <w:pPr>
              <w:jc w:val="center"/>
              <w:rPr>
                <w:rFonts w:ascii="Times New Roman" w:hAnsi="Times New Roman" w:cs="Times New Roman"/>
              </w:rPr>
            </w:pPr>
          </w:p>
        </w:tc>
      </w:tr>
      <w:tr w:rsidR="00CE049F" w14:paraId="0710C6E5" w14:textId="36ED3F71" w:rsidTr="009B2D6D">
        <w:tc>
          <w:tcPr>
            <w:tcW w:w="3686" w:type="dxa"/>
          </w:tcPr>
          <w:p w14:paraId="6A11C51B" w14:textId="4191C413" w:rsidR="00CE049F" w:rsidRDefault="00CE049F" w:rsidP="0040499F">
            <w:pPr>
              <w:jc w:val="right"/>
              <w:rPr>
                <w:rFonts w:ascii="Times New Roman" w:hAnsi="Times New Roman" w:cs="Times New Roman"/>
              </w:rPr>
            </w:pPr>
            <w:r>
              <w:rPr>
                <w:rFonts w:ascii="Times New Roman" w:hAnsi="Times New Roman" w:cs="Times New Roman"/>
              </w:rPr>
              <w:t>Plant height</w:t>
            </w:r>
          </w:p>
        </w:tc>
        <w:tc>
          <w:tcPr>
            <w:tcW w:w="1701" w:type="dxa"/>
          </w:tcPr>
          <w:p w14:paraId="46C392D2" w14:textId="5CA33B8F" w:rsidR="00CE049F" w:rsidRPr="00E842D0" w:rsidRDefault="00E27BCE" w:rsidP="00072672">
            <w:pPr>
              <w:jc w:val="center"/>
              <w:rPr>
                <w:rFonts w:ascii="Times New Roman" w:hAnsi="Times New Roman" w:cs="Times New Roman"/>
                <w:b/>
                <w:vertAlign w:val="subscript"/>
              </w:rPr>
            </w:pPr>
            <w:r>
              <w:rPr>
                <w:rFonts w:ascii="Times New Roman" w:hAnsi="Times New Roman" w:cs="Times New Roman"/>
                <w:b/>
              </w:rPr>
              <w:t>9.13</w:t>
            </w:r>
          </w:p>
        </w:tc>
        <w:tc>
          <w:tcPr>
            <w:tcW w:w="1134" w:type="dxa"/>
          </w:tcPr>
          <w:p w14:paraId="57E45F59" w14:textId="3B451D6A" w:rsidR="00CE049F" w:rsidRPr="005C298F" w:rsidRDefault="00E27BCE" w:rsidP="00072672">
            <w:pPr>
              <w:jc w:val="center"/>
              <w:rPr>
                <w:rFonts w:ascii="Times New Roman" w:hAnsi="Times New Roman" w:cs="Times New Roman"/>
                <w:b/>
              </w:rPr>
            </w:pPr>
            <w:r>
              <w:rPr>
                <w:rFonts w:ascii="Times New Roman" w:hAnsi="Times New Roman" w:cs="Times New Roman"/>
                <w:b/>
              </w:rPr>
              <w:t>29.10</w:t>
            </w:r>
          </w:p>
        </w:tc>
        <w:tc>
          <w:tcPr>
            <w:tcW w:w="1276" w:type="dxa"/>
          </w:tcPr>
          <w:p w14:paraId="3E376B65" w14:textId="2B2294C0" w:rsidR="00CE049F" w:rsidRPr="005C298F" w:rsidRDefault="00E27BCE" w:rsidP="00072672">
            <w:pPr>
              <w:jc w:val="center"/>
              <w:rPr>
                <w:rFonts w:ascii="Times New Roman" w:hAnsi="Times New Roman" w:cs="Times New Roman"/>
                <w:b/>
              </w:rPr>
            </w:pPr>
            <w:r>
              <w:rPr>
                <w:rFonts w:ascii="Times New Roman" w:hAnsi="Times New Roman" w:cs="Times New Roman"/>
              </w:rPr>
              <w:t>0.71</w:t>
            </w:r>
          </w:p>
        </w:tc>
        <w:tc>
          <w:tcPr>
            <w:tcW w:w="1276" w:type="dxa"/>
          </w:tcPr>
          <w:p w14:paraId="6F2ACA19" w14:textId="78A0D8D4" w:rsidR="00CE049F" w:rsidRPr="005C298F" w:rsidRDefault="00E27BCE" w:rsidP="00072672">
            <w:pPr>
              <w:jc w:val="center"/>
              <w:rPr>
                <w:rFonts w:ascii="Times New Roman" w:hAnsi="Times New Roman" w:cs="Times New Roman"/>
                <w:b/>
              </w:rPr>
            </w:pPr>
            <w:r>
              <w:rPr>
                <w:rFonts w:ascii="Times New Roman" w:hAnsi="Times New Roman" w:cs="Times New Roman"/>
                <w:b/>
              </w:rPr>
              <w:t>210.09</w:t>
            </w:r>
          </w:p>
        </w:tc>
        <w:tc>
          <w:tcPr>
            <w:tcW w:w="1134" w:type="dxa"/>
          </w:tcPr>
          <w:p w14:paraId="7EA148F6" w14:textId="4FA51001" w:rsidR="00CE049F" w:rsidRPr="005C298F" w:rsidRDefault="00E27BCE" w:rsidP="00072672">
            <w:pPr>
              <w:jc w:val="center"/>
              <w:rPr>
                <w:rFonts w:ascii="Times New Roman" w:hAnsi="Times New Roman" w:cs="Times New Roman"/>
              </w:rPr>
            </w:pPr>
            <w:r>
              <w:rPr>
                <w:rFonts w:ascii="Times New Roman" w:hAnsi="Times New Roman" w:cs="Times New Roman"/>
              </w:rPr>
              <w:t>0.80</w:t>
            </w:r>
          </w:p>
        </w:tc>
        <w:tc>
          <w:tcPr>
            <w:tcW w:w="1417" w:type="dxa"/>
          </w:tcPr>
          <w:p w14:paraId="5E733BE4" w14:textId="22CAF39F" w:rsidR="00CE049F" w:rsidRPr="005C298F" w:rsidRDefault="00E27BCE" w:rsidP="00072672">
            <w:pPr>
              <w:jc w:val="center"/>
              <w:rPr>
                <w:rFonts w:ascii="Times New Roman" w:hAnsi="Times New Roman" w:cs="Times New Roman"/>
                <w:b/>
              </w:rPr>
            </w:pPr>
            <w:r>
              <w:rPr>
                <w:rFonts w:ascii="Times New Roman" w:hAnsi="Times New Roman" w:cs="Times New Roman"/>
                <w:b/>
              </w:rPr>
              <w:t>16.69</w:t>
            </w:r>
          </w:p>
        </w:tc>
        <w:tc>
          <w:tcPr>
            <w:tcW w:w="1701" w:type="dxa"/>
          </w:tcPr>
          <w:p w14:paraId="0C78F982" w14:textId="38B8909F" w:rsidR="00CE049F" w:rsidRPr="00E27BCE" w:rsidRDefault="00CE049F" w:rsidP="00072672">
            <w:pPr>
              <w:jc w:val="center"/>
              <w:rPr>
                <w:rFonts w:ascii="Times New Roman" w:hAnsi="Times New Roman" w:cs="Times New Roman"/>
                <w:i/>
              </w:rPr>
            </w:pPr>
            <w:r w:rsidRPr="00E27BCE">
              <w:rPr>
                <w:rFonts w:ascii="Times New Roman" w:hAnsi="Times New Roman" w:cs="Times New Roman"/>
                <w:i/>
              </w:rPr>
              <w:t>1.</w:t>
            </w:r>
            <w:r w:rsidR="00E27BCE" w:rsidRPr="00E27BCE">
              <w:rPr>
                <w:rFonts w:ascii="Times New Roman" w:hAnsi="Times New Roman" w:cs="Times New Roman"/>
                <w:i/>
              </w:rPr>
              <w:t>84</w:t>
            </w:r>
          </w:p>
        </w:tc>
      </w:tr>
      <w:tr w:rsidR="00CE049F" w14:paraId="07689FC2" w14:textId="77777777" w:rsidTr="009B2D6D">
        <w:tc>
          <w:tcPr>
            <w:tcW w:w="3686" w:type="dxa"/>
          </w:tcPr>
          <w:p w14:paraId="29AAEFF9" w14:textId="5F0A47FA" w:rsidR="00CE049F" w:rsidRDefault="00CE049F" w:rsidP="0040499F">
            <w:pPr>
              <w:jc w:val="right"/>
              <w:rPr>
                <w:rFonts w:ascii="Times New Roman" w:hAnsi="Times New Roman" w:cs="Times New Roman"/>
              </w:rPr>
            </w:pPr>
            <w:r>
              <w:rPr>
                <w:rFonts w:ascii="Times New Roman" w:hAnsi="Times New Roman" w:cs="Times New Roman"/>
              </w:rPr>
              <w:t>Shoot count</w:t>
            </w:r>
          </w:p>
        </w:tc>
        <w:tc>
          <w:tcPr>
            <w:tcW w:w="1701" w:type="dxa"/>
          </w:tcPr>
          <w:p w14:paraId="1DC4E073" w14:textId="75BC533D" w:rsidR="00CE049F" w:rsidRPr="00CE049F" w:rsidRDefault="00E27BCE" w:rsidP="00072672">
            <w:pPr>
              <w:jc w:val="center"/>
              <w:rPr>
                <w:rFonts w:ascii="Times New Roman" w:hAnsi="Times New Roman" w:cs="Times New Roman"/>
                <w:b/>
              </w:rPr>
            </w:pPr>
            <w:r>
              <w:rPr>
                <w:rFonts w:ascii="Times New Roman" w:hAnsi="Times New Roman" w:cs="Times New Roman"/>
                <w:b/>
              </w:rPr>
              <w:t>47.42</w:t>
            </w:r>
          </w:p>
        </w:tc>
        <w:tc>
          <w:tcPr>
            <w:tcW w:w="1134" w:type="dxa"/>
          </w:tcPr>
          <w:p w14:paraId="24E37013" w14:textId="096D3246" w:rsidR="00CE049F" w:rsidRPr="00CE049F" w:rsidRDefault="00E27BCE" w:rsidP="00072672">
            <w:pPr>
              <w:jc w:val="center"/>
              <w:rPr>
                <w:rFonts w:ascii="Times New Roman" w:hAnsi="Times New Roman" w:cs="Times New Roman"/>
                <w:b/>
              </w:rPr>
            </w:pPr>
            <w:r>
              <w:rPr>
                <w:rFonts w:ascii="Times New Roman" w:hAnsi="Times New Roman" w:cs="Times New Roman"/>
                <w:b/>
              </w:rPr>
              <w:t>9.91</w:t>
            </w:r>
          </w:p>
        </w:tc>
        <w:tc>
          <w:tcPr>
            <w:tcW w:w="1276" w:type="dxa"/>
          </w:tcPr>
          <w:p w14:paraId="33FC44AA" w14:textId="39D17A31" w:rsidR="00CE049F" w:rsidRPr="00CE049F" w:rsidRDefault="00E27BCE" w:rsidP="00072672">
            <w:pPr>
              <w:jc w:val="center"/>
              <w:rPr>
                <w:rFonts w:ascii="Times New Roman" w:hAnsi="Times New Roman" w:cs="Times New Roman"/>
              </w:rPr>
            </w:pPr>
            <w:r>
              <w:rPr>
                <w:rFonts w:ascii="Times New Roman" w:hAnsi="Times New Roman" w:cs="Times New Roman"/>
              </w:rPr>
              <w:t>10.70</w:t>
            </w:r>
          </w:p>
        </w:tc>
        <w:tc>
          <w:tcPr>
            <w:tcW w:w="1276" w:type="dxa"/>
          </w:tcPr>
          <w:p w14:paraId="444F49A4" w14:textId="15B48E2D" w:rsidR="00CE049F" w:rsidRPr="00E27BCE" w:rsidRDefault="00E27BCE" w:rsidP="00072672">
            <w:pPr>
              <w:jc w:val="center"/>
              <w:rPr>
                <w:rFonts w:ascii="Times New Roman" w:hAnsi="Times New Roman" w:cs="Times New Roman"/>
                <w:b/>
              </w:rPr>
            </w:pPr>
            <w:r w:rsidRPr="00E27BCE">
              <w:rPr>
                <w:rFonts w:ascii="Times New Roman" w:hAnsi="Times New Roman" w:cs="Times New Roman"/>
                <w:b/>
              </w:rPr>
              <w:t>5.68</w:t>
            </w:r>
          </w:p>
        </w:tc>
        <w:tc>
          <w:tcPr>
            <w:tcW w:w="1134" w:type="dxa"/>
          </w:tcPr>
          <w:p w14:paraId="27ACC8AF" w14:textId="68C5B639" w:rsidR="00CE049F" w:rsidRPr="00E27BCE" w:rsidRDefault="00E27BCE" w:rsidP="00072672">
            <w:pPr>
              <w:jc w:val="center"/>
              <w:rPr>
                <w:rFonts w:ascii="Times New Roman" w:hAnsi="Times New Roman" w:cs="Times New Roman"/>
                <w:b/>
              </w:rPr>
            </w:pPr>
            <w:r w:rsidRPr="00E27BCE">
              <w:rPr>
                <w:rFonts w:ascii="Times New Roman" w:hAnsi="Times New Roman" w:cs="Times New Roman"/>
                <w:b/>
              </w:rPr>
              <w:t>18.26</w:t>
            </w:r>
          </w:p>
        </w:tc>
        <w:tc>
          <w:tcPr>
            <w:tcW w:w="1417" w:type="dxa"/>
          </w:tcPr>
          <w:p w14:paraId="375C6777" w14:textId="4E5921C2" w:rsidR="00CE049F" w:rsidRPr="00CE049F" w:rsidRDefault="00E27BCE" w:rsidP="00072672">
            <w:pPr>
              <w:jc w:val="center"/>
              <w:rPr>
                <w:rFonts w:ascii="Times New Roman" w:hAnsi="Times New Roman" w:cs="Times New Roman"/>
                <w:b/>
              </w:rPr>
            </w:pPr>
            <w:r>
              <w:rPr>
                <w:rFonts w:ascii="Times New Roman" w:hAnsi="Times New Roman" w:cs="Times New Roman"/>
                <w:b/>
              </w:rPr>
              <w:t>12.53</w:t>
            </w:r>
          </w:p>
        </w:tc>
        <w:tc>
          <w:tcPr>
            <w:tcW w:w="1701" w:type="dxa"/>
          </w:tcPr>
          <w:p w14:paraId="2A9BA563" w14:textId="73D9E54C" w:rsidR="00CE049F" w:rsidRDefault="00CE049F" w:rsidP="00072672">
            <w:pPr>
              <w:jc w:val="center"/>
              <w:rPr>
                <w:rFonts w:ascii="Times New Roman" w:hAnsi="Times New Roman" w:cs="Times New Roman"/>
              </w:rPr>
            </w:pPr>
            <w:r>
              <w:rPr>
                <w:rFonts w:ascii="Times New Roman" w:hAnsi="Times New Roman" w:cs="Times New Roman"/>
              </w:rPr>
              <w:t>5.7</w:t>
            </w:r>
            <w:r w:rsidR="00E27BCE">
              <w:rPr>
                <w:rFonts w:ascii="Times New Roman" w:hAnsi="Times New Roman" w:cs="Times New Roman"/>
              </w:rPr>
              <w:t>6</w:t>
            </w:r>
          </w:p>
        </w:tc>
      </w:tr>
      <w:tr w:rsidR="00CE049F" w14:paraId="32EA49C1" w14:textId="77777777" w:rsidTr="009B2D6D">
        <w:tc>
          <w:tcPr>
            <w:tcW w:w="3686" w:type="dxa"/>
          </w:tcPr>
          <w:p w14:paraId="53C577B8" w14:textId="1878A3D2" w:rsidR="00CE049F" w:rsidRDefault="00CE049F" w:rsidP="0040499F">
            <w:pPr>
              <w:jc w:val="right"/>
              <w:rPr>
                <w:rFonts w:ascii="Times New Roman" w:hAnsi="Times New Roman" w:cs="Times New Roman"/>
              </w:rPr>
            </w:pPr>
            <w:r>
              <w:rPr>
                <w:rFonts w:ascii="Times New Roman" w:hAnsi="Times New Roman" w:cs="Times New Roman"/>
              </w:rPr>
              <w:t>Shoot length</w:t>
            </w:r>
          </w:p>
        </w:tc>
        <w:tc>
          <w:tcPr>
            <w:tcW w:w="1701" w:type="dxa"/>
          </w:tcPr>
          <w:p w14:paraId="598EA80E" w14:textId="5D73F706" w:rsidR="00CE049F" w:rsidRPr="00CE049F" w:rsidRDefault="002D37EE" w:rsidP="00072672">
            <w:pPr>
              <w:jc w:val="center"/>
              <w:rPr>
                <w:rFonts w:ascii="Times New Roman" w:hAnsi="Times New Roman" w:cs="Times New Roman"/>
                <w:b/>
              </w:rPr>
            </w:pPr>
            <w:r>
              <w:rPr>
                <w:rFonts w:ascii="Times New Roman" w:hAnsi="Times New Roman" w:cs="Times New Roman"/>
                <w:b/>
              </w:rPr>
              <w:t>4.97</w:t>
            </w:r>
          </w:p>
        </w:tc>
        <w:tc>
          <w:tcPr>
            <w:tcW w:w="1134" w:type="dxa"/>
          </w:tcPr>
          <w:p w14:paraId="50D21599" w14:textId="42EDFE38" w:rsidR="00CE049F" w:rsidRPr="00CE049F" w:rsidRDefault="002D37EE" w:rsidP="00072672">
            <w:pPr>
              <w:jc w:val="center"/>
              <w:rPr>
                <w:rFonts w:ascii="Times New Roman" w:hAnsi="Times New Roman" w:cs="Times New Roman"/>
                <w:b/>
              </w:rPr>
            </w:pPr>
            <w:r>
              <w:rPr>
                <w:rFonts w:ascii="Times New Roman" w:hAnsi="Times New Roman" w:cs="Times New Roman"/>
                <w:b/>
              </w:rPr>
              <w:t>10.44</w:t>
            </w:r>
          </w:p>
        </w:tc>
        <w:tc>
          <w:tcPr>
            <w:tcW w:w="1276" w:type="dxa"/>
          </w:tcPr>
          <w:p w14:paraId="747640F1" w14:textId="59A1906E" w:rsidR="00CE049F" w:rsidRPr="00CE049F" w:rsidRDefault="002D37EE" w:rsidP="00072672">
            <w:pPr>
              <w:jc w:val="center"/>
              <w:rPr>
                <w:rFonts w:ascii="Times New Roman" w:hAnsi="Times New Roman" w:cs="Times New Roman"/>
                <w:b/>
              </w:rPr>
            </w:pPr>
            <w:r>
              <w:rPr>
                <w:rFonts w:ascii="Times New Roman" w:hAnsi="Times New Roman" w:cs="Times New Roman"/>
              </w:rPr>
              <w:t>0.84</w:t>
            </w:r>
          </w:p>
        </w:tc>
        <w:tc>
          <w:tcPr>
            <w:tcW w:w="1276" w:type="dxa"/>
          </w:tcPr>
          <w:p w14:paraId="269379BB" w14:textId="685EC6D7" w:rsidR="00CE049F" w:rsidRPr="00CE049F" w:rsidRDefault="002D37EE" w:rsidP="00072672">
            <w:pPr>
              <w:jc w:val="center"/>
              <w:rPr>
                <w:rFonts w:ascii="Times New Roman" w:hAnsi="Times New Roman" w:cs="Times New Roman"/>
                <w:b/>
              </w:rPr>
            </w:pPr>
            <w:r>
              <w:rPr>
                <w:rFonts w:ascii="Times New Roman" w:hAnsi="Times New Roman" w:cs="Times New Roman"/>
                <w:b/>
              </w:rPr>
              <w:t>75.37</w:t>
            </w:r>
          </w:p>
        </w:tc>
        <w:tc>
          <w:tcPr>
            <w:tcW w:w="1134" w:type="dxa"/>
          </w:tcPr>
          <w:p w14:paraId="79C6D269" w14:textId="5062D070" w:rsidR="00CE049F" w:rsidRDefault="002D37EE" w:rsidP="00072672">
            <w:pPr>
              <w:jc w:val="center"/>
              <w:rPr>
                <w:rFonts w:ascii="Times New Roman" w:hAnsi="Times New Roman" w:cs="Times New Roman"/>
              </w:rPr>
            </w:pPr>
            <w:r>
              <w:rPr>
                <w:rFonts w:ascii="Times New Roman" w:hAnsi="Times New Roman" w:cs="Times New Roman"/>
              </w:rPr>
              <w:t>1.61</w:t>
            </w:r>
          </w:p>
        </w:tc>
        <w:tc>
          <w:tcPr>
            <w:tcW w:w="1417" w:type="dxa"/>
          </w:tcPr>
          <w:p w14:paraId="0971111D" w14:textId="1D5B081A" w:rsidR="00CE049F" w:rsidRDefault="002D37EE" w:rsidP="00072672">
            <w:pPr>
              <w:jc w:val="center"/>
              <w:rPr>
                <w:rFonts w:ascii="Times New Roman" w:hAnsi="Times New Roman" w:cs="Times New Roman"/>
              </w:rPr>
            </w:pPr>
            <w:r>
              <w:rPr>
                <w:rFonts w:ascii="Times New Roman" w:hAnsi="Times New Roman" w:cs="Times New Roman"/>
              </w:rPr>
              <w:t>0.05</w:t>
            </w:r>
          </w:p>
        </w:tc>
        <w:tc>
          <w:tcPr>
            <w:tcW w:w="1701" w:type="dxa"/>
          </w:tcPr>
          <w:p w14:paraId="5B83048D" w14:textId="504A2D84" w:rsidR="00CE049F" w:rsidRDefault="00CE049F" w:rsidP="00072672">
            <w:pPr>
              <w:jc w:val="center"/>
              <w:rPr>
                <w:rFonts w:ascii="Times New Roman" w:hAnsi="Times New Roman" w:cs="Times New Roman"/>
              </w:rPr>
            </w:pPr>
            <w:r>
              <w:rPr>
                <w:rFonts w:ascii="Times New Roman" w:hAnsi="Times New Roman" w:cs="Times New Roman"/>
              </w:rPr>
              <w:t>0.70</w:t>
            </w:r>
          </w:p>
        </w:tc>
      </w:tr>
      <w:tr w:rsidR="00CE049F" w14:paraId="1DEB5924" w14:textId="77777777" w:rsidTr="009B2D6D">
        <w:tc>
          <w:tcPr>
            <w:tcW w:w="3686" w:type="dxa"/>
          </w:tcPr>
          <w:p w14:paraId="3EEFA84B" w14:textId="68C77AE4" w:rsidR="00CE049F" w:rsidRPr="009D7385" w:rsidRDefault="00CE049F" w:rsidP="009F669B">
            <w:pPr>
              <w:jc w:val="center"/>
              <w:rPr>
                <w:rFonts w:ascii="Times New Roman" w:hAnsi="Times New Roman" w:cs="Times New Roman"/>
                <w:b/>
              </w:rPr>
            </w:pPr>
            <w:r w:rsidRPr="009D7385">
              <w:rPr>
                <w:rFonts w:ascii="Times New Roman" w:hAnsi="Times New Roman" w:cs="Times New Roman"/>
                <w:b/>
              </w:rPr>
              <w:t>Leaf traits</w:t>
            </w:r>
          </w:p>
        </w:tc>
        <w:tc>
          <w:tcPr>
            <w:tcW w:w="1701" w:type="dxa"/>
          </w:tcPr>
          <w:p w14:paraId="0B182BD4" w14:textId="77777777" w:rsidR="00CE049F" w:rsidRDefault="00CE049F" w:rsidP="00072672">
            <w:pPr>
              <w:jc w:val="center"/>
              <w:rPr>
                <w:rFonts w:ascii="Times New Roman" w:hAnsi="Times New Roman" w:cs="Times New Roman"/>
              </w:rPr>
            </w:pPr>
          </w:p>
        </w:tc>
        <w:tc>
          <w:tcPr>
            <w:tcW w:w="1134" w:type="dxa"/>
          </w:tcPr>
          <w:p w14:paraId="39560AAE" w14:textId="77777777" w:rsidR="00CE049F" w:rsidRDefault="00CE049F" w:rsidP="00072672">
            <w:pPr>
              <w:jc w:val="center"/>
              <w:rPr>
                <w:rFonts w:ascii="Times New Roman" w:hAnsi="Times New Roman" w:cs="Times New Roman"/>
              </w:rPr>
            </w:pPr>
          </w:p>
        </w:tc>
        <w:tc>
          <w:tcPr>
            <w:tcW w:w="1276" w:type="dxa"/>
          </w:tcPr>
          <w:p w14:paraId="40233801" w14:textId="77777777" w:rsidR="00CE049F" w:rsidRDefault="00CE049F" w:rsidP="00072672">
            <w:pPr>
              <w:jc w:val="center"/>
              <w:rPr>
                <w:rFonts w:ascii="Times New Roman" w:hAnsi="Times New Roman" w:cs="Times New Roman"/>
              </w:rPr>
            </w:pPr>
          </w:p>
        </w:tc>
        <w:tc>
          <w:tcPr>
            <w:tcW w:w="1276" w:type="dxa"/>
          </w:tcPr>
          <w:p w14:paraId="34E48490" w14:textId="77A64147" w:rsidR="00CE049F" w:rsidRDefault="00CE049F" w:rsidP="00072672">
            <w:pPr>
              <w:jc w:val="center"/>
              <w:rPr>
                <w:rFonts w:ascii="Times New Roman" w:hAnsi="Times New Roman" w:cs="Times New Roman"/>
              </w:rPr>
            </w:pPr>
          </w:p>
        </w:tc>
        <w:tc>
          <w:tcPr>
            <w:tcW w:w="1134" w:type="dxa"/>
          </w:tcPr>
          <w:p w14:paraId="48168E63" w14:textId="77777777" w:rsidR="00CE049F" w:rsidRDefault="00CE049F" w:rsidP="00072672">
            <w:pPr>
              <w:jc w:val="center"/>
              <w:rPr>
                <w:rFonts w:ascii="Times New Roman" w:hAnsi="Times New Roman" w:cs="Times New Roman"/>
              </w:rPr>
            </w:pPr>
          </w:p>
        </w:tc>
        <w:tc>
          <w:tcPr>
            <w:tcW w:w="1417" w:type="dxa"/>
          </w:tcPr>
          <w:p w14:paraId="24615278" w14:textId="77777777" w:rsidR="00CE049F" w:rsidRDefault="00CE049F" w:rsidP="00072672">
            <w:pPr>
              <w:jc w:val="center"/>
              <w:rPr>
                <w:rFonts w:ascii="Times New Roman" w:hAnsi="Times New Roman" w:cs="Times New Roman"/>
              </w:rPr>
            </w:pPr>
          </w:p>
        </w:tc>
        <w:tc>
          <w:tcPr>
            <w:tcW w:w="1701" w:type="dxa"/>
          </w:tcPr>
          <w:p w14:paraId="44A58BA7" w14:textId="77777777" w:rsidR="00CE049F" w:rsidRDefault="00CE049F" w:rsidP="00072672">
            <w:pPr>
              <w:jc w:val="center"/>
              <w:rPr>
                <w:rFonts w:ascii="Times New Roman" w:hAnsi="Times New Roman" w:cs="Times New Roman"/>
              </w:rPr>
            </w:pPr>
          </w:p>
        </w:tc>
      </w:tr>
      <w:tr w:rsidR="00CE049F" w14:paraId="45D83EF5" w14:textId="77777777" w:rsidTr="009B2D6D">
        <w:tc>
          <w:tcPr>
            <w:tcW w:w="3686" w:type="dxa"/>
          </w:tcPr>
          <w:p w14:paraId="611C31ED" w14:textId="30AE3E55" w:rsidR="00CE049F" w:rsidRDefault="00CE049F" w:rsidP="003D6A45">
            <w:pPr>
              <w:jc w:val="right"/>
              <w:rPr>
                <w:rFonts w:ascii="Times New Roman" w:hAnsi="Times New Roman" w:cs="Times New Roman"/>
              </w:rPr>
            </w:pPr>
            <w:proofErr w:type="spellStart"/>
            <w:r>
              <w:rPr>
                <w:rFonts w:ascii="Times New Roman" w:hAnsi="Times New Roman" w:cs="Times New Roman"/>
              </w:rPr>
              <w:t>Trichome</w:t>
            </w:r>
            <w:proofErr w:type="spellEnd"/>
            <w:r>
              <w:rPr>
                <w:rFonts w:ascii="Times New Roman" w:hAnsi="Times New Roman" w:cs="Times New Roman"/>
              </w:rPr>
              <w:t xml:space="preserve"> density</w:t>
            </w:r>
            <w:r>
              <w:rPr>
                <w:rFonts w:ascii="Times New Roman" w:hAnsi="Times New Roman" w:cs="Times New Roman"/>
                <w:vertAlign w:val="subscript"/>
              </w:rPr>
              <w:t>2012</w:t>
            </w:r>
          </w:p>
        </w:tc>
        <w:tc>
          <w:tcPr>
            <w:tcW w:w="1701" w:type="dxa"/>
          </w:tcPr>
          <w:p w14:paraId="11B42F83" w14:textId="7D228BF5" w:rsidR="00CE049F" w:rsidRPr="00CE049F" w:rsidRDefault="00CE049F" w:rsidP="00072672">
            <w:pPr>
              <w:jc w:val="center"/>
              <w:rPr>
                <w:rFonts w:ascii="Times New Roman" w:hAnsi="Times New Roman" w:cs="Times New Roman"/>
                <w:b/>
              </w:rPr>
            </w:pPr>
            <w:r w:rsidRPr="00CE049F">
              <w:rPr>
                <w:rFonts w:ascii="Times New Roman" w:hAnsi="Times New Roman" w:cs="Times New Roman"/>
                <w:b/>
              </w:rPr>
              <w:t>81.35</w:t>
            </w:r>
          </w:p>
        </w:tc>
        <w:tc>
          <w:tcPr>
            <w:tcW w:w="1134" w:type="dxa"/>
          </w:tcPr>
          <w:p w14:paraId="488F62F8" w14:textId="316040D9" w:rsidR="00CE049F" w:rsidRDefault="00CE049F" w:rsidP="00072672">
            <w:pPr>
              <w:jc w:val="center"/>
              <w:rPr>
                <w:rFonts w:ascii="Times New Roman" w:hAnsi="Times New Roman" w:cs="Times New Roman"/>
              </w:rPr>
            </w:pPr>
            <w:r>
              <w:rPr>
                <w:rFonts w:ascii="Times New Roman" w:hAnsi="Times New Roman" w:cs="Times New Roman"/>
              </w:rPr>
              <w:t>0.11</w:t>
            </w:r>
          </w:p>
        </w:tc>
        <w:tc>
          <w:tcPr>
            <w:tcW w:w="1276" w:type="dxa"/>
          </w:tcPr>
          <w:p w14:paraId="00C11515" w14:textId="1A81B377" w:rsidR="00CE049F" w:rsidRDefault="00CE049F" w:rsidP="00072672">
            <w:pPr>
              <w:jc w:val="center"/>
              <w:rPr>
                <w:rFonts w:ascii="Times New Roman" w:hAnsi="Times New Roman" w:cs="Times New Roman"/>
              </w:rPr>
            </w:pPr>
            <w:r>
              <w:rPr>
                <w:rFonts w:ascii="Times New Roman" w:hAnsi="Times New Roman" w:cs="Times New Roman"/>
              </w:rPr>
              <w:t>10.77</w:t>
            </w:r>
          </w:p>
        </w:tc>
        <w:tc>
          <w:tcPr>
            <w:tcW w:w="1276" w:type="dxa"/>
          </w:tcPr>
          <w:p w14:paraId="3FD4AEA4" w14:textId="222857E8" w:rsidR="00CE049F" w:rsidRDefault="00CE049F" w:rsidP="00072672">
            <w:pPr>
              <w:jc w:val="center"/>
              <w:rPr>
                <w:rFonts w:ascii="Times New Roman" w:hAnsi="Times New Roman" w:cs="Times New Roman"/>
              </w:rPr>
            </w:pPr>
            <w:r>
              <w:rPr>
                <w:rFonts w:ascii="Times New Roman" w:hAnsi="Times New Roman" w:cs="Times New Roman"/>
              </w:rPr>
              <w:t>-</w:t>
            </w:r>
          </w:p>
        </w:tc>
        <w:tc>
          <w:tcPr>
            <w:tcW w:w="1134" w:type="dxa"/>
          </w:tcPr>
          <w:p w14:paraId="7C053E24" w14:textId="2F53A992" w:rsidR="00CE049F" w:rsidRDefault="00CE049F" w:rsidP="00072672">
            <w:pPr>
              <w:jc w:val="center"/>
              <w:rPr>
                <w:rFonts w:ascii="Times New Roman" w:hAnsi="Times New Roman" w:cs="Times New Roman"/>
              </w:rPr>
            </w:pPr>
            <w:r>
              <w:rPr>
                <w:rFonts w:ascii="Times New Roman" w:hAnsi="Times New Roman" w:cs="Times New Roman"/>
              </w:rPr>
              <w:t>-</w:t>
            </w:r>
          </w:p>
        </w:tc>
        <w:tc>
          <w:tcPr>
            <w:tcW w:w="1417" w:type="dxa"/>
          </w:tcPr>
          <w:p w14:paraId="0C486385" w14:textId="379D0428" w:rsidR="00CE049F" w:rsidRDefault="00CE049F" w:rsidP="00072672">
            <w:pPr>
              <w:jc w:val="center"/>
              <w:rPr>
                <w:rFonts w:ascii="Times New Roman" w:hAnsi="Times New Roman" w:cs="Times New Roman"/>
              </w:rPr>
            </w:pPr>
            <w:r>
              <w:rPr>
                <w:rFonts w:ascii="Times New Roman" w:hAnsi="Times New Roman" w:cs="Times New Roman"/>
              </w:rPr>
              <w:t>-</w:t>
            </w:r>
          </w:p>
        </w:tc>
        <w:tc>
          <w:tcPr>
            <w:tcW w:w="1701" w:type="dxa"/>
          </w:tcPr>
          <w:p w14:paraId="702DE67B" w14:textId="1DB53C43" w:rsidR="00CE049F" w:rsidRDefault="00CE049F" w:rsidP="00072672">
            <w:pPr>
              <w:jc w:val="center"/>
              <w:rPr>
                <w:rFonts w:ascii="Times New Roman" w:hAnsi="Times New Roman" w:cs="Times New Roman"/>
              </w:rPr>
            </w:pPr>
            <w:r>
              <w:rPr>
                <w:rFonts w:ascii="Times New Roman" w:hAnsi="Times New Roman" w:cs="Times New Roman"/>
              </w:rPr>
              <w:t>-</w:t>
            </w:r>
          </w:p>
        </w:tc>
      </w:tr>
      <w:tr w:rsidR="00E80F7B" w14:paraId="59AA8637" w14:textId="77777777" w:rsidTr="009B2D6D">
        <w:tc>
          <w:tcPr>
            <w:tcW w:w="3686" w:type="dxa"/>
          </w:tcPr>
          <w:p w14:paraId="13F41439" w14:textId="1639BBE9" w:rsidR="00E80F7B" w:rsidRPr="00236F3A" w:rsidRDefault="00E80F7B" w:rsidP="0040499F">
            <w:pPr>
              <w:jc w:val="right"/>
              <w:rPr>
                <w:rFonts w:ascii="Times New Roman" w:hAnsi="Times New Roman" w:cs="Times New Roman"/>
                <w:vertAlign w:val="subscript"/>
              </w:rPr>
            </w:pPr>
            <w:r>
              <w:rPr>
                <w:rFonts w:ascii="Times New Roman" w:hAnsi="Times New Roman" w:cs="Times New Roman"/>
              </w:rPr>
              <w:t>C</w:t>
            </w:r>
            <w:proofErr w:type="gramStart"/>
            <w:r>
              <w:rPr>
                <w:rFonts w:ascii="Times New Roman" w:hAnsi="Times New Roman" w:cs="Times New Roman"/>
              </w:rPr>
              <w:t>:N</w:t>
            </w:r>
            <w:r>
              <w:rPr>
                <w:rFonts w:ascii="Times New Roman" w:hAnsi="Times New Roman" w:cs="Times New Roman"/>
                <w:vertAlign w:val="subscript"/>
              </w:rPr>
              <w:t>2013</w:t>
            </w:r>
            <w:proofErr w:type="gramEnd"/>
          </w:p>
        </w:tc>
        <w:tc>
          <w:tcPr>
            <w:tcW w:w="1701" w:type="dxa"/>
          </w:tcPr>
          <w:p w14:paraId="15B892AB" w14:textId="4E5FC7BB" w:rsidR="00E80F7B" w:rsidRPr="00CD1ABC" w:rsidRDefault="00E80F7B" w:rsidP="00072672">
            <w:pPr>
              <w:jc w:val="center"/>
              <w:rPr>
                <w:rFonts w:ascii="Times New Roman" w:hAnsi="Times New Roman" w:cs="Times New Roman"/>
                <w:b/>
              </w:rPr>
            </w:pPr>
            <w:r w:rsidRPr="00CD1ABC">
              <w:rPr>
                <w:rFonts w:ascii="Times New Roman" w:hAnsi="Times New Roman" w:cs="Times New Roman"/>
                <w:b/>
              </w:rPr>
              <w:t>4.98</w:t>
            </w:r>
          </w:p>
        </w:tc>
        <w:tc>
          <w:tcPr>
            <w:tcW w:w="1134" w:type="dxa"/>
          </w:tcPr>
          <w:p w14:paraId="64DF7A4B" w14:textId="4B7E35A3" w:rsidR="00E80F7B" w:rsidRDefault="00E80F7B" w:rsidP="00072672">
            <w:pPr>
              <w:jc w:val="center"/>
              <w:rPr>
                <w:rFonts w:ascii="Times New Roman" w:hAnsi="Times New Roman" w:cs="Times New Roman"/>
              </w:rPr>
            </w:pPr>
            <w:r>
              <w:rPr>
                <w:rFonts w:ascii="Times New Roman" w:hAnsi="Times New Roman" w:cs="Times New Roman"/>
              </w:rPr>
              <w:t>0.74</w:t>
            </w:r>
          </w:p>
        </w:tc>
        <w:tc>
          <w:tcPr>
            <w:tcW w:w="1276" w:type="dxa"/>
          </w:tcPr>
          <w:p w14:paraId="1B8A53CF" w14:textId="43DC8CD9" w:rsidR="00E80F7B" w:rsidRDefault="00E80F7B" w:rsidP="00072672">
            <w:pPr>
              <w:jc w:val="center"/>
              <w:rPr>
                <w:rFonts w:ascii="Times New Roman" w:hAnsi="Times New Roman" w:cs="Times New Roman"/>
              </w:rPr>
            </w:pPr>
            <w:r>
              <w:rPr>
                <w:rFonts w:ascii="Times New Roman" w:hAnsi="Times New Roman" w:cs="Times New Roman"/>
              </w:rPr>
              <w:t>1.30</w:t>
            </w:r>
          </w:p>
        </w:tc>
        <w:tc>
          <w:tcPr>
            <w:tcW w:w="1276" w:type="dxa"/>
          </w:tcPr>
          <w:p w14:paraId="6C6376B8" w14:textId="706EE169" w:rsidR="00E80F7B" w:rsidRDefault="00E80F7B" w:rsidP="00072672">
            <w:pPr>
              <w:jc w:val="center"/>
              <w:rPr>
                <w:rFonts w:ascii="Times New Roman" w:hAnsi="Times New Roman" w:cs="Times New Roman"/>
              </w:rPr>
            </w:pPr>
            <w:r>
              <w:rPr>
                <w:rFonts w:ascii="Times New Roman" w:hAnsi="Times New Roman" w:cs="Times New Roman"/>
              </w:rPr>
              <w:t>-</w:t>
            </w:r>
          </w:p>
        </w:tc>
        <w:tc>
          <w:tcPr>
            <w:tcW w:w="1134" w:type="dxa"/>
          </w:tcPr>
          <w:p w14:paraId="0FF09540" w14:textId="68CA6C62" w:rsidR="00E80F7B" w:rsidRDefault="00E80F7B" w:rsidP="00072672">
            <w:pPr>
              <w:jc w:val="center"/>
              <w:rPr>
                <w:rFonts w:ascii="Times New Roman" w:hAnsi="Times New Roman" w:cs="Times New Roman"/>
              </w:rPr>
            </w:pPr>
            <w:r>
              <w:rPr>
                <w:rFonts w:ascii="Times New Roman" w:hAnsi="Times New Roman" w:cs="Times New Roman"/>
              </w:rPr>
              <w:t>-</w:t>
            </w:r>
          </w:p>
        </w:tc>
        <w:tc>
          <w:tcPr>
            <w:tcW w:w="1417" w:type="dxa"/>
          </w:tcPr>
          <w:p w14:paraId="43C99389" w14:textId="38ACD387" w:rsidR="00E80F7B" w:rsidRDefault="00E80F7B" w:rsidP="00072672">
            <w:pPr>
              <w:jc w:val="center"/>
              <w:rPr>
                <w:rFonts w:ascii="Times New Roman" w:hAnsi="Times New Roman" w:cs="Times New Roman"/>
              </w:rPr>
            </w:pPr>
            <w:r>
              <w:rPr>
                <w:rFonts w:ascii="Times New Roman" w:hAnsi="Times New Roman" w:cs="Times New Roman"/>
              </w:rPr>
              <w:t>-</w:t>
            </w:r>
          </w:p>
        </w:tc>
        <w:tc>
          <w:tcPr>
            <w:tcW w:w="1701" w:type="dxa"/>
          </w:tcPr>
          <w:p w14:paraId="1B9A7DF0" w14:textId="593BB968" w:rsidR="00E80F7B" w:rsidRDefault="00E80F7B" w:rsidP="00072672">
            <w:pPr>
              <w:jc w:val="center"/>
              <w:rPr>
                <w:rFonts w:ascii="Times New Roman" w:hAnsi="Times New Roman" w:cs="Times New Roman"/>
              </w:rPr>
            </w:pPr>
            <w:r>
              <w:rPr>
                <w:rFonts w:ascii="Times New Roman" w:hAnsi="Times New Roman" w:cs="Times New Roman"/>
              </w:rPr>
              <w:t>-</w:t>
            </w:r>
          </w:p>
        </w:tc>
      </w:tr>
      <w:tr w:rsidR="00E80F7B" w14:paraId="3CCA2622" w14:textId="77777777" w:rsidTr="009B2D6D">
        <w:tc>
          <w:tcPr>
            <w:tcW w:w="3686" w:type="dxa"/>
          </w:tcPr>
          <w:p w14:paraId="7DEBCA76" w14:textId="274FDB5F" w:rsidR="00E80F7B" w:rsidRPr="00236F3A" w:rsidRDefault="00E80F7B" w:rsidP="0040499F">
            <w:pPr>
              <w:jc w:val="right"/>
              <w:rPr>
                <w:rFonts w:ascii="Times New Roman" w:hAnsi="Times New Roman" w:cs="Times New Roman"/>
                <w:vertAlign w:val="subscript"/>
              </w:rPr>
            </w:pPr>
            <w:r>
              <w:rPr>
                <w:rFonts w:ascii="Times New Roman" w:hAnsi="Times New Roman" w:cs="Times New Roman"/>
              </w:rPr>
              <w:t>Water content</w:t>
            </w:r>
          </w:p>
        </w:tc>
        <w:tc>
          <w:tcPr>
            <w:tcW w:w="1701" w:type="dxa"/>
          </w:tcPr>
          <w:p w14:paraId="59C312F1" w14:textId="7F144A7A" w:rsidR="00E80F7B" w:rsidRPr="00CD1ABC" w:rsidRDefault="00E80F7B" w:rsidP="00072672">
            <w:pPr>
              <w:jc w:val="center"/>
              <w:rPr>
                <w:rFonts w:ascii="Times New Roman" w:hAnsi="Times New Roman" w:cs="Times New Roman"/>
                <w:b/>
              </w:rPr>
            </w:pPr>
            <w:r w:rsidRPr="00CD1ABC">
              <w:rPr>
                <w:rFonts w:ascii="Times New Roman" w:hAnsi="Times New Roman" w:cs="Times New Roman"/>
                <w:b/>
              </w:rPr>
              <w:t>4.89</w:t>
            </w:r>
          </w:p>
        </w:tc>
        <w:tc>
          <w:tcPr>
            <w:tcW w:w="1134" w:type="dxa"/>
          </w:tcPr>
          <w:p w14:paraId="2BBA8DFB" w14:textId="487A2EDE" w:rsidR="00E80F7B" w:rsidRDefault="00E80F7B" w:rsidP="00072672">
            <w:pPr>
              <w:jc w:val="center"/>
              <w:rPr>
                <w:rFonts w:ascii="Times New Roman" w:hAnsi="Times New Roman" w:cs="Times New Roman"/>
              </w:rPr>
            </w:pPr>
            <w:r>
              <w:rPr>
                <w:rFonts w:ascii="Times New Roman" w:hAnsi="Times New Roman" w:cs="Times New Roman"/>
              </w:rPr>
              <w:t>0.93</w:t>
            </w:r>
          </w:p>
        </w:tc>
        <w:tc>
          <w:tcPr>
            <w:tcW w:w="1276" w:type="dxa"/>
          </w:tcPr>
          <w:p w14:paraId="24F3FDAC" w14:textId="1264E0EE" w:rsidR="00E80F7B" w:rsidRDefault="00E80F7B" w:rsidP="00072672">
            <w:pPr>
              <w:jc w:val="center"/>
              <w:rPr>
                <w:rFonts w:ascii="Times New Roman" w:hAnsi="Times New Roman" w:cs="Times New Roman"/>
              </w:rPr>
            </w:pPr>
            <w:r>
              <w:rPr>
                <w:rFonts w:ascii="Times New Roman" w:hAnsi="Times New Roman" w:cs="Times New Roman"/>
              </w:rPr>
              <w:t>0.44</w:t>
            </w:r>
          </w:p>
        </w:tc>
        <w:tc>
          <w:tcPr>
            <w:tcW w:w="1276" w:type="dxa"/>
          </w:tcPr>
          <w:p w14:paraId="2EE59546" w14:textId="4315BB9D" w:rsidR="00E80F7B" w:rsidRDefault="00E80F7B" w:rsidP="00072672">
            <w:pPr>
              <w:jc w:val="center"/>
              <w:rPr>
                <w:rFonts w:ascii="Times New Roman" w:hAnsi="Times New Roman" w:cs="Times New Roman"/>
              </w:rPr>
            </w:pPr>
            <w:r>
              <w:rPr>
                <w:rFonts w:ascii="Times New Roman" w:hAnsi="Times New Roman" w:cs="Times New Roman"/>
              </w:rPr>
              <w:t>2.51</w:t>
            </w:r>
          </w:p>
        </w:tc>
        <w:tc>
          <w:tcPr>
            <w:tcW w:w="1134" w:type="dxa"/>
          </w:tcPr>
          <w:p w14:paraId="6568849E" w14:textId="33CB55DF" w:rsidR="00E80F7B" w:rsidRPr="00CD1ABC" w:rsidRDefault="00E80F7B" w:rsidP="00072672">
            <w:pPr>
              <w:jc w:val="center"/>
              <w:rPr>
                <w:rFonts w:ascii="Times New Roman" w:hAnsi="Times New Roman" w:cs="Times New Roman"/>
                <w:b/>
              </w:rPr>
            </w:pPr>
            <w:r w:rsidRPr="00CD1ABC">
              <w:rPr>
                <w:rFonts w:ascii="Times New Roman" w:hAnsi="Times New Roman" w:cs="Times New Roman"/>
                <w:b/>
              </w:rPr>
              <w:t>2.73</w:t>
            </w:r>
          </w:p>
        </w:tc>
        <w:tc>
          <w:tcPr>
            <w:tcW w:w="1417" w:type="dxa"/>
          </w:tcPr>
          <w:p w14:paraId="218FE4B1" w14:textId="1AAA0BB4" w:rsidR="00E80F7B" w:rsidRDefault="00E80F7B" w:rsidP="00072672">
            <w:pPr>
              <w:jc w:val="center"/>
              <w:rPr>
                <w:rFonts w:ascii="Times New Roman" w:hAnsi="Times New Roman" w:cs="Times New Roman"/>
              </w:rPr>
            </w:pPr>
            <w:r>
              <w:rPr>
                <w:rFonts w:ascii="Times New Roman" w:hAnsi="Times New Roman" w:cs="Times New Roman"/>
              </w:rPr>
              <w:t>1.80</w:t>
            </w:r>
          </w:p>
        </w:tc>
        <w:tc>
          <w:tcPr>
            <w:tcW w:w="1701" w:type="dxa"/>
          </w:tcPr>
          <w:p w14:paraId="75B48354" w14:textId="088FBB01" w:rsidR="00E80F7B" w:rsidRDefault="00E80F7B" w:rsidP="00072672">
            <w:pPr>
              <w:jc w:val="center"/>
              <w:rPr>
                <w:rFonts w:ascii="Times New Roman" w:hAnsi="Times New Roman" w:cs="Times New Roman"/>
              </w:rPr>
            </w:pPr>
            <w:r>
              <w:rPr>
                <w:rFonts w:ascii="Times New Roman" w:hAnsi="Times New Roman" w:cs="Times New Roman"/>
              </w:rPr>
              <w:t>1.56</w:t>
            </w:r>
          </w:p>
        </w:tc>
      </w:tr>
      <w:tr w:rsidR="00E80F7B" w14:paraId="71016BC3" w14:textId="77777777" w:rsidTr="009B2D6D">
        <w:tc>
          <w:tcPr>
            <w:tcW w:w="3686" w:type="dxa"/>
          </w:tcPr>
          <w:p w14:paraId="3225B2DB" w14:textId="27E0A5A5" w:rsidR="00E80F7B" w:rsidRDefault="00E80F7B" w:rsidP="0040499F">
            <w:pPr>
              <w:jc w:val="right"/>
              <w:rPr>
                <w:rFonts w:ascii="Times New Roman" w:hAnsi="Times New Roman" w:cs="Times New Roman"/>
              </w:rPr>
            </w:pPr>
            <w:r>
              <w:rPr>
                <w:rFonts w:ascii="Times New Roman" w:hAnsi="Times New Roman" w:cs="Times New Roman"/>
              </w:rPr>
              <w:t>SLA</w:t>
            </w:r>
            <w:r>
              <w:rPr>
                <w:rFonts w:ascii="Times New Roman" w:hAnsi="Times New Roman" w:cs="Times New Roman"/>
                <w:vertAlign w:val="subscript"/>
              </w:rPr>
              <w:t>2013</w:t>
            </w:r>
          </w:p>
        </w:tc>
        <w:tc>
          <w:tcPr>
            <w:tcW w:w="1701" w:type="dxa"/>
          </w:tcPr>
          <w:p w14:paraId="6B4B407E" w14:textId="0D05DB33" w:rsidR="00E80F7B" w:rsidRPr="00CD1ABC" w:rsidRDefault="00E80F7B" w:rsidP="00072672">
            <w:pPr>
              <w:jc w:val="center"/>
              <w:rPr>
                <w:rFonts w:ascii="Times New Roman" w:hAnsi="Times New Roman" w:cs="Times New Roman"/>
                <w:b/>
              </w:rPr>
            </w:pPr>
            <w:r w:rsidRPr="00CD1ABC">
              <w:rPr>
                <w:rFonts w:ascii="Times New Roman" w:hAnsi="Times New Roman" w:cs="Times New Roman"/>
                <w:b/>
              </w:rPr>
              <w:t>5.89</w:t>
            </w:r>
          </w:p>
        </w:tc>
        <w:tc>
          <w:tcPr>
            <w:tcW w:w="1134" w:type="dxa"/>
          </w:tcPr>
          <w:p w14:paraId="40F5FFCF" w14:textId="34B6F218" w:rsidR="00E80F7B" w:rsidRDefault="00E80F7B" w:rsidP="00072672">
            <w:pPr>
              <w:jc w:val="center"/>
              <w:rPr>
                <w:rFonts w:ascii="Times New Roman" w:hAnsi="Times New Roman" w:cs="Times New Roman"/>
              </w:rPr>
            </w:pPr>
            <w:r>
              <w:rPr>
                <w:rFonts w:ascii="Times New Roman" w:hAnsi="Times New Roman" w:cs="Times New Roman"/>
              </w:rPr>
              <w:t>0.44</w:t>
            </w:r>
          </w:p>
        </w:tc>
        <w:tc>
          <w:tcPr>
            <w:tcW w:w="1276" w:type="dxa"/>
          </w:tcPr>
          <w:p w14:paraId="167AD91B" w14:textId="69724FE5" w:rsidR="00E80F7B" w:rsidRDefault="00E80F7B" w:rsidP="00072672">
            <w:pPr>
              <w:jc w:val="center"/>
              <w:rPr>
                <w:rFonts w:ascii="Times New Roman" w:hAnsi="Times New Roman" w:cs="Times New Roman"/>
              </w:rPr>
            </w:pPr>
            <w:r>
              <w:rPr>
                <w:rFonts w:ascii="Times New Roman" w:hAnsi="Times New Roman" w:cs="Times New Roman"/>
              </w:rPr>
              <w:t>0.86</w:t>
            </w:r>
          </w:p>
        </w:tc>
        <w:tc>
          <w:tcPr>
            <w:tcW w:w="1276" w:type="dxa"/>
          </w:tcPr>
          <w:p w14:paraId="3863808A" w14:textId="616FE17A" w:rsidR="00E80F7B" w:rsidRDefault="00E80F7B" w:rsidP="00072672">
            <w:pPr>
              <w:jc w:val="center"/>
              <w:rPr>
                <w:rFonts w:ascii="Times New Roman" w:hAnsi="Times New Roman" w:cs="Times New Roman"/>
              </w:rPr>
            </w:pPr>
            <w:r>
              <w:rPr>
                <w:rFonts w:ascii="Times New Roman" w:hAnsi="Times New Roman" w:cs="Times New Roman"/>
              </w:rPr>
              <w:t>-</w:t>
            </w:r>
          </w:p>
        </w:tc>
        <w:tc>
          <w:tcPr>
            <w:tcW w:w="1134" w:type="dxa"/>
          </w:tcPr>
          <w:p w14:paraId="2CECC2EA" w14:textId="1C29E4A2" w:rsidR="00E80F7B" w:rsidRDefault="00E80F7B" w:rsidP="00072672">
            <w:pPr>
              <w:jc w:val="center"/>
              <w:rPr>
                <w:rFonts w:ascii="Times New Roman" w:hAnsi="Times New Roman" w:cs="Times New Roman"/>
              </w:rPr>
            </w:pPr>
            <w:r>
              <w:rPr>
                <w:rFonts w:ascii="Times New Roman" w:hAnsi="Times New Roman" w:cs="Times New Roman"/>
              </w:rPr>
              <w:t>-</w:t>
            </w:r>
          </w:p>
        </w:tc>
        <w:tc>
          <w:tcPr>
            <w:tcW w:w="1417" w:type="dxa"/>
          </w:tcPr>
          <w:p w14:paraId="7F86F66C" w14:textId="0E34D021" w:rsidR="00E80F7B" w:rsidRDefault="00E80F7B" w:rsidP="00072672">
            <w:pPr>
              <w:jc w:val="center"/>
              <w:rPr>
                <w:rFonts w:ascii="Times New Roman" w:hAnsi="Times New Roman" w:cs="Times New Roman"/>
              </w:rPr>
            </w:pPr>
            <w:r>
              <w:rPr>
                <w:rFonts w:ascii="Times New Roman" w:hAnsi="Times New Roman" w:cs="Times New Roman"/>
              </w:rPr>
              <w:t>-</w:t>
            </w:r>
          </w:p>
        </w:tc>
        <w:tc>
          <w:tcPr>
            <w:tcW w:w="1701" w:type="dxa"/>
          </w:tcPr>
          <w:p w14:paraId="11FE51BE" w14:textId="1B213B16" w:rsidR="00E80F7B" w:rsidRDefault="00E80F7B" w:rsidP="00072672">
            <w:pPr>
              <w:jc w:val="center"/>
              <w:rPr>
                <w:rFonts w:ascii="Times New Roman" w:hAnsi="Times New Roman" w:cs="Times New Roman"/>
              </w:rPr>
            </w:pPr>
            <w:r>
              <w:rPr>
                <w:rFonts w:ascii="Times New Roman" w:hAnsi="Times New Roman" w:cs="Times New Roman"/>
              </w:rPr>
              <w:t>-</w:t>
            </w:r>
          </w:p>
        </w:tc>
      </w:tr>
      <w:tr w:rsidR="00E80F7B" w14:paraId="6B1238A3" w14:textId="77777777" w:rsidTr="009B2D6D">
        <w:tc>
          <w:tcPr>
            <w:tcW w:w="3686" w:type="dxa"/>
          </w:tcPr>
          <w:p w14:paraId="0473AE8E" w14:textId="3513A832" w:rsidR="00E80F7B" w:rsidRPr="009B2D6D" w:rsidRDefault="00E80F7B" w:rsidP="009B2D6D">
            <w:pPr>
              <w:jc w:val="center"/>
              <w:rPr>
                <w:rFonts w:ascii="Times New Roman" w:hAnsi="Times New Roman" w:cs="Times New Roman"/>
                <w:b/>
              </w:rPr>
            </w:pPr>
            <w:r w:rsidRPr="009B2D6D">
              <w:rPr>
                <w:rFonts w:ascii="Times New Roman" w:hAnsi="Times New Roman" w:cs="Times New Roman"/>
                <w:b/>
              </w:rPr>
              <w:t>Root traits</w:t>
            </w:r>
          </w:p>
        </w:tc>
        <w:tc>
          <w:tcPr>
            <w:tcW w:w="1701" w:type="dxa"/>
          </w:tcPr>
          <w:p w14:paraId="64FC266C" w14:textId="77777777" w:rsidR="00E80F7B" w:rsidRPr="00CD1ABC" w:rsidRDefault="00E80F7B" w:rsidP="00072672">
            <w:pPr>
              <w:jc w:val="center"/>
              <w:rPr>
                <w:rFonts w:ascii="Times New Roman" w:hAnsi="Times New Roman" w:cs="Times New Roman"/>
                <w:b/>
              </w:rPr>
            </w:pPr>
          </w:p>
        </w:tc>
        <w:tc>
          <w:tcPr>
            <w:tcW w:w="1134" w:type="dxa"/>
          </w:tcPr>
          <w:p w14:paraId="385AD6D9" w14:textId="77777777" w:rsidR="00E80F7B" w:rsidRDefault="00E80F7B" w:rsidP="00072672">
            <w:pPr>
              <w:jc w:val="center"/>
              <w:rPr>
                <w:rFonts w:ascii="Times New Roman" w:hAnsi="Times New Roman" w:cs="Times New Roman"/>
              </w:rPr>
            </w:pPr>
          </w:p>
        </w:tc>
        <w:tc>
          <w:tcPr>
            <w:tcW w:w="1276" w:type="dxa"/>
          </w:tcPr>
          <w:p w14:paraId="0FF125F7" w14:textId="77777777" w:rsidR="00E80F7B" w:rsidRDefault="00E80F7B" w:rsidP="00072672">
            <w:pPr>
              <w:jc w:val="center"/>
              <w:rPr>
                <w:rFonts w:ascii="Times New Roman" w:hAnsi="Times New Roman" w:cs="Times New Roman"/>
              </w:rPr>
            </w:pPr>
          </w:p>
        </w:tc>
        <w:tc>
          <w:tcPr>
            <w:tcW w:w="1276" w:type="dxa"/>
          </w:tcPr>
          <w:p w14:paraId="314A341F" w14:textId="77777777" w:rsidR="00E80F7B" w:rsidRDefault="00E80F7B" w:rsidP="00072672">
            <w:pPr>
              <w:jc w:val="center"/>
              <w:rPr>
                <w:rFonts w:ascii="Times New Roman" w:hAnsi="Times New Roman" w:cs="Times New Roman"/>
              </w:rPr>
            </w:pPr>
          </w:p>
        </w:tc>
        <w:tc>
          <w:tcPr>
            <w:tcW w:w="1134" w:type="dxa"/>
          </w:tcPr>
          <w:p w14:paraId="06BE565E" w14:textId="77777777" w:rsidR="00E80F7B" w:rsidRDefault="00E80F7B" w:rsidP="00072672">
            <w:pPr>
              <w:jc w:val="center"/>
              <w:rPr>
                <w:rFonts w:ascii="Times New Roman" w:hAnsi="Times New Roman" w:cs="Times New Roman"/>
              </w:rPr>
            </w:pPr>
          </w:p>
        </w:tc>
        <w:tc>
          <w:tcPr>
            <w:tcW w:w="1417" w:type="dxa"/>
          </w:tcPr>
          <w:p w14:paraId="4F04041A" w14:textId="77777777" w:rsidR="00E80F7B" w:rsidRDefault="00E80F7B" w:rsidP="00072672">
            <w:pPr>
              <w:jc w:val="center"/>
              <w:rPr>
                <w:rFonts w:ascii="Times New Roman" w:hAnsi="Times New Roman" w:cs="Times New Roman"/>
              </w:rPr>
            </w:pPr>
          </w:p>
        </w:tc>
        <w:tc>
          <w:tcPr>
            <w:tcW w:w="1701" w:type="dxa"/>
          </w:tcPr>
          <w:p w14:paraId="681E3CDF" w14:textId="77777777" w:rsidR="00E80F7B" w:rsidRDefault="00E80F7B" w:rsidP="00072672">
            <w:pPr>
              <w:jc w:val="center"/>
              <w:rPr>
                <w:rFonts w:ascii="Times New Roman" w:hAnsi="Times New Roman" w:cs="Times New Roman"/>
              </w:rPr>
            </w:pPr>
          </w:p>
        </w:tc>
      </w:tr>
      <w:tr w:rsidR="00E80F7B" w14:paraId="393A62B4" w14:textId="77777777" w:rsidTr="009B2D6D">
        <w:tc>
          <w:tcPr>
            <w:tcW w:w="3686" w:type="dxa"/>
          </w:tcPr>
          <w:p w14:paraId="7B63A074" w14:textId="056CEC03" w:rsidR="00E80F7B" w:rsidRPr="009B2D6D" w:rsidRDefault="00E80F7B" w:rsidP="009B2D6D">
            <w:pPr>
              <w:jc w:val="right"/>
              <w:rPr>
                <w:rFonts w:ascii="Times New Roman" w:hAnsi="Times New Roman" w:cs="Times New Roman"/>
                <w:vertAlign w:val="subscript"/>
              </w:rPr>
            </w:pPr>
            <w:r>
              <w:rPr>
                <w:rFonts w:ascii="Times New Roman" w:hAnsi="Times New Roman" w:cs="Times New Roman"/>
              </w:rPr>
              <w:t>C</w:t>
            </w:r>
            <w:proofErr w:type="gramStart"/>
            <w:r>
              <w:rPr>
                <w:rFonts w:ascii="Times New Roman" w:hAnsi="Times New Roman" w:cs="Times New Roman"/>
              </w:rPr>
              <w:t>:N</w:t>
            </w:r>
            <w:r>
              <w:rPr>
                <w:rFonts w:ascii="Times New Roman" w:hAnsi="Times New Roman" w:cs="Times New Roman"/>
                <w:vertAlign w:val="subscript"/>
              </w:rPr>
              <w:t>2013</w:t>
            </w:r>
            <w:proofErr w:type="gramEnd"/>
          </w:p>
        </w:tc>
        <w:tc>
          <w:tcPr>
            <w:tcW w:w="1701" w:type="dxa"/>
          </w:tcPr>
          <w:p w14:paraId="380F75C1" w14:textId="11EC3873" w:rsidR="00E80F7B" w:rsidRPr="009B2D6D" w:rsidRDefault="00E80F7B" w:rsidP="00072672">
            <w:pPr>
              <w:jc w:val="center"/>
              <w:rPr>
                <w:rFonts w:ascii="Times New Roman" w:hAnsi="Times New Roman" w:cs="Times New Roman"/>
              </w:rPr>
            </w:pPr>
            <w:r>
              <w:rPr>
                <w:rFonts w:ascii="Times New Roman" w:hAnsi="Times New Roman" w:cs="Times New Roman"/>
              </w:rPr>
              <w:t>0.9</w:t>
            </w:r>
            <w:r w:rsidR="00F93647">
              <w:rPr>
                <w:rFonts w:ascii="Times New Roman" w:hAnsi="Times New Roman" w:cs="Times New Roman"/>
              </w:rPr>
              <w:t>3</w:t>
            </w:r>
          </w:p>
        </w:tc>
        <w:tc>
          <w:tcPr>
            <w:tcW w:w="1134" w:type="dxa"/>
          </w:tcPr>
          <w:p w14:paraId="44255171" w14:textId="68202132" w:rsidR="00E80F7B" w:rsidRDefault="00F93647" w:rsidP="00072672">
            <w:pPr>
              <w:jc w:val="center"/>
              <w:rPr>
                <w:rFonts w:ascii="Times New Roman" w:hAnsi="Times New Roman" w:cs="Times New Roman"/>
              </w:rPr>
            </w:pPr>
            <w:r>
              <w:rPr>
                <w:rFonts w:ascii="Times New Roman" w:hAnsi="Times New Roman" w:cs="Times New Roman"/>
              </w:rPr>
              <w:t>0.01</w:t>
            </w:r>
          </w:p>
        </w:tc>
        <w:tc>
          <w:tcPr>
            <w:tcW w:w="1276" w:type="dxa"/>
          </w:tcPr>
          <w:p w14:paraId="66B23E34" w14:textId="25C79FB8" w:rsidR="00E80F7B" w:rsidRDefault="00F93647" w:rsidP="00072672">
            <w:pPr>
              <w:jc w:val="center"/>
              <w:rPr>
                <w:rFonts w:ascii="Times New Roman" w:hAnsi="Times New Roman" w:cs="Times New Roman"/>
              </w:rPr>
            </w:pPr>
            <w:r>
              <w:rPr>
                <w:rFonts w:ascii="Times New Roman" w:hAnsi="Times New Roman" w:cs="Times New Roman"/>
              </w:rPr>
              <w:t>0.32</w:t>
            </w:r>
          </w:p>
        </w:tc>
        <w:tc>
          <w:tcPr>
            <w:tcW w:w="1276" w:type="dxa"/>
          </w:tcPr>
          <w:p w14:paraId="5F094F25" w14:textId="1C5ABAF1" w:rsidR="00E80F7B" w:rsidRDefault="00E80F7B" w:rsidP="00072672">
            <w:pPr>
              <w:jc w:val="center"/>
              <w:rPr>
                <w:rFonts w:ascii="Times New Roman" w:hAnsi="Times New Roman" w:cs="Times New Roman"/>
              </w:rPr>
            </w:pPr>
            <w:r>
              <w:rPr>
                <w:rFonts w:ascii="Times New Roman" w:hAnsi="Times New Roman" w:cs="Times New Roman"/>
              </w:rPr>
              <w:t>-</w:t>
            </w:r>
          </w:p>
        </w:tc>
        <w:tc>
          <w:tcPr>
            <w:tcW w:w="1134" w:type="dxa"/>
          </w:tcPr>
          <w:p w14:paraId="032E1AC2" w14:textId="5FC2711D" w:rsidR="00E80F7B" w:rsidRDefault="00E80F7B" w:rsidP="00072672">
            <w:pPr>
              <w:jc w:val="center"/>
              <w:rPr>
                <w:rFonts w:ascii="Times New Roman" w:hAnsi="Times New Roman" w:cs="Times New Roman"/>
              </w:rPr>
            </w:pPr>
            <w:r>
              <w:rPr>
                <w:rFonts w:ascii="Times New Roman" w:hAnsi="Times New Roman" w:cs="Times New Roman"/>
              </w:rPr>
              <w:t>-</w:t>
            </w:r>
          </w:p>
        </w:tc>
        <w:tc>
          <w:tcPr>
            <w:tcW w:w="1417" w:type="dxa"/>
          </w:tcPr>
          <w:p w14:paraId="1AC52F90" w14:textId="417A3CE7" w:rsidR="00E80F7B" w:rsidRDefault="00E80F7B" w:rsidP="00072672">
            <w:pPr>
              <w:jc w:val="center"/>
              <w:rPr>
                <w:rFonts w:ascii="Times New Roman" w:hAnsi="Times New Roman" w:cs="Times New Roman"/>
              </w:rPr>
            </w:pPr>
            <w:r>
              <w:rPr>
                <w:rFonts w:ascii="Times New Roman" w:hAnsi="Times New Roman" w:cs="Times New Roman"/>
              </w:rPr>
              <w:t>-</w:t>
            </w:r>
          </w:p>
        </w:tc>
        <w:tc>
          <w:tcPr>
            <w:tcW w:w="1701" w:type="dxa"/>
          </w:tcPr>
          <w:p w14:paraId="19BE6BCD" w14:textId="097F3BD1" w:rsidR="00E80F7B" w:rsidRDefault="00E80F7B" w:rsidP="00072672">
            <w:pPr>
              <w:jc w:val="center"/>
              <w:rPr>
                <w:rFonts w:ascii="Times New Roman" w:hAnsi="Times New Roman" w:cs="Times New Roman"/>
              </w:rPr>
            </w:pPr>
            <w:r>
              <w:rPr>
                <w:rFonts w:ascii="Times New Roman" w:hAnsi="Times New Roman" w:cs="Times New Roman"/>
              </w:rPr>
              <w:t>-</w:t>
            </w:r>
          </w:p>
        </w:tc>
      </w:tr>
      <w:tr w:rsidR="00E80F7B" w14:paraId="0E3EB41A" w14:textId="77777777" w:rsidTr="009B2D6D">
        <w:tc>
          <w:tcPr>
            <w:tcW w:w="3686" w:type="dxa"/>
          </w:tcPr>
          <w:p w14:paraId="35F2033B" w14:textId="7E12E9D0" w:rsidR="00E80F7B" w:rsidRPr="009D7385" w:rsidRDefault="00E80F7B" w:rsidP="009F669B">
            <w:pPr>
              <w:jc w:val="center"/>
              <w:rPr>
                <w:rFonts w:ascii="Times New Roman" w:hAnsi="Times New Roman" w:cs="Times New Roman"/>
                <w:b/>
              </w:rPr>
            </w:pPr>
            <w:r w:rsidRPr="009D7385">
              <w:rPr>
                <w:rFonts w:ascii="Times New Roman" w:hAnsi="Times New Roman" w:cs="Times New Roman"/>
                <w:b/>
              </w:rPr>
              <w:t>Arthropods</w:t>
            </w:r>
          </w:p>
        </w:tc>
        <w:tc>
          <w:tcPr>
            <w:tcW w:w="1701" w:type="dxa"/>
          </w:tcPr>
          <w:p w14:paraId="2072B757" w14:textId="77777777" w:rsidR="00E80F7B" w:rsidRDefault="00E80F7B" w:rsidP="00072672">
            <w:pPr>
              <w:jc w:val="center"/>
              <w:rPr>
                <w:rFonts w:ascii="Times New Roman" w:hAnsi="Times New Roman" w:cs="Times New Roman"/>
              </w:rPr>
            </w:pPr>
          </w:p>
        </w:tc>
        <w:tc>
          <w:tcPr>
            <w:tcW w:w="1134" w:type="dxa"/>
          </w:tcPr>
          <w:p w14:paraId="6BF05454" w14:textId="77777777" w:rsidR="00E80F7B" w:rsidRDefault="00E80F7B" w:rsidP="00072672">
            <w:pPr>
              <w:jc w:val="center"/>
              <w:rPr>
                <w:rFonts w:ascii="Times New Roman" w:hAnsi="Times New Roman" w:cs="Times New Roman"/>
              </w:rPr>
            </w:pPr>
          </w:p>
        </w:tc>
        <w:tc>
          <w:tcPr>
            <w:tcW w:w="1276" w:type="dxa"/>
          </w:tcPr>
          <w:p w14:paraId="2F4CC25F" w14:textId="77777777" w:rsidR="00E80F7B" w:rsidRDefault="00E80F7B" w:rsidP="00072672">
            <w:pPr>
              <w:jc w:val="center"/>
              <w:rPr>
                <w:rFonts w:ascii="Times New Roman" w:hAnsi="Times New Roman" w:cs="Times New Roman"/>
              </w:rPr>
            </w:pPr>
          </w:p>
        </w:tc>
        <w:tc>
          <w:tcPr>
            <w:tcW w:w="1276" w:type="dxa"/>
          </w:tcPr>
          <w:p w14:paraId="7DDFFE8B" w14:textId="01E7A90B" w:rsidR="00E80F7B" w:rsidRDefault="00E80F7B" w:rsidP="00072672">
            <w:pPr>
              <w:jc w:val="center"/>
              <w:rPr>
                <w:rFonts w:ascii="Times New Roman" w:hAnsi="Times New Roman" w:cs="Times New Roman"/>
              </w:rPr>
            </w:pPr>
          </w:p>
        </w:tc>
        <w:tc>
          <w:tcPr>
            <w:tcW w:w="1134" w:type="dxa"/>
          </w:tcPr>
          <w:p w14:paraId="2E62B866" w14:textId="77777777" w:rsidR="00E80F7B" w:rsidRDefault="00E80F7B" w:rsidP="00072672">
            <w:pPr>
              <w:jc w:val="center"/>
              <w:rPr>
                <w:rFonts w:ascii="Times New Roman" w:hAnsi="Times New Roman" w:cs="Times New Roman"/>
              </w:rPr>
            </w:pPr>
          </w:p>
        </w:tc>
        <w:tc>
          <w:tcPr>
            <w:tcW w:w="1417" w:type="dxa"/>
          </w:tcPr>
          <w:p w14:paraId="1C48FEB8" w14:textId="77777777" w:rsidR="00E80F7B" w:rsidRDefault="00E80F7B" w:rsidP="00072672">
            <w:pPr>
              <w:jc w:val="center"/>
              <w:rPr>
                <w:rFonts w:ascii="Times New Roman" w:hAnsi="Times New Roman" w:cs="Times New Roman"/>
              </w:rPr>
            </w:pPr>
          </w:p>
        </w:tc>
        <w:tc>
          <w:tcPr>
            <w:tcW w:w="1701" w:type="dxa"/>
          </w:tcPr>
          <w:p w14:paraId="37608E45" w14:textId="77777777" w:rsidR="00E80F7B" w:rsidRDefault="00E80F7B" w:rsidP="00072672">
            <w:pPr>
              <w:jc w:val="center"/>
              <w:rPr>
                <w:rFonts w:ascii="Times New Roman" w:hAnsi="Times New Roman" w:cs="Times New Roman"/>
              </w:rPr>
            </w:pPr>
          </w:p>
        </w:tc>
      </w:tr>
      <w:tr w:rsidR="00E80F7B" w14:paraId="286BB941" w14:textId="77777777" w:rsidTr="009B2D6D">
        <w:tc>
          <w:tcPr>
            <w:tcW w:w="3686" w:type="dxa"/>
          </w:tcPr>
          <w:p w14:paraId="3B2FAA48" w14:textId="3E396F5C" w:rsidR="00E80F7B" w:rsidRDefault="00E80F7B" w:rsidP="003D6A45">
            <w:pPr>
              <w:jc w:val="right"/>
              <w:rPr>
                <w:rFonts w:ascii="Times New Roman" w:hAnsi="Times New Roman" w:cs="Times New Roman"/>
              </w:rPr>
            </w:pPr>
            <w:r>
              <w:rPr>
                <w:rFonts w:ascii="Times New Roman" w:hAnsi="Times New Roman" w:cs="Times New Roman"/>
              </w:rPr>
              <w:t>Total abundance</w:t>
            </w:r>
          </w:p>
        </w:tc>
        <w:tc>
          <w:tcPr>
            <w:tcW w:w="1701" w:type="dxa"/>
          </w:tcPr>
          <w:p w14:paraId="2EA46FD0" w14:textId="233808F1" w:rsidR="00E80F7B" w:rsidRPr="007302F4" w:rsidRDefault="00E80F7B" w:rsidP="00072672">
            <w:pPr>
              <w:jc w:val="center"/>
              <w:rPr>
                <w:rFonts w:ascii="Times New Roman" w:hAnsi="Times New Roman" w:cs="Times New Roman"/>
                <w:b/>
              </w:rPr>
            </w:pPr>
            <w:r w:rsidRPr="007302F4">
              <w:rPr>
                <w:rFonts w:ascii="Times New Roman" w:hAnsi="Times New Roman" w:cs="Times New Roman"/>
                <w:b/>
              </w:rPr>
              <w:t>25.25</w:t>
            </w:r>
          </w:p>
        </w:tc>
        <w:tc>
          <w:tcPr>
            <w:tcW w:w="1134" w:type="dxa"/>
          </w:tcPr>
          <w:p w14:paraId="7562485D" w14:textId="1481EB18" w:rsidR="00E80F7B" w:rsidRPr="009227C4" w:rsidRDefault="00E80F7B" w:rsidP="00072672">
            <w:pPr>
              <w:jc w:val="center"/>
              <w:rPr>
                <w:rFonts w:ascii="Times New Roman" w:hAnsi="Times New Roman" w:cs="Times New Roman"/>
                <w:b/>
              </w:rPr>
            </w:pPr>
            <w:r>
              <w:rPr>
                <w:rFonts w:ascii="Times New Roman" w:hAnsi="Times New Roman" w:cs="Times New Roman"/>
                <w:b/>
              </w:rPr>
              <w:t>5.48</w:t>
            </w:r>
          </w:p>
        </w:tc>
        <w:tc>
          <w:tcPr>
            <w:tcW w:w="1276" w:type="dxa"/>
          </w:tcPr>
          <w:p w14:paraId="014A0833" w14:textId="4D4C3E4D" w:rsidR="00E80F7B" w:rsidRDefault="00E80F7B" w:rsidP="00072672">
            <w:pPr>
              <w:jc w:val="center"/>
              <w:rPr>
                <w:rFonts w:ascii="Times New Roman" w:hAnsi="Times New Roman" w:cs="Times New Roman"/>
              </w:rPr>
            </w:pPr>
            <w:r>
              <w:rPr>
                <w:rFonts w:ascii="Times New Roman" w:hAnsi="Times New Roman" w:cs="Times New Roman"/>
              </w:rPr>
              <w:t>7.33</w:t>
            </w:r>
          </w:p>
        </w:tc>
        <w:tc>
          <w:tcPr>
            <w:tcW w:w="1276" w:type="dxa"/>
          </w:tcPr>
          <w:p w14:paraId="567F14C4" w14:textId="488BB747" w:rsidR="00E80F7B" w:rsidRPr="009227C4" w:rsidRDefault="00E80F7B" w:rsidP="00072672">
            <w:pPr>
              <w:jc w:val="center"/>
              <w:rPr>
                <w:rFonts w:ascii="Times New Roman" w:hAnsi="Times New Roman" w:cs="Times New Roman"/>
                <w:b/>
                <w:vertAlign w:val="subscript"/>
              </w:rPr>
            </w:pPr>
            <w:r w:rsidRPr="009227C4">
              <w:rPr>
                <w:rFonts w:ascii="Times New Roman" w:hAnsi="Times New Roman" w:cs="Times New Roman"/>
                <w:b/>
              </w:rPr>
              <w:t>6.72</w:t>
            </w:r>
          </w:p>
        </w:tc>
        <w:tc>
          <w:tcPr>
            <w:tcW w:w="1134" w:type="dxa"/>
          </w:tcPr>
          <w:p w14:paraId="65436238" w14:textId="42B7C4EE" w:rsidR="00E80F7B" w:rsidRDefault="00E80F7B" w:rsidP="00072672">
            <w:pPr>
              <w:jc w:val="center"/>
              <w:rPr>
                <w:rFonts w:ascii="Times New Roman" w:hAnsi="Times New Roman" w:cs="Times New Roman"/>
              </w:rPr>
            </w:pPr>
            <w:r>
              <w:rPr>
                <w:rFonts w:ascii="Times New Roman" w:hAnsi="Times New Roman" w:cs="Times New Roman"/>
              </w:rPr>
              <w:t>8.22</w:t>
            </w:r>
          </w:p>
        </w:tc>
        <w:tc>
          <w:tcPr>
            <w:tcW w:w="1417" w:type="dxa"/>
          </w:tcPr>
          <w:p w14:paraId="651BE2D2" w14:textId="5B3A1936" w:rsidR="00E80F7B" w:rsidRPr="009227C4" w:rsidRDefault="00E80F7B" w:rsidP="00072672">
            <w:pPr>
              <w:jc w:val="center"/>
              <w:rPr>
                <w:rFonts w:ascii="Times New Roman" w:hAnsi="Times New Roman" w:cs="Times New Roman"/>
              </w:rPr>
            </w:pPr>
            <w:r w:rsidRPr="009227C4">
              <w:rPr>
                <w:rFonts w:ascii="Times New Roman" w:hAnsi="Times New Roman" w:cs="Times New Roman"/>
              </w:rPr>
              <w:t>1.65</w:t>
            </w:r>
          </w:p>
        </w:tc>
        <w:tc>
          <w:tcPr>
            <w:tcW w:w="1701" w:type="dxa"/>
          </w:tcPr>
          <w:p w14:paraId="79D98261" w14:textId="30166E56" w:rsidR="00E80F7B" w:rsidRPr="006E39AA" w:rsidRDefault="00E80F7B" w:rsidP="006E39AA">
            <w:pPr>
              <w:jc w:val="center"/>
              <w:rPr>
                <w:rFonts w:ascii="Times New Roman" w:hAnsi="Times New Roman" w:cs="Times New Roman"/>
                <w:vertAlign w:val="subscript"/>
              </w:rPr>
            </w:pPr>
            <w:r>
              <w:rPr>
                <w:rFonts w:ascii="Times New Roman" w:hAnsi="Times New Roman" w:cs="Times New Roman"/>
              </w:rPr>
              <w:t>11.85</w:t>
            </w:r>
          </w:p>
        </w:tc>
      </w:tr>
      <w:tr w:rsidR="00E80F7B" w14:paraId="29652A6E" w14:textId="77777777" w:rsidTr="009B2D6D">
        <w:tc>
          <w:tcPr>
            <w:tcW w:w="3686" w:type="dxa"/>
          </w:tcPr>
          <w:p w14:paraId="5E073AD3" w14:textId="78CDD35B" w:rsidR="00E80F7B" w:rsidRDefault="00E80F7B" w:rsidP="003D6A45">
            <w:pPr>
              <w:jc w:val="right"/>
              <w:rPr>
                <w:rFonts w:ascii="Times New Roman" w:hAnsi="Times New Roman" w:cs="Times New Roman"/>
              </w:rPr>
            </w:pPr>
            <w:r>
              <w:rPr>
                <w:rFonts w:ascii="Times New Roman" w:hAnsi="Times New Roman" w:cs="Times New Roman"/>
              </w:rPr>
              <w:t>Total richness</w:t>
            </w:r>
          </w:p>
        </w:tc>
        <w:tc>
          <w:tcPr>
            <w:tcW w:w="1701" w:type="dxa"/>
          </w:tcPr>
          <w:p w14:paraId="56688B8A" w14:textId="4A03312F" w:rsidR="00E80F7B" w:rsidRPr="00170D73" w:rsidRDefault="00E80F7B" w:rsidP="00072672">
            <w:pPr>
              <w:jc w:val="center"/>
              <w:rPr>
                <w:rFonts w:ascii="Times New Roman" w:hAnsi="Times New Roman" w:cs="Times New Roman"/>
                <w:b/>
              </w:rPr>
            </w:pPr>
            <w:r>
              <w:rPr>
                <w:rFonts w:ascii="Times New Roman" w:hAnsi="Times New Roman" w:cs="Times New Roman"/>
                <w:b/>
              </w:rPr>
              <w:t>23.63</w:t>
            </w:r>
          </w:p>
        </w:tc>
        <w:tc>
          <w:tcPr>
            <w:tcW w:w="1134" w:type="dxa"/>
          </w:tcPr>
          <w:p w14:paraId="03BE13A4" w14:textId="1220D9CF" w:rsidR="00E80F7B" w:rsidRPr="00170D73" w:rsidRDefault="00E80F7B" w:rsidP="00072672">
            <w:pPr>
              <w:jc w:val="center"/>
              <w:rPr>
                <w:rFonts w:ascii="Times New Roman" w:hAnsi="Times New Roman" w:cs="Times New Roman"/>
                <w:b/>
              </w:rPr>
            </w:pPr>
            <w:r>
              <w:rPr>
                <w:rFonts w:ascii="Times New Roman" w:hAnsi="Times New Roman" w:cs="Times New Roman"/>
                <w:b/>
              </w:rPr>
              <w:t>13.16</w:t>
            </w:r>
          </w:p>
        </w:tc>
        <w:tc>
          <w:tcPr>
            <w:tcW w:w="1276" w:type="dxa"/>
          </w:tcPr>
          <w:p w14:paraId="195B3A1C" w14:textId="14E19DD3" w:rsidR="00E80F7B" w:rsidRPr="00D53D88" w:rsidRDefault="00E80F7B" w:rsidP="00072672">
            <w:pPr>
              <w:jc w:val="center"/>
              <w:rPr>
                <w:rFonts w:ascii="Times New Roman" w:hAnsi="Times New Roman" w:cs="Times New Roman"/>
              </w:rPr>
            </w:pPr>
            <w:r>
              <w:rPr>
                <w:rFonts w:ascii="Times New Roman" w:hAnsi="Times New Roman" w:cs="Times New Roman"/>
              </w:rPr>
              <w:t>3.43</w:t>
            </w:r>
          </w:p>
        </w:tc>
        <w:tc>
          <w:tcPr>
            <w:tcW w:w="1276" w:type="dxa"/>
          </w:tcPr>
          <w:p w14:paraId="2E041A46" w14:textId="1693F7CB" w:rsidR="00E80F7B" w:rsidRPr="00D53D88" w:rsidRDefault="00E80F7B" w:rsidP="00072672">
            <w:pPr>
              <w:jc w:val="center"/>
              <w:rPr>
                <w:rFonts w:ascii="Times New Roman" w:hAnsi="Times New Roman" w:cs="Times New Roman"/>
                <w:b/>
              </w:rPr>
            </w:pPr>
            <w:r>
              <w:rPr>
                <w:rFonts w:ascii="Times New Roman" w:hAnsi="Times New Roman" w:cs="Times New Roman"/>
                <w:b/>
              </w:rPr>
              <w:t>6.77</w:t>
            </w:r>
          </w:p>
        </w:tc>
        <w:tc>
          <w:tcPr>
            <w:tcW w:w="1134" w:type="dxa"/>
          </w:tcPr>
          <w:p w14:paraId="76F1D8BA" w14:textId="10D0802B" w:rsidR="00E80F7B" w:rsidRDefault="00E80F7B" w:rsidP="00072672">
            <w:pPr>
              <w:jc w:val="center"/>
              <w:rPr>
                <w:rFonts w:ascii="Times New Roman" w:hAnsi="Times New Roman" w:cs="Times New Roman"/>
              </w:rPr>
            </w:pPr>
            <w:r>
              <w:rPr>
                <w:rFonts w:ascii="Times New Roman" w:hAnsi="Times New Roman" w:cs="Times New Roman"/>
              </w:rPr>
              <w:t>8.72</w:t>
            </w:r>
          </w:p>
        </w:tc>
        <w:tc>
          <w:tcPr>
            <w:tcW w:w="1417" w:type="dxa"/>
          </w:tcPr>
          <w:p w14:paraId="37145C6B" w14:textId="7779A589" w:rsidR="00E80F7B" w:rsidRDefault="00E80F7B" w:rsidP="00072672">
            <w:pPr>
              <w:jc w:val="center"/>
              <w:rPr>
                <w:rFonts w:ascii="Times New Roman" w:hAnsi="Times New Roman" w:cs="Times New Roman"/>
              </w:rPr>
            </w:pPr>
            <w:r>
              <w:rPr>
                <w:rFonts w:ascii="Times New Roman" w:hAnsi="Times New Roman" w:cs="Times New Roman"/>
              </w:rPr>
              <w:t>0.20</w:t>
            </w:r>
          </w:p>
        </w:tc>
        <w:tc>
          <w:tcPr>
            <w:tcW w:w="1701" w:type="dxa"/>
          </w:tcPr>
          <w:p w14:paraId="232A50A9" w14:textId="236DCE75" w:rsidR="00E80F7B" w:rsidRDefault="00E80F7B" w:rsidP="00072672">
            <w:pPr>
              <w:jc w:val="center"/>
              <w:rPr>
                <w:rFonts w:ascii="Times New Roman" w:hAnsi="Times New Roman" w:cs="Times New Roman"/>
              </w:rPr>
            </w:pPr>
            <w:r>
              <w:rPr>
                <w:rFonts w:ascii="Times New Roman" w:hAnsi="Times New Roman" w:cs="Times New Roman"/>
              </w:rPr>
              <w:t>7.84</w:t>
            </w:r>
          </w:p>
        </w:tc>
      </w:tr>
      <w:tr w:rsidR="00E80F7B" w14:paraId="0B1728DA" w14:textId="77777777" w:rsidTr="009B2D6D">
        <w:tc>
          <w:tcPr>
            <w:tcW w:w="3686" w:type="dxa"/>
          </w:tcPr>
          <w:p w14:paraId="3F4B4468" w14:textId="5B6D8497" w:rsidR="00E80F7B" w:rsidRDefault="00E80F7B" w:rsidP="003D6A45">
            <w:pPr>
              <w:jc w:val="right"/>
              <w:rPr>
                <w:rFonts w:ascii="Times New Roman" w:hAnsi="Times New Roman" w:cs="Times New Roman"/>
              </w:rPr>
            </w:pPr>
            <w:r>
              <w:rPr>
                <w:rFonts w:ascii="Times New Roman" w:hAnsi="Times New Roman" w:cs="Times New Roman"/>
              </w:rPr>
              <w:t>Total PIE</w:t>
            </w:r>
          </w:p>
        </w:tc>
        <w:tc>
          <w:tcPr>
            <w:tcW w:w="1701" w:type="dxa"/>
          </w:tcPr>
          <w:p w14:paraId="458C1A8E" w14:textId="7EB4EFF6" w:rsidR="00E80F7B" w:rsidRPr="007F5E0E" w:rsidRDefault="00E80F7B" w:rsidP="00072672">
            <w:pPr>
              <w:jc w:val="center"/>
              <w:rPr>
                <w:rFonts w:ascii="Times New Roman" w:hAnsi="Times New Roman" w:cs="Times New Roman"/>
                <w:i/>
              </w:rPr>
            </w:pPr>
            <w:r w:rsidRPr="007F5E0E">
              <w:rPr>
                <w:rFonts w:ascii="Times New Roman" w:hAnsi="Times New Roman" w:cs="Times New Roman"/>
                <w:i/>
              </w:rPr>
              <w:t>15.79</w:t>
            </w:r>
          </w:p>
        </w:tc>
        <w:tc>
          <w:tcPr>
            <w:tcW w:w="1134" w:type="dxa"/>
          </w:tcPr>
          <w:p w14:paraId="2AE38C15" w14:textId="10D8D154" w:rsidR="00E80F7B" w:rsidRPr="00E842D0" w:rsidRDefault="00E80F7B" w:rsidP="00072672">
            <w:pPr>
              <w:jc w:val="center"/>
              <w:rPr>
                <w:rFonts w:ascii="Times New Roman" w:hAnsi="Times New Roman" w:cs="Times New Roman"/>
                <w:b/>
              </w:rPr>
            </w:pPr>
            <w:r>
              <w:rPr>
                <w:rFonts w:ascii="Times New Roman" w:hAnsi="Times New Roman" w:cs="Times New Roman"/>
                <w:b/>
              </w:rPr>
              <w:t>18.81</w:t>
            </w:r>
          </w:p>
        </w:tc>
        <w:tc>
          <w:tcPr>
            <w:tcW w:w="1276" w:type="dxa"/>
          </w:tcPr>
          <w:p w14:paraId="7AC37C85" w14:textId="115C98C3" w:rsidR="00E80F7B" w:rsidRDefault="00E80F7B" w:rsidP="00072672">
            <w:pPr>
              <w:jc w:val="center"/>
              <w:rPr>
                <w:rFonts w:ascii="Times New Roman" w:hAnsi="Times New Roman" w:cs="Times New Roman"/>
              </w:rPr>
            </w:pPr>
            <w:r>
              <w:rPr>
                <w:rFonts w:ascii="Times New Roman" w:hAnsi="Times New Roman" w:cs="Times New Roman"/>
              </w:rPr>
              <w:t>6.66</w:t>
            </w:r>
          </w:p>
        </w:tc>
        <w:tc>
          <w:tcPr>
            <w:tcW w:w="1276" w:type="dxa"/>
          </w:tcPr>
          <w:p w14:paraId="7681DAF1" w14:textId="353B6A45" w:rsidR="00E80F7B" w:rsidRDefault="00E80F7B" w:rsidP="00072672">
            <w:pPr>
              <w:jc w:val="center"/>
              <w:rPr>
                <w:rFonts w:ascii="Times New Roman" w:hAnsi="Times New Roman" w:cs="Times New Roman"/>
              </w:rPr>
            </w:pPr>
            <w:r>
              <w:rPr>
                <w:rFonts w:ascii="Times New Roman" w:hAnsi="Times New Roman" w:cs="Times New Roman"/>
              </w:rPr>
              <w:t>0.34</w:t>
            </w:r>
          </w:p>
        </w:tc>
        <w:tc>
          <w:tcPr>
            <w:tcW w:w="1134" w:type="dxa"/>
          </w:tcPr>
          <w:p w14:paraId="536C90EF" w14:textId="3A0F61EC" w:rsidR="00E80F7B" w:rsidRDefault="00E80F7B" w:rsidP="00072672">
            <w:pPr>
              <w:jc w:val="center"/>
              <w:rPr>
                <w:rFonts w:ascii="Times New Roman" w:hAnsi="Times New Roman" w:cs="Times New Roman"/>
              </w:rPr>
            </w:pPr>
            <w:r>
              <w:rPr>
                <w:rFonts w:ascii="Times New Roman" w:hAnsi="Times New Roman" w:cs="Times New Roman"/>
              </w:rPr>
              <w:t>-</w:t>
            </w:r>
          </w:p>
        </w:tc>
        <w:tc>
          <w:tcPr>
            <w:tcW w:w="1417" w:type="dxa"/>
          </w:tcPr>
          <w:p w14:paraId="0700F379" w14:textId="6BC86895" w:rsidR="00E80F7B" w:rsidRDefault="00E80F7B" w:rsidP="00072672">
            <w:pPr>
              <w:jc w:val="center"/>
              <w:rPr>
                <w:rFonts w:ascii="Times New Roman" w:hAnsi="Times New Roman" w:cs="Times New Roman"/>
              </w:rPr>
            </w:pPr>
            <w:r>
              <w:rPr>
                <w:rFonts w:ascii="Times New Roman" w:hAnsi="Times New Roman" w:cs="Times New Roman"/>
              </w:rPr>
              <w:t>0.16</w:t>
            </w:r>
          </w:p>
        </w:tc>
        <w:tc>
          <w:tcPr>
            <w:tcW w:w="1701" w:type="dxa"/>
          </w:tcPr>
          <w:p w14:paraId="4A8929D8" w14:textId="75108B18" w:rsidR="00E80F7B" w:rsidRDefault="00E80F7B" w:rsidP="00072672">
            <w:pPr>
              <w:jc w:val="center"/>
              <w:rPr>
                <w:rFonts w:ascii="Times New Roman" w:hAnsi="Times New Roman" w:cs="Times New Roman"/>
              </w:rPr>
            </w:pPr>
            <w:r>
              <w:rPr>
                <w:rFonts w:ascii="Times New Roman" w:hAnsi="Times New Roman" w:cs="Times New Roman"/>
              </w:rPr>
              <w:t>-</w:t>
            </w:r>
          </w:p>
        </w:tc>
      </w:tr>
      <w:tr w:rsidR="00E80F7B" w14:paraId="22FFF7E4" w14:textId="77777777" w:rsidTr="009B2D6D">
        <w:tc>
          <w:tcPr>
            <w:tcW w:w="3686" w:type="dxa"/>
          </w:tcPr>
          <w:p w14:paraId="4A08270B" w14:textId="2B5E91CD" w:rsidR="00E80F7B" w:rsidRPr="00D531ED" w:rsidRDefault="00E80F7B" w:rsidP="003D6A45">
            <w:pPr>
              <w:jc w:val="right"/>
              <w:rPr>
                <w:rFonts w:ascii="Times New Roman" w:hAnsi="Times New Roman" w:cs="Times New Roman"/>
                <w:vertAlign w:val="subscript"/>
              </w:rPr>
            </w:pPr>
            <w:proofErr w:type="spellStart"/>
            <w:r>
              <w:rPr>
                <w:rFonts w:ascii="Times New Roman" w:hAnsi="Times New Roman" w:cs="Times New Roman"/>
              </w:rPr>
              <w:t>Hellinger</w:t>
            </w:r>
            <w:proofErr w:type="spellEnd"/>
            <w:r>
              <w:rPr>
                <w:rFonts w:ascii="Times New Roman" w:hAnsi="Times New Roman" w:cs="Times New Roman"/>
              </w:rPr>
              <w:t xml:space="preserve"> distance</w:t>
            </w:r>
            <w:r>
              <w:rPr>
                <w:rFonts w:ascii="Times New Roman" w:hAnsi="Times New Roman" w:cs="Times New Roman"/>
                <w:vertAlign w:val="subscript"/>
              </w:rPr>
              <w:t>2012</w:t>
            </w:r>
          </w:p>
        </w:tc>
        <w:tc>
          <w:tcPr>
            <w:tcW w:w="1701" w:type="dxa"/>
          </w:tcPr>
          <w:p w14:paraId="35CEBC72" w14:textId="19B1B33B" w:rsidR="00E80F7B" w:rsidRDefault="00E80F7B" w:rsidP="00072672">
            <w:pPr>
              <w:jc w:val="center"/>
              <w:rPr>
                <w:rFonts w:ascii="Times New Roman" w:hAnsi="Times New Roman" w:cs="Times New Roman"/>
              </w:rPr>
            </w:pPr>
            <w:r>
              <w:rPr>
                <w:rFonts w:ascii="Times New Roman" w:hAnsi="Times New Roman" w:cs="Times New Roman"/>
              </w:rPr>
              <w:t>0.95</w:t>
            </w:r>
          </w:p>
        </w:tc>
        <w:tc>
          <w:tcPr>
            <w:tcW w:w="1134" w:type="dxa"/>
          </w:tcPr>
          <w:p w14:paraId="57202705" w14:textId="535051E3" w:rsidR="00E80F7B" w:rsidRPr="000F08B4" w:rsidRDefault="00E80F7B" w:rsidP="00072672">
            <w:pPr>
              <w:jc w:val="center"/>
              <w:rPr>
                <w:rFonts w:ascii="Times New Roman" w:hAnsi="Times New Roman" w:cs="Times New Roman"/>
              </w:rPr>
            </w:pPr>
            <w:r>
              <w:rPr>
                <w:rFonts w:ascii="Times New Roman" w:hAnsi="Times New Roman" w:cs="Times New Roman"/>
              </w:rPr>
              <w:t>1.26</w:t>
            </w:r>
          </w:p>
        </w:tc>
        <w:tc>
          <w:tcPr>
            <w:tcW w:w="1276" w:type="dxa"/>
          </w:tcPr>
          <w:p w14:paraId="0785E135" w14:textId="12F9DD7A" w:rsidR="00E80F7B" w:rsidRDefault="00E80F7B" w:rsidP="00072672">
            <w:pPr>
              <w:jc w:val="center"/>
              <w:rPr>
                <w:rFonts w:ascii="Times New Roman" w:hAnsi="Times New Roman" w:cs="Times New Roman"/>
              </w:rPr>
            </w:pPr>
            <w:r>
              <w:rPr>
                <w:rFonts w:ascii="Times New Roman" w:hAnsi="Times New Roman" w:cs="Times New Roman"/>
              </w:rPr>
              <w:t>0.91</w:t>
            </w:r>
          </w:p>
        </w:tc>
        <w:tc>
          <w:tcPr>
            <w:tcW w:w="1276" w:type="dxa"/>
          </w:tcPr>
          <w:p w14:paraId="361D616E" w14:textId="74D5BFB1" w:rsidR="00E80F7B" w:rsidRDefault="00E80F7B" w:rsidP="00072672">
            <w:pPr>
              <w:jc w:val="center"/>
              <w:rPr>
                <w:rFonts w:ascii="Times New Roman" w:hAnsi="Times New Roman" w:cs="Times New Roman"/>
              </w:rPr>
            </w:pPr>
            <w:r>
              <w:rPr>
                <w:rFonts w:ascii="Times New Roman" w:hAnsi="Times New Roman" w:cs="Times New Roman"/>
              </w:rPr>
              <w:t>-</w:t>
            </w:r>
          </w:p>
        </w:tc>
        <w:tc>
          <w:tcPr>
            <w:tcW w:w="1134" w:type="dxa"/>
          </w:tcPr>
          <w:p w14:paraId="202F9520" w14:textId="4727EC6D" w:rsidR="00E80F7B" w:rsidRDefault="00E80F7B" w:rsidP="00072672">
            <w:pPr>
              <w:jc w:val="center"/>
              <w:rPr>
                <w:rFonts w:ascii="Times New Roman" w:hAnsi="Times New Roman" w:cs="Times New Roman"/>
              </w:rPr>
            </w:pPr>
            <w:r>
              <w:rPr>
                <w:rFonts w:ascii="Times New Roman" w:hAnsi="Times New Roman" w:cs="Times New Roman"/>
              </w:rPr>
              <w:t>-</w:t>
            </w:r>
          </w:p>
        </w:tc>
        <w:tc>
          <w:tcPr>
            <w:tcW w:w="1417" w:type="dxa"/>
          </w:tcPr>
          <w:p w14:paraId="5C78B022" w14:textId="61A5E6A4" w:rsidR="00E80F7B" w:rsidRDefault="00E80F7B" w:rsidP="00072672">
            <w:pPr>
              <w:jc w:val="center"/>
              <w:rPr>
                <w:rFonts w:ascii="Times New Roman" w:hAnsi="Times New Roman" w:cs="Times New Roman"/>
              </w:rPr>
            </w:pPr>
            <w:r>
              <w:rPr>
                <w:rFonts w:ascii="Times New Roman" w:hAnsi="Times New Roman" w:cs="Times New Roman"/>
              </w:rPr>
              <w:t>-</w:t>
            </w:r>
          </w:p>
        </w:tc>
        <w:tc>
          <w:tcPr>
            <w:tcW w:w="1701" w:type="dxa"/>
          </w:tcPr>
          <w:p w14:paraId="1D09FB72" w14:textId="348E01A3" w:rsidR="00E80F7B" w:rsidRDefault="00E80F7B" w:rsidP="00072672">
            <w:pPr>
              <w:jc w:val="center"/>
              <w:rPr>
                <w:rFonts w:ascii="Times New Roman" w:hAnsi="Times New Roman" w:cs="Times New Roman"/>
              </w:rPr>
            </w:pPr>
            <w:r>
              <w:rPr>
                <w:rFonts w:ascii="Times New Roman" w:hAnsi="Times New Roman" w:cs="Times New Roman"/>
              </w:rPr>
              <w:t>-</w:t>
            </w:r>
          </w:p>
        </w:tc>
      </w:tr>
      <w:tr w:rsidR="00E80F7B" w14:paraId="33AE0F9F" w14:textId="77777777" w:rsidTr="009B2D6D">
        <w:tc>
          <w:tcPr>
            <w:tcW w:w="3686" w:type="dxa"/>
          </w:tcPr>
          <w:p w14:paraId="11D47FDC" w14:textId="2E23CE27" w:rsidR="00E80F7B" w:rsidRPr="00D531ED" w:rsidRDefault="00E80F7B" w:rsidP="003D6A45">
            <w:pPr>
              <w:jc w:val="right"/>
              <w:rPr>
                <w:rFonts w:ascii="Times New Roman" w:hAnsi="Times New Roman" w:cs="Times New Roman"/>
                <w:vertAlign w:val="subscript"/>
              </w:rPr>
            </w:pPr>
            <w:proofErr w:type="spellStart"/>
            <w:r>
              <w:rPr>
                <w:rFonts w:ascii="Times New Roman" w:hAnsi="Times New Roman" w:cs="Times New Roman"/>
              </w:rPr>
              <w:t>Hellinger</w:t>
            </w:r>
            <w:proofErr w:type="spellEnd"/>
            <w:r>
              <w:rPr>
                <w:rFonts w:ascii="Times New Roman" w:hAnsi="Times New Roman" w:cs="Times New Roman"/>
              </w:rPr>
              <w:t xml:space="preserve"> distance</w:t>
            </w:r>
            <w:r>
              <w:rPr>
                <w:rFonts w:ascii="Times New Roman" w:hAnsi="Times New Roman" w:cs="Times New Roman"/>
                <w:vertAlign w:val="subscript"/>
              </w:rPr>
              <w:t>2013</w:t>
            </w:r>
          </w:p>
        </w:tc>
        <w:tc>
          <w:tcPr>
            <w:tcW w:w="1701" w:type="dxa"/>
          </w:tcPr>
          <w:p w14:paraId="2039D272" w14:textId="518C6D0E" w:rsidR="00E80F7B" w:rsidRPr="00E80F7B" w:rsidRDefault="00E80F7B" w:rsidP="00072672">
            <w:pPr>
              <w:jc w:val="center"/>
              <w:rPr>
                <w:rFonts w:ascii="Times New Roman" w:hAnsi="Times New Roman" w:cs="Times New Roman"/>
                <w:vertAlign w:val="subscript"/>
              </w:rPr>
            </w:pPr>
            <w:r>
              <w:rPr>
                <w:rFonts w:ascii="Times New Roman" w:hAnsi="Times New Roman" w:cs="Times New Roman"/>
              </w:rPr>
              <w:t>1.14</w:t>
            </w:r>
          </w:p>
        </w:tc>
        <w:tc>
          <w:tcPr>
            <w:tcW w:w="1134" w:type="dxa"/>
          </w:tcPr>
          <w:p w14:paraId="654B29BE" w14:textId="5E2112B2" w:rsidR="00E80F7B" w:rsidRPr="00E842D0" w:rsidRDefault="00E80F7B" w:rsidP="00072672">
            <w:pPr>
              <w:jc w:val="center"/>
              <w:rPr>
                <w:rFonts w:ascii="Times New Roman" w:hAnsi="Times New Roman" w:cs="Times New Roman"/>
                <w:b/>
              </w:rPr>
            </w:pPr>
            <w:r>
              <w:rPr>
                <w:rFonts w:ascii="Times New Roman" w:hAnsi="Times New Roman" w:cs="Times New Roman"/>
                <w:b/>
              </w:rPr>
              <w:t>5.70</w:t>
            </w:r>
          </w:p>
        </w:tc>
        <w:tc>
          <w:tcPr>
            <w:tcW w:w="1276" w:type="dxa"/>
          </w:tcPr>
          <w:p w14:paraId="0F8D3F0F" w14:textId="11DAD5EB" w:rsidR="00E80F7B" w:rsidRDefault="00E80F7B" w:rsidP="00072672">
            <w:pPr>
              <w:jc w:val="center"/>
              <w:rPr>
                <w:rFonts w:ascii="Times New Roman" w:hAnsi="Times New Roman" w:cs="Times New Roman"/>
              </w:rPr>
            </w:pPr>
            <w:r>
              <w:rPr>
                <w:rFonts w:ascii="Times New Roman" w:hAnsi="Times New Roman" w:cs="Times New Roman"/>
              </w:rPr>
              <w:t>0.69</w:t>
            </w:r>
          </w:p>
        </w:tc>
        <w:tc>
          <w:tcPr>
            <w:tcW w:w="1276" w:type="dxa"/>
          </w:tcPr>
          <w:p w14:paraId="38B8DE8B" w14:textId="46E19ECF" w:rsidR="00E80F7B" w:rsidRDefault="00E80F7B" w:rsidP="00072672">
            <w:pPr>
              <w:jc w:val="center"/>
              <w:rPr>
                <w:rFonts w:ascii="Times New Roman" w:hAnsi="Times New Roman" w:cs="Times New Roman"/>
              </w:rPr>
            </w:pPr>
            <w:r>
              <w:rPr>
                <w:rFonts w:ascii="Times New Roman" w:hAnsi="Times New Roman" w:cs="Times New Roman"/>
              </w:rPr>
              <w:t>-</w:t>
            </w:r>
          </w:p>
        </w:tc>
        <w:tc>
          <w:tcPr>
            <w:tcW w:w="1134" w:type="dxa"/>
          </w:tcPr>
          <w:p w14:paraId="273E47E6" w14:textId="589647CF" w:rsidR="00E80F7B" w:rsidRDefault="00E80F7B" w:rsidP="00072672">
            <w:pPr>
              <w:jc w:val="center"/>
              <w:rPr>
                <w:rFonts w:ascii="Times New Roman" w:hAnsi="Times New Roman" w:cs="Times New Roman"/>
              </w:rPr>
            </w:pPr>
            <w:r>
              <w:rPr>
                <w:rFonts w:ascii="Times New Roman" w:hAnsi="Times New Roman" w:cs="Times New Roman"/>
              </w:rPr>
              <w:t>-</w:t>
            </w:r>
          </w:p>
        </w:tc>
        <w:tc>
          <w:tcPr>
            <w:tcW w:w="1417" w:type="dxa"/>
          </w:tcPr>
          <w:p w14:paraId="1B590E62" w14:textId="184DBD86" w:rsidR="00E80F7B" w:rsidRDefault="00E80F7B" w:rsidP="00072672">
            <w:pPr>
              <w:jc w:val="center"/>
              <w:rPr>
                <w:rFonts w:ascii="Times New Roman" w:hAnsi="Times New Roman" w:cs="Times New Roman"/>
              </w:rPr>
            </w:pPr>
            <w:r>
              <w:rPr>
                <w:rFonts w:ascii="Times New Roman" w:hAnsi="Times New Roman" w:cs="Times New Roman"/>
              </w:rPr>
              <w:t>-</w:t>
            </w:r>
          </w:p>
        </w:tc>
        <w:tc>
          <w:tcPr>
            <w:tcW w:w="1701" w:type="dxa"/>
          </w:tcPr>
          <w:p w14:paraId="4289988C" w14:textId="796C71AD" w:rsidR="00E80F7B" w:rsidRDefault="00E80F7B" w:rsidP="00072672">
            <w:pPr>
              <w:jc w:val="center"/>
              <w:rPr>
                <w:rFonts w:ascii="Times New Roman" w:hAnsi="Times New Roman" w:cs="Times New Roman"/>
              </w:rPr>
            </w:pPr>
            <w:r>
              <w:rPr>
                <w:rFonts w:ascii="Times New Roman" w:hAnsi="Times New Roman" w:cs="Times New Roman"/>
              </w:rPr>
              <w:t>-</w:t>
            </w:r>
          </w:p>
        </w:tc>
      </w:tr>
      <w:tr w:rsidR="00E80F7B" w14:paraId="3BB5FD2B" w14:textId="77777777" w:rsidTr="009B2D6D">
        <w:tc>
          <w:tcPr>
            <w:tcW w:w="3686" w:type="dxa"/>
          </w:tcPr>
          <w:p w14:paraId="0DEC3B4B" w14:textId="77777777" w:rsidR="00E80F7B" w:rsidRDefault="00E80F7B" w:rsidP="003D6A45">
            <w:pPr>
              <w:jc w:val="right"/>
              <w:rPr>
                <w:rFonts w:ascii="Times New Roman" w:hAnsi="Times New Roman" w:cs="Times New Roman"/>
              </w:rPr>
            </w:pPr>
          </w:p>
        </w:tc>
        <w:tc>
          <w:tcPr>
            <w:tcW w:w="1701" w:type="dxa"/>
          </w:tcPr>
          <w:p w14:paraId="3AAB6F3C" w14:textId="77777777" w:rsidR="00E80F7B" w:rsidRDefault="00E80F7B" w:rsidP="00072672">
            <w:pPr>
              <w:jc w:val="center"/>
              <w:rPr>
                <w:rFonts w:ascii="Times New Roman" w:hAnsi="Times New Roman" w:cs="Times New Roman"/>
              </w:rPr>
            </w:pPr>
          </w:p>
        </w:tc>
        <w:tc>
          <w:tcPr>
            <w:tcW w:w="1134" w:type="dxa"/>
          </w:tcPr>
          <w:p w14:paraId="5DD7131B" w14:textId="77777777" w:rsidR="00E80F7B" w:rsidRDefault="00E80F7B" w:rsidP="00072672">
            <w:pPr>
              <w:jc w:val="center"/>
              <w:rPr>
                <w:rFonts w:ascii="Times New Roman" w:hAnsi="Times New Roman" w:cs="Times New Roman"/>
                <w:b/>
              </w:rPr>
            </w:pPr>
          </w:p>
        </w:tc>
        <w:tc>
          <w:tcPr>
            <w:tcW w:w="1276" w:type="dxa"/>
          </w:tcPr>
          <w:p w14:paraId="1F04E97F" w14:textId="77777777" w:rsidR="00E80F7B" w:rsidRDefault="00E80F7B" w:rsidP="00072672">
            <w:pPr>
              <w:jc w:val="center"/>
              <w:rPr>
                <w:rFonts w:ascii="Times New Roman" w:hAnsi="Times New Roman" w:cs="Times New Roman"/>
              </w:rPr>
            </w:pPr>
          </w:p>
        </w:tc>
        <w:tc>
          <w:tcPr>
            <w:tcW w:w="1276" w:type="dxa"/>
          </w:tcPr>
          <w:p w14:paraId="1A7E7C30" w14:textId="77777777" w:rsidR="00E80F7B" w:rsidRDefault="00E80F7B" w:rsidP="00072672">
            <w:pPr>
              <w:jc w:val="center"/>
              <w:rPr>
                <w:rFonts w:ascii="Times New Roman" w:hAnsi="Times New Roman" w:cs="Times New Roman"/>
              </w:rPr>
            </w:pPr>
          </w:p>
        </w:tc>
        <w:tc>
          <w:tcPr>
            <w:tcW w:w="1134" w:type="dxa"/>
          </w:tcPr>
          <w:p w14:paraId="016F091F" w14:textId="77777777" w:rsidR="00E80F7B" w:rsidRDefault="00E80F7B" w:rsidP="00072672">
            <w:pPr>
              <w:jc w:val="center"/>
              <w:rPr>
                <w:rFonts w:ascii="Times New Roman" w:hAnsi="Times New Roman" w:cs="Times New Roman"/>
              </w:rPr>
            </w:pPr>
          </w:p>
        </w:tc>
        <w:tc>
          <w:tcPr>
            <w:tcW w:w="1417" w:type="dxa"/>
          </w:tcPr>
          <w:p w14:paraId="1BBD88E9" w14:textId="77777777" w:rsidR="00E80F7B" w:rsidRDefault="00E80F7B" w:rsidP="00072672">
            <w:pPr>
              <w:jc w:val="center"/>
              <w:rPr>
                <w:rFonts w:ascii="Times New Roman" w:hAnsi="Times New Roman" w:cs="Times New Roman"/>
              </w:rPr>
            </w:pPr>
          </w:p>
        </w:tc>
        <w:tc>
          <w:tcPr>
            <w:tcW w:w="1701" w:type="dxa"/>
          </w:tcPr>
          <w:p w14:paraId="513A1149" w14:textId="77777777" w:rsidR="00E80F7B" w:rsidRDefault="00E80F7B" w:rsidP="00072672">
            <w:pPr>
              <w:jc w:val="center"/>
              <w:rPr>
                <w:rFonts w:ascii="Times New Roman" w:hAnsi="Times New Roman" w:cs="Times New Roman"/>
              </w:rPr>
            </w:pPr>
          </w:p>
        </w:tc>
      </w:tr>
      <w:tr w:rsidR="00E80F7B" w14:paraId="5F35C706" w14:textId="77777777" w:rsidTr="009B2D6D">
        <w:tc>
          <w:tcPr>
            <w:tcW w:w="3686" w:type="dxa"/>
          </w:tcPr>
          <w:p w14:paraId="3A603F27" w14:textId="77777777" w:rsidR="00E80F7B" w:rsidRDefault="00E80F7B" w:rsidP="003D6A45">
            <w:pPr>
              <w:jc w:val="right"/>
              <w:rPr>
                <w:rFonts w:ascii="Times New Roman" w:hAnsi="Times New Roman" w:cs="Times New Roman"/>
              </w:rPr>
            </w:pPr>
          </w:p>
        </w:tc>
        <w:tc>
          <w:tcPr>
            <w:tcW w:w="1701" w:type="dxa"/>
          </w:tcPr>
          <w:p w14:paraId="19637F21" w14:textId="77777777" w:rsidR="00E80F7B" w:rsidRDefault="00E80F7B" w:rsidP="00072672">
            <w:pPr>
              <w:jc w:val="center"/>
              <w:rPr>
                <w:rFonts w:ascii="Times New Roman" w:hAnsi="Times New Roman" w:cs="Times New Roman"/>
              </w:rPr>
            </w:pPr>
          </w:p>
        </w:tc>
        <w:tc>
          <w:tcPr>
            <w:tcW w:w="1134" w:type="dxa"/>
          </w:tcPr>
          <w:p w14:paraId="1910E52A" w14:textId="77777777" w:rsidR="00E80F7B" w:rsidRDefault="00E80F7B" w:rsidP="00072672">
            <w:pPr>
              <w:jc w:val="center"/>
              <w:rPr>
                <w:rFonts w:ascii="Times New Roman" w:hAnsi="Times New Roman" w:cs="Times New Roman"/>
                <w:b/>
              </w:rPr>
            </w:pPr>
          </w:p>
        </w:tc>
        <w:tc>
          <w:tcPr>
            <w:tcW w:w="1276" w:type="dxa"/>
          </w:tcPr>
          <w:p w14:paraId="38343D5F" w14:textId="77777777" w:rsidR="00E80F7B" w:rsidRDefault="00E80F7B" w:rsidP="00072672">
            <w:pPr>
              <w:jc w:val="center"/>
              <w:rPr>
                <w:rFonts w:ascii="Times New Roman" w:hAnsi="Times New Roman" w:cs="Times New Roman"/>
              </w:rPr>
            </w:pPr>
          </w:p>
        </w:tc>
        <w:tc>
          <w:tcPr>
            <w:tcW w:w="1276" w:type="dxa"/>
          </w:tcPr>
          <w:p w14:paraId="4723396E" w14:textId="77777777" w:rsidR="00E80F7B" w:rsidRDefault="00E80F7B" w:rsidP="00072672">
            <w:pPr>
              <w:jc w:val="center"/>
              <w:rPr>
                <w:rFonts w:ascii="Times New Roman" w:hAnsi="Times New Roman" w:cs="Times New Roman"/>
              </w:rPr>
            </w:pPr>
          </w:p>
        </w:tc>
        <w:tc>
          <w:tcPr>
            <w:tcW w:w="1134" w:type="dxa"/>
          </w:tcPr>
          <w:p w14:paraId="2D5F1B96" w14:textId="77777777" w:rsidR="00E80F7B" w:rsidRDefault="00E80F7B" w:rsidP="00072672">
            <w:pPr>
              <w:jc w:val="center"/>
              <w:rPr>
                <w:rFonts w:ascii="Times New Roman" w:hAnsi="Times New Roman" w:cs="Times New Roman"/>
              </w:rPr>
            </w:pPr>
          </w:p>
        </w:tc>
        <w:tc>
          <w:tcPr>
            <w:tcW w:w="1417" w:type="dxa"/>
          </w:tcPr>
          <w:p w14:paraId="34B20F2D" w14:textId="77777777" w:rsidR="00E80F7B" w:rsidRDefault="00E80F7B" w:rsidP="00072672">
            <w:pPr>
              <w:jc w:val="center"/>
              <w:rPr>
                <w:rFonts w:ascii="Times New Roman" w:hAnsi="Times New Roman" w:cs="Times New Roman"/>
              </w:rPr>
            </w:pPr>
          </w:p>
        </w:tc>
        <w:tc>
          <w:tcPr>
            <w:tcW w:w="1701" w:type="dxa"/>
          </w:tcPr>
          <w:p w14:paraId="2DFD0857" w14:textId="77777777" w:rsidR="00E80F7B" w:rsidRDefault="00E80F7B" w:rsidP="00072672">
            <w:pPr>
              <w:jc w:val="center"/>
              <w:rPr>
                <w:rFonts w:ascii="Times New Roman" w:hAnsi="Times New Roman" w:cs="Times New Roman"/>
              </w:rPr>
            </w:pPr>
          </w:p>
        </w:tc>
      </w:tr>
      <w:tr w:rsidR="00E80F7B" w14:paraId="7E368727" w14:textId="77777777" w:rsidTr="009B2D6D">
        <w:tc>
          <w:tcPr>
            <w:tcW w:w="3686" w:type="dxa"/>
          </w:tcPr>
          <w:p w14:paraId="616F5E4C" w14:textId="77777777" w:rsidR="00E80F7B" w:rsidRDefault="00E80F7B" w:rsidP="003D6A45">
            <w:pPr>
              <w:jc w:val="right"/>
              <w:rPr>
                <w:rFonts w:ascii="Times New Roman" w:hAnsi="Times New Roman" w:cs="Times New Roman"/>
              </w:rPr>
            </w:pPr>
          </w:p>
        </w:tc>
        <w:tc>
          <w:tcPr>
            <w:tcW w:w="1701" w:type="dxa"/>
          </w:tcPr>
          <w:p w14:paraId="0881779C" w14:textId="77777777" w:rsidR="00E80F7B" w:rsidRDefault="00E80F7B" w:rsidP="00072672">
            <w:pPr>
              <w:jc w:val="center"/>
              <w:rPr>
                <w:rFonts w:ascii="Times New Roman" w:hAnsi="Times New Roman" w:cs="Times New Roman"/>
              </w:rPr>
            </w:pPr>
          </w:p>
        </w:tc>
        <w:tc>
          <w:tcPr>
            <w:tcW w:w="1134" w:type="dxa"/>
          </w:tcPr>
          <w:p w14:paraId="69D641A9" w14:textId="77777777" w:rsidR="00E80F7B" w:rsidRDefault="00E80F7B" w:rsidP="00072672">
            <w:pPr>
              <w:jc w:val="center"/>
              <w:rPr>
                <w:rFonts w:ascii="Times New Roman" w:hAnsi="Times New Roman" w:cs="Times New Roman"/>
                <w:b/>
              </w:rPr>
            </w:pPr>
          </w:p>
        </w:tc>
        <w:tc>
          <w:tcPr>
            <w:tcW w:w="1276" w:type="dxa"/>
          </w:tcPr>
          <w:p w14:paraId="5BA1CDC1" w14:textId="77777777" w:rsidR="00E80F7B" w:rsidRDefault="00E80F7B" w:rsidP="00072672">
            <w:pPr>
              <w:jc w:val="center"/>
              <w:rPr>
                <w:rFonts w:ascii="Times New Roman" w:hAnsi="Times New Roman" w:cs="Times New Roman"/>
              </w:rPr>
            </w:pPr>
          </w:p>
        </w:tc>
        <w:tc>
          <w:tcPr>
            <w:tcW w:w="1276" w:type="dxa"/>
          </w:tcPr>
          <w:p w14:paraId="695F4B63" w14:textId="77777777" w:rsidR="00E80F7B" w:rsidRDefault="00E80F7B" w:rsidP="00072672">
            <w:pPr>
              <w:jc w:val="center"/>
              <w:rPr>
                <w:rFonts w:ascii="Times New Roman" w:hAnsi="Times New Roman" w:cs="Times New Roman"/>
              </w:rPr>
            </w:pPr>
          </w:p>
        </w:tc>
        <w:tc>
          <w:tcPr>
            <w:tcW w:w="1134" w:type="dxa"/>
          </w:tcPr>
          <w:p w14:paraId="07DC12D9" w14:textId="77777777" w:rsidR="00E80F7B" w:rsidRDefault="00E80F7B" w:rsidP="00072672">
            <w:pPr>
              <w:jc w:val="center"/>
              <w:rPr>
                <w:rFonts w:ascii="Times New Roman" w:hAnsi="Times New Roman" w:cs="Times New Roman"/>
              </w:rPr>
            </w:pPr>
          </w:p>
        </w:tc>
        <w:tc>
          <w:tcPr>
            <w:tcW w:w="1417" w:type="dxa"/>
          </w:tcPr>
          <w:p w14:paraId="20CBC84E" w14:textId="77777777" w:rsidR="00E80F7B" w:rsidRDefault="00E80F7B" w:rsidP="00072672">
            <w:pPr>
              <w:jc w:val="center"/>
              <w:rPr>
                <w:rFonts w:ascii="Times New Roman" w:hAnsi="Times New Roman" w:cs="Times New Roman"/>
              </w:rPr>
            </w:pPr>
          </w:p>
        </w:tc>
        <w:tc>
          <w:tcPr>
            <w:tcW w:w="1701" w:type="dxa"/>
          </w:tcPr>
          <w:p w14:paraId="44D01806" w14:textId="77777777" w:rsidR="00E80F7B" w:rsidRDefault="00E80F7B" w:rsidP="00072672">
            <w:pPr>
              <w:jc w:val="center"/>
              <w:rPr>
                <w:rFonts w:ascii="Times New Roman" w:hAnsi="Times New Roman" w:cs="Times New Roman"/>
              </w:rPr>
            </w:pPr>
          </w:p>
        </w:tc>
      </w:tr>
      <w:tr w:rsidR="00E80F7B" w14:paraId="0D217F2B" w14:textId="77777777" w:rsidTr="009B2D6D">
        <w:tc>
          <w:tcPr>
            <w:tcW w:w="3686" w:type="dxa"/>
          </w:tcPr>
          <w:p w14:paraId="5A78F06F" w14:textId="77777777" w:rsidR="00E80F7B" w:rsidRDefault="00E80F7B" w:rsidP="003D6A45">
            <w:pPr>
              <w:jc w:val="right"/>
              <w:rPr>
                <w:rFonts w:ascii="Times New Roman" w:hAnsi="Times New Roman" w:cs="Times New Roman"/>
              </w:rPr>
            </w:pPr>
          </w:p>
        </w:tc>
        <w:tc>
          <w:tcPr>
            <w:tcW w:w="1701" w:type="dxa"/>
          </w:tcPr>
          <w:p w14:paraId="6CACB980" w14:textId="77777777" w:rsidR="00E80F7B" w:rsidRDefault="00E80F7B" w:rsidP="00072672">
            <w:pPr>
              <w:jc w:val="center"/>
              <w:rPr>
                <w:rFonts w:ascii="Times New Roman" w:hAnsi="Times New Roman" w:cs="Times New Roman"/>
              </w:rPr>
            </w:pPr>
          </w:p>
        </w:tc>
        <w:tc>
          <w:tcPr>
            <w:tcW w:w="1134" w:type="dxa"/>
          </w:tcPr>
          <w:p w14:paraId="395541E9" w14:textId="77777777" w:rsidR="00E80F7B" w:rsidRDefault="00E80F7B" w:rsidP="00072672">
            <w:pPr>
              <w:jc w:val="center"/>
              <w:rPr>
                <w:rFonts w:ascii="Times New Roman" w:hAnsi="Times New Roman" w:cs="Times New Roman"/>
                <w:b/>
              </w:rPr>
            </w:pPr>
          </w:p>
        </w:tc>
        <w:tc>
          <w:tcPr>
            <w:tcW w:w="1276" w:type="dxa"/>
          </w:tcPr>
          <w:p w14:paraId="16CE5C64" w14:textId="77777777" w:rsidR="00E80F7B" w:rsidRDefault="00E80F7B" w:rsidP="00072672">
            <w:pPr>
              <w:jc w:val="center"/>
              <w:rPr>
                <w:rFonts w:ascii="Times New Roman" w:hAnsi="Times New Roman" w:cs="Times New Roman"/>
              </w:rPr>
            </w:pPr>
          </w:p>
        </w:tc>
        <w:tc>
          <w:tcPr>
            <w:tcW w:w="1276" w:type="dxa"/>
          </w:tcPr>
          <w:p w14:paraId="05BB2C84" w14:textId="77777777" w:rsidR="00E80F7B" w:rsidRDefault="00E80F7B" w:rsidP="00072672">
            <w:pPr>
              <w:jc w:val="center"/>
              <w:rPr>
                <w:rFonts w:ascii="Times New Roman" w:hAnsi="Times New Roman" w:cs="Times New Roman"/>
              </w:rPr>
            </w:pPr>
          </w:p>
        </w:tc>
        <w:tc>
          <w:tcPr>
            <w:tcW w:w="1134" w:type="dxa"/>
          </w:tcPr>
          <w:p w14:paraId="78A782AA" w14:textId="77777777" w:rsidR="00E80F7B" w:rsidRDefault="00E80F7B" w:rsidP="00072672">
            <w:pPr>
              <w:jc w:val="center"/>
              <w:rPr>
                <w:rFonts w:ascii="Times New Roman" w:hAnsi="Times New Roman" w:cs="Times New Roman"/>
              </w:rPr>
            </w:pPr>
          </w:p>
        </w:tc>
        <w:tc>
          <w:tcPr>
            <w:tcW w:w="1417" w:type="dxa"/>
          </w:tcPr>
          <w:p w14:paraId="4D4CB53C" w14:textId="77777777" w:rsidR="00E80F7B" w:rsidRDefault="00E80F7B" w:rsidP="00072672">
            <w:pPr>
              <w:jc w:val="center"/>
              <w:rPr>
                <w:rFonts w:ascii="Times New Roman" w:hAnsi="Times New Roman" w:cs="Times New Roman"/>
              </w:rPr>
            </w:pPr>
          </w:p>
        </w:tc>
        <w:tc>
          <w:tcPr>
            <w:tcW w:w="1701" w:type="dxa"/>
          </w:tcPr>
          <w:p w14:paraId="12D193D8" w14:textId="77777777" w:rsidR="00E80F7B" w:rsidRDefault="00E80F7B" w:rsidP="00072672">
            <w:pPr>
              <w:jc w:val="center"/>
              <w:rPr>
                <w:rFonts w:ascii="Times New Roman" w:hAnsi="Times New Roman" w:cs="Times New Roman"/>
              </w:rPr>
            </w:pPr>
          </w:p>
        </w:tc>
      </w:tr>
      <w:tr w:rsidR="00E80F7B" w:rsidDel="00D531ED" w14:paraId="4B3BE9B4" w14:textId="6C1CBD77" w:rsidTr="009B2D6D">
        <w:trPr>
          <w:del w:id="98" w:author="Matthew Barbour" w:date="2016-04-06T14:42:00Z"/>
        </w:trPr>
        <w:tc>
          <w:tcPr>
            <w:tcW w:w="3686" w:type="dxa"/>
          </w:tcPr>
          <w:p w14:paraId="647DD814" w14:textId="32B48110" w:rsidR="00E80F7B" w:rsidDel="00D531ED" w:rsidRDefault="00E80F7B" w:rsidP="009D7385">
            <w:pPr>
              <w:jc w:val="right"/>
              <w:rPr>
                <w:del w:id="99" w:author="Matthew Barbour" w:date="2016-04-06T14:42:00Z"/>
                <w:rFonts w:ascii="Times New Roman" w:hAnsi="Times New Roman" w:cs="Times New Roman"/>
              </w:rPr>
            </w:pPr>
            <w:del w:id="100" w:author="Matthew Barbour" w:date="2016-04-06T14:42:00Z">
              <w:r w:rsidDel="00D531ED">
                <w:rPr>
                  <w:rFonts w:ascii="Times New Roman" w:hAnsi="Times New Roman" w:cs="Times New Roman"/>
                </w:rPr>
                <w:delText>Leaf-mining moths (Gracilliaridae)</w:delText>
              </w:r>
            </w:del>
          </w:p>
        </w:tc>
        <w:tc>
          <w:tcPr>
            <w:tcW w:w="1701" w:type="dxa"/>
          </w:tcPr>
          <w:p w14:paraId="4AD7687B" w14:textId="00D2B474" w:rsidR="00E80F7B" w:rsidRPr="00E842D0" w:rsidDel="00D531ED" w:rsidRDefault="00E80F7B" w:rsidP="00072672">
            <w:pPr>
              <w:jc w:val="center"/>
              <w:rPr>
                <w:del w:id="101" w:author="Matthew Barbour" w:date="2016-04-06T14:42:00Z"/>
                <w:rFonts w:ascii="Times New Roman" w:hAnsi="Times New Roman" w:cs="Times New Roman"/>
                <w:b/>
              </w:rPr>
            </w:pPr>
            <w:del w:id="102" w:author="Matthew Barbour" w:date="2016-04-06T14:42:00Z">
              <w:r w:rsidRPr="00E842D0" w:rsidDel="00D531ED">
                <w:rPr>
                  <w:rFonts w:ascii="Times New Roman" w:hAnsi="Times New Roman" w:cs="Times New Roman"/>
                  <w:b/>
                </w:rPr>
                <w:delText>17.15</w:delText>
              </w:r>
            </w:del>
          </w:p>
        </w:tc>
        <w:tc>
          <w:tcPr>
            <w:tcW w:w="1134" w:type="dxa"/>
          </w:tcPr>
          <w:p w14:paraId="44D02221" w14:textId="6C38B76E" w:rsidR="00E80F7B" w:rsidRPr="00E842D0" w:rsidDel="00D531ED" w:rsidRDefault="00E80F7B" w:rsidP="00072672">
            <w:pPr>
              <w:jc w:val="center"/>
              <w:rPr>
                <w:del w:id="103" w:author="Matthew Barbour" w:date="2016-04-06T14:42:00Z"/>
                <w:rFonts w:ascii="Times New Roman" w:hAnsi="Times New Roman" w:cs="Times New Roman"/>
                <w:b/>
              </w:rPr>
            </w:pPr>
            <w:del w:id="104" w:author="Matthew Barbour" w:date="2016-04-06T14:42:00Z">
              <w:r w:rsidRPr="00E842D0" w:rsidDel="00D531ED">
                <w:rPr>
                  <w:rFonts w:ascii="Times New Roman" w:hAnsi="Times New Roman" w:cs="Times New Roman"/>
                  <w:b/>
                </w:rPr>
                <w:delText>9.42</w:delText>
              </w:r>
            </w:del>
          </w:p>
        </w:tc>
        <w:tc>
          <w:tcPr>
            <w:tcW w:w="1276" w:type="dxa"/>
          </w:tcPr>
          <w:p w14:paraId="14176A9F" w14:textId="364B22AD" w:rsidR="00E80F7B" w:rsidDel="00D531ED" w:rsidRDefault="00E80F7B" w:rsidP="00072672">
            <w:pPr>
              <w:jc w:val="center"/>
              <w:rPr>
                <w:del w:id="105" w:author="Matthew Barbour" w:date="2016-04-06T14:42:00Z"/>
                <w:rFonts w:ascii="Times New Roman" w:hAnsi="Times New Roman" w:cs="Times New Roman"/>
              </w:rPr>
            </w:pPr>
            <w:del w:id="106" w:author="Matthew Barbour" w:date="2016-04-06T14:42:00Z">
              <w:r w:rsidDel="00D531ED">
                <w:rPr>
                  <w:rFonts w:ascii="Times New Roman" w:hAnsi="Times New Roman" w:cs="Times New Roman"/>
                </w:rPr>
                <w:delText>-</w:delText>
              </w:r>
            </w:del>
          </w:p>
        </w:tc>
        <w:tc>
          <w:tcPr>
            <w:tcW w:w="1276" w:type="dxa"/>
          </w:tcPr>
          <w:p w14:paraId="7FBA37F5" w14:textId="2F967EAC" w:rsidR="00E80F7B" w:rsidRPr="00E842D0" w:rsidDel="00D531ED" w:rsidRDefault="00E80F7B" w:rsidP="00072672">
            <w:pPr>
              <w:jc w:val="center"/>
              <w:rPr>
                <w:del w:id="107" w:author="Matthew Barbour" w:date="2016-04-06T14:42:00Z"/>
                <w:rFonts w:ascii="Times New Roman" w:hAnsi="Times New Roman" w:cs="Times New Roman"/>
                <w:b/>
              </w:rPr>
            </w:pPr>
            <w:del w:id="108" w:author="Matthew Barbour" w:date="2016-04-06T14:42:00Z">
              <w:r w:rsidRPr="00E842D0" w:rsidDel="00D531ED">
                <w:rPr>
                  <w:rFonts w:ascii="Times New Roman" w:hAnsi="Times New Roman" w:cs="Times New Roman"/>
                  <w:b/>
                </w:rPr>
                <w:delText>4.26</w:delText>
              </w:r>
            </w:del>
          </w:p>
        </w:tc>
        <w:tc>
          <w:tcPr>
            <w:tcW w:w="1134" w:type="dxa"/>
          </w:tcPr>
          <w:p w14:paraId="28A5DDDF" w14:textId="2D249A6E" w:rsidR="00E80F7B" w:rsidDel="00D531ED" w:rsidRDefault="00E80F7B" w:rsidP="00072672">
            <w:pPr>
              <w:jc w:val="center"/>
              <w:rPr>
                <w:del w:id="109" w:author="Matthew Barbour" w:date="2016-04-06T14:42:00Z"/>
                <w:rFonts w:ascii="Times New Roman" w:hAnsi="Times New Roman" w:cs="Times New Roman"/>
              </w:rPr>
            </w:pPr>
            <w:del w:id="110" w:author="Matthew Barbour" w:date="2016-04-06T14:42:00Z">
              <w:r w:rsidDel="00D531ED">
                <w:rPr>
                  <w:rFonts w:ascii="Times New Roman" w:hAnsi="Times New Roman" w:cs="Times New Roman"/>
                </w:rPr>
                <w:delText>-</w:delText>
              </w:r>
            </w:del>
          </w:p>
        </w:tc>
        <w:tc>
          <w:tcPr>
            <w:tcW w:w="1417" w:type="dxa"/>
          </w:tcPr>
          <w:p w14:paraId="7E3D69CF" w14:textId="2BB56299" w:rsidR="00E80F7B" w:rsidDel="00D531ED" w:rsidRDefault="00E80F7B" w:rsidP="00072672">
            <w:pPr>
              <w:jc w:val="center"/>
              <w:rPr>
                <w:del w:id="111" w:author="Matthew Barbour" w:date="2016-04-06T14:42:00Z"/>
                <w:rFonts w:ascii="Times New Roman" w:hAnsi="Times New Roman" w:cs="Times New Roman"/>
              </w:rPr>
            </w:pPr>
            <w:del w:id="112" w:author="Matthew Barbour" w:date="2016-04-06T14:42:00Z">
              <w:r w:rsidDel="00D531ED">
                <w:rPr>
                  <w:rFonts w:ascii="Times New Roman" w:hAnsi="Times New Roman" w:cs="Times New Roman"/>
                </w:rPr>
                <w:delText>0.09</w:delText>
              </w:r>
            </w:del>
          </w:p>
        </w:tc>
        <w:tc>
          <w:tcPr>
            <w:tcW w:w="1701" w:type="dxa"/>
          </w:tcPr>
          <w:p w14:paraId="15111413" w14:textId="1A9BF543" w:rsidR="00E80F7B" w:rsidDel="00D531ED" w:rsidRDefault="00E80F7B" w:rsidP="00072672">
            <w:pPr>
              <w:jc w:val="center"/>
              <w:rPr>
                <w:del w:id="113" w:author="Matthew Barbour" w:date="2016-04-06T14:42:00Z"/>
                <w:rFonts w:ascii="Times New Roman" w:hAnsi="Times New Roman" w:cs="Times New Roman"/>
              </w:rPr>
            </w:pPr>
            <w:del w:id="114" w:author="Matthew Barbour" w:date="2016-04-06T14:42:00Z">
              <w:r w:rsidDel="00D531ED">
                <w:rPr>
                  <w:rFonts w:ascii="Times New Roman" w:hAnsi="Times New Roman" w:cs="Times New Roman"/>
                </w:rPr>
                <w:delText>-</w:delText>
              </w:r>
            </w:del>
          </w:p>
        </w:tc>
      </w:tr>
      <w:tr w:rsidR="00E80F7B" w:rsidDel="00D531ED" w14:paraId="4EDBB568" w14:textId="0AC49999" w:rsidTr="009B2D6D">
        <w:trPr>
          <w:del w:id="115" w:author="Matthew Barbour" w:date="2016-04-06T14:42:00Z"/>
        </w:trPr>
        <w:tc>
          <w:tcPr>
            <w:tcW w:w="3686" w:type="dxa"/>
          </w:tcPr>
          <w:p w14:paraId="1C2BA4BB" w14:textId="234239F1" w:rsidR="00E80F7B" w:rsidDel="00D531ED" w:rsidRDefault="00E80F7B" w:rsidP="009D7385">
            <w:pPr>
              <w:jc w:val="right"/>
              <w:rPr>
                <w:del w:id="116" w:author="Matthew Barbour" w:date="2016-04-06T14:42:00Z"/>
                <w:rFonts w:ascii="Times New Roman" w:hAnsi="Times New Roman" w:cs="Times New Roman"/>
              </w:rPr>
            </w:pPr>
            <w:del w:id="117" w:author="Matthew Barbour" w:date="2016-04-06T14:42:00Z">
              <w:r w:rsidDel="00D531ED">
                <w:rPr>
                  <w:rFonts w:ascii="Times New Roman" w:hAnsi="Times New Roman" w:cs="Times New Roman"/>
                </w:rPr>
                <w:delText>Gall midges (Cecidomyiidae)</w:delText>
              </w:r>
            </w:del>
          </w:p>
        </w:tc>
        <w:tc>
          <w:tcPr>
            <w:tcW w:w="1701" w:type="dxa"/>
          </w:tcPr>
          <w:p w14:paraId="515B59B2" w14:textId="57E309AF" w:rsidR="00E80F7B" w:rsidRPr="00E842D0" w:rsidDel="00D531ED" w:rsidRDefault="00E80F7B" w:rsidP="00072672">
            <w:pPr>
              <w:jc w:val="center"/>
              <w:rPr>
                <w:del w:id="118" w:author="Matthew Barbour" w:date="2016-04-06T14:42:00Z"/>
                <w:rFonts w:ascii="Times New Roman" w:hAnsi="Times New Roman" w:cs="Times New Roman"/>
                <w:b/>
              </w:rPr>
            </w:pPr>
            <w:del w:id="119" w:author="Matthew Barbour" w:date="2016-04-06T14:42:00Z">
              <w:r w:rsidRPr="00E842D0" w:rsidDel="00D531ED">
                <w:rPr>
                  <w:rFonts w:ascii="Times New Roman" w:hAnsi="Times New Roman" w:cs="Times New Roman"/>
                  <w:b/>
                </w:rPr>
                <w:delText>19.26</w:delText>
              </w:r>
            </w:del>
          </w:p>
        </w:tc>
        <w:tc>
          <w:tcPr>
            <w:tcW w:w="1134" w:type="dxa"/>
          </w:tcPr>
          <w:p w14:paraId="388CF19C" w14:textId="1CCAF7E1" w:rsidR="00E80F7B" w:rsidRPr="00E842D0" w:rsidDel="00D531ED" w:rsidRDefault="00E80F7B" w:rsidP="00072672">
            <w:pPr>
              <w:jc w:val="center"/>
              <w:rPr>
                <w:del w:id="120" w:author="Matthew Barbour" w:date="2016-04-06T14:42:00Z"/>
                <w:rFonts w:ascii="Times New Roman" w:hAnsi="Times New Roman" w:cs="Times New Roman"/>
                <w:b/>
              </w:rPr>
            </w:pPr>
            <w:del w:id="121" w:author="Matthew Barbour" w:date="2016-04-06T14:42:00Z">
              <w:r w:rsidRPr="00E842D0" w:rsidDel="00D531ED">
                <w:rPr>
                  <w:rFonts w:ascii="Times New Roman" w:hAnsi="Times New Roman" w:cs="Times New Roman"/>
                  <w:b/>
                </w:rPr>
                <w:delText>17.59</w:delText>
              </w:r>
            </w:del>
          </w:p>
        </w:tc>
        <w:tc>
          <w:tcPr>
            <w:tcW w:w="1276" w:type="dxa"/>
          </w:tcPr>
          <w:p w14:paraId="0842E3C2" w14:textId="1C3FF582" w:rsidR="00E80F7B" w:rsidDel="00D531ED" w:rsidRDefault="00E80F7B" w:rsidP="00072672">
            <w:pPr>
              <w:jc w:val="center"/>
              <w:rPr>
                <w:del w:id="122" w:author="Matthew Barbour" w:date="2016-04-06T14:42:00Z"/>
                <w:rFonts w:ascii="Times New Roman" w:hAnsi="Times New Roman" w:cs="Times New Roman"/>
              </w:rPr>
            </w:pPr>
            <w:del w:id="123" w:author="Matthew Barbour" w:date="2016-04-06T14:42:00Z">
              <w:r w:rsidDel="00D531ED">
                <w:rPr>
                  <w:rFonts w:ascii="Times New Roman" w:hAnsi="Times New Roman" w:cs="Times New Roman"/>
                </w:rPr>
                <w:delText>-</w:delText>
              </w:r>
            </w:del>
          </w:p>
        </w:tc>
        <w:tc>
          <w:tcPr>
            <w:tcW w:w="1276" w:type="dxa"/>
          </w:tcPr>
          <w:p w14:paraId="121DAF63" w14:textId="6F09AF72" w:rsidR="00E80F7B" w:rsidRPr="00E842D0" w:rsidDel="00D531ED" w:rsidRDefault="00E80F7B" w:rsidP="00072672">
            <w:pPr>
              <w:jc w:val="center"/>
              <w:rPr>
                <w:del w:id="124" w:author="Matthew Barbour" w:date="2016-04-06T14:42:00Z"/>
                <w:rFonts w:ascii="Times New Roman" w:hAnsi="Times New Roman" w:cs="Times New Roman"/>
                <w:b/>
              </w:rPr>
            </w:pPr>
            <w:del w:id="125" w:author="Matthew Barbour" w:date="2016-04-06T14:42:00Z">
              <w:r w:rsidRPr="00E842D0" w:rsidDel="00D531ED">
                <w:rPr>
                  <w:rFonts w:ascii="Times New Roman" w:hAnsi="Times New Roman" w:cs="Times New Roman"/>
                  <w:b/>
                </w:rPr>
                <w:delText>38.07</w:delText>
              </w:r>
            </w:del>
          </w:p>
        </w:tc>
        <w:tc>
          <w:tcPr>
            <w:tcW w:w="1134" w:type="dxa"/>
          </w:tcPr>
          <w:p w14:paraId="40ADB8F0" w14:textId="5120312D" w:rsidR="00E80F7B" w:rsidDel="00D531ED" w:rsidRDefault="00E80F7B" w:rsidP="00072672">
            <w:pPr>
              <w:jc w:val="center"/>
              <w:rPr>
                <w:del w:id="126" w:author="Matthew Barbour" w:date="2016-04-06T14:42:00Z"/>
                <w:rFonts w:ascii="Times New Roman" w:hAnsi="Times New Roman" w:cs="Times New Roman"/>
              </w:rPr>
            </w:pPr>
            <w:del w:id="127" w:author="Matthew Barbour" w:date="2016-04-06T14:42:00Z">
              <w:r w:rsidDel="00D531ED">
                <w:rPr>
                  <w:rFonts w:ascii="Times New Roman" w:hAnsi="Times New Roman" w:cs="Times New Roman"/>
                </w:rPr>
                <w:delText>-</w:delText>
              </w:r>
            </w:del>
          </w:p>
        </w:tc>
        <w:tc>
          <w:tcPr>
            <w:tcW w:w="1417" w:type="dxa"/>
          </w:tcPr>
          <w:p w14:paraId="639C97DE" w14:textId="62CAAADA" w:rsidR="00E80F7B" w:rsidDel="00D531ED" w:rsidRDefault="00E80F7B" w:rsidP="00072672">
            <w:pPr>
              <w:jc w:val="center"/>
              <w:rPr>
                <w:del w:id="128" w:author="Matthew Barbour" w:date="2016-04-06T14:42:00Z"/>
                <w:rFonts w:ascii="Times New Roman" w:hAnsi="Times New Roman" w:cs="Times New Roman"/>
              </w:rPr>
            </w:pPr>
            <w:del w:id="129" w:author="Matthew Barbour" w:date="2016-04-06T14:42:00Z">
              <w:r w:rsidDel="00D531ED">
                <w:rPr>
                  <w:rFonts w:ascii="Times New Roman" w:hAnsi="Times New Roman" w:cs="Times New Roman"/>
                </w:rPr>
                <w:delText>-</w:delText>
              </w:r>
            </w:del>
          </w:p>
        </w:tc>
        <w:tc>
          <w:tcPr>
            <w:tcW w:w="1701" w:type="dxa"/>
          </w:tcPr>
          <w:p w14:paraId="097B00D6" w14:textId="471BA638" w:rsidR="00E80F7B" w:rsidDel="00D531ED" w:rsidRDefault="00E80F7B" w:rsidP="00072672">
            <w:pPr>
              <w:jc w:val="center"/>
              <w:rPr>
                <w:del w:id="130" w:author="Matthew Barbour" w:date="2016-04-06T14:42:00Z"/>
                <w:rFonts w:ascii="Times New Roman" w:hAnsi="Times New Roman" w:cs="Times New Roman"/>
              </w:rPr>
            </w:pPr>
            <w:del w:id="131" w:author="Matthew Barbour" w:date="2016-04-06T14:42:00Z">
              <w:r w:rsidDel="00D531ED">
                <w:rPr>
                  <w:rFonts w:ascii="Times New Roman" w:hAnsi="Times New Roman" w:cs="Times New Roman"/>
                </w:rPr>
                <w:delText>-</w:delText>
              </w:r>
            </w:del>
          </w:p>
        </w:tc>
      </w:tr>
      <w:tr w:rsidR="00E80F7B" w:rsidDel="00D531ED" w14:paraId="2E0C6A14" w14:textId="60C936EF" w:rsidTr="009B2D6D">
        <w:trPr>
          <w:del w:id="132" w:author="Matthew Barbour" w:date="2016-04-06T14:42:00Z"/>
        </w:trPr>
        <w:tc>
          <w:tcPr>
            <w:tcW w:w="3686" w:type="dxa"/>
          </w:tcPr>
          <w:p w14:paraId="3F4D64D5" w14:textId="02F25B35" w:rsidR="00E80F7B" w:rsidDel="00D531ED" w:rsidRDefault="00E80F7B" w:rsidP="009D7385">
            <w:pPr>
              <w:jc w:val="right"/>
              <w:rPr>
                <w:del w:id="133" w:author="Matthew Barbour" w:date="2016-04-06T14:42:00Z"/>
                <w:rFonts w:ascii="Times New Roman" w:hAnsi="Times New Roman" w:cs="Times New Roman"/>
              </w:rPr>
            </w:pPr>
            <w:del w:id="134" w:author="Matthew Barbour" w:date="2016-04-06T14:42:00Z">
              <w:r w:rsidDel="00D531ED">
                <w:rPr>
                  <w:rFonts w:ascii="Times New Roman" w:hAnsi="Times New Roman" w:cs="Times New Roman"/>
                </w:rPr>
                <w:delText>Leaf-tiering moths (Tortricidae)</w:delText>
              </w:r>
            </w:del>
          </w:p>
        </w:tc>
        <w:tc>
          <w:tcPr>
            <w:tcW w:w="1701" w:type="dxa"/>
          </w:tcPr>
          <w:p w14:paraId="17221B18" w14:textId="27084120" w:rsidR="00E80F7B" w:rsidRPr="00E842D0" w:rsidDel="00D531ED" w:rsidRDefault="00E80F7B" w:rsidP="00072672">
            <w:pPr>
              <w:jc w:val="center"/>
              <w:rPr>
                <w:del w:id="135" w:author="Matthew Barbour" w:date="2016-04-06T14:42:00Z"/>
                <w:rFonts w:ascii="Times New Roman" w:hAnsi="Times New Roman" w:cs="Times New Roman"/>
                <w:b/>
              </w:rPr>
            </w:pPr>
            <w:del w:id="136" w:author="Matthew Barbour" w:date="2016-04-06T14:42:00Z">
              <w:r w:rsidRPr="00E842D0" w:rsidDel="00D531ED">
                <w:rPr>
                  <w:rFonts w:ascii="Times New Roman" w:hAnsi="Times New Roman" w:cs="Times New Roman"/>
                  <w:b/>
                </w:rPr>
                <w:delText>24.78</w:delText>
              </w:r>
            </w:del>
          </w:p>
        </w:tc>
        <w:tc>
          <w:tcPr>
            <w:tcW w:w="1134" w:type="dxa"/>
          </w:tcPr>
          <w:p w14:paraId="127627C9" w14:textId="464ABCC8" w:rsidR="00E80F7B" w:rsidDel="00D531ED" w:rsidRDefault="00E80F7B" w:rsidP="00072672">
            <w:pPr>
              <w:jc w:val="center"/>
              <w:rPr>
                <w:del w:id="137" w:author="Matthew Barbour" w:date="2016-04-06T14:42:00Z"/>
                <w:rFonts w:ascii="Times New Roman" w:hAnsi="Times New Roman" w:cs="Times New Roman"/>
              </w:rPr>
            </w:pPr>
            <w:del w:id="138" w:author="Matthew Barbour" w:date="2016-04-06T14:42:00Z">
              <w:r w:rsidDel="00D531ED">
                <w:rPr>
                  <w:rFonts w:ascii="Times New Roman" w:hAnsi="Times New Roman" w:cs="Times New Roman"/>
                </w:rPr>
                <w:delText>1.34</w:delText>
              </w:r>
            </w:del>
          </w:p>
        </w:tc>
        <w:tc>
          <w:tcPr>
            <w:tcW w:w="1276" w:type="dxa"/>
          </w:tcPr>
          <w:p w14:paraId="6A0473CC" w14:textId="74BE890B" w:rsidR="00E80F7B" w:rsidDel="00D531ED" w:rsidRDefault="00E80F7B" w:rsidP="00072672">
            <w:pPr>
              <w:jc w:val="center"/>
              <w:rPr>
                <w:del w:id="139" w:author="Matthew Barbour" w:date="2016-04-06T14:42:00Z"/>
                <w:rFonts w:ascii="Times New Roman" w:hAnsi="Times New Roman" w:cs="Times New Roman"/>
              </w:rPr>
            </w:pPr>
            <w:del w:id="140" w:author="Matthew Barbour" w:date="2016-04-06T14:42:00Z">
              <w:r w:rsidDel="00D531ED">
                <w:rPr>
                  <w:rFonts w:ascii="Times New Roman" w:hAnsi="Times New Roman" w:cs="Times New Roman"/>
                </w:rPr>
                <w:delText>11.50</w:delText>
              </w:r>
            </w:del>
          </w:p>
        </w:tc>
        <w:tc>
          <w:tcPr>
            <w:tcW w:w="1276" w:type="dxa"/>
          </w:tcPr>
          <w:p w14:paraId="59E1091C" w14:textId="2733DC00" w:rsidR="00E80F7B" w:rsidRPr="00E842D0" w:rsidDel="00D531ED" w:rsidRDefault="00E80F7B" w:rsidP="00072672">
            <w:pPr>
              <w:jc w:val="center"/>
              <w:rPr>
                <w:del w:id="141" w:author="Matthew Barbour" w:date="2016-04-06T14:42:00Z"/>
                <w:rFonts w:ascii="Times New Roman" w:hAnsi="Times New Roman" w:cs="Times New Roman"/>
                <w:b/>
              </w:rPr>
            </w:pPr>
            <w:del w:id="142" w:author="Matthew Barbour" w:date="2016-04-06T14:42:00Z">
              <w:r w:rsidRPr="00E842D0" w:rsidDel="00D531ED">
                <w:rPr>
                  <w:rFonts w:ascii="Times New Roman" w:hAnsi="Times New Roman" w:cs="Times New Roman"/>
                  <w:b/>
                </w:rPr>
                <w:delText>117.19</w:delText>
              </w:r>
            </w:del>
          </w:p>
        </w:tc>
        <w:tc>
          <w:tcPr>
            <w:tcW w:w="1134" w:type="dxa"/>
          </w:tcPr>
          <w:p w14:paraId="640575A4" w14:textId="0ACA4AF2" w:rsidR="00E80F7B" w:rsidDel="00D531ED" w:rsidRDefault="00E80F7B" w:rsidP="00072672">
            <w:pPr>
              <w:jc w:val="center"/>
              <w:rPr>
                <w:del w:id="143" w:author="Matthew Barbour" w:date="2016-04-06T14:42:00Z"/>
                <w:rFonts w:ascii="Times New Roman" w:hAnsi="Times New Roman" w:cs="Times New Roman"/>
              </w:rPr>
            </w:pPr>
            <w:del w:id="144" w:author="Matthew Barbour" w:date="2016-04-06T14:42:00Z">
              <w:r w:rsidDel="00D531ED">
                <w:rPr>
                  <w:rFonts w:ascii="Times New Roman" w:hAnsi="Times New Roman" w:cs="Times New Roman"/>
                </w:rPr>
                <w:delText>-</w:delText>
              </w:r>
            </w:del>
          </w:p>
        </w:tc>
        <w:tc>
          <w:tcPr>
            <w:tcW w:w="1417" w:type="dxa"/>
          </w:tcPr>
          <w:p w14:paraId="407EF682" w14:textId="4A69E774" w:rsidR="00E80F7B" w:rsidDel="00D531ED" w:rsidRDefault="00E80F7B" w:rsidP="00072672">
            <w:pPr>
              <w:jc w:val="center"/>
              <w:rPr>
                <w:del w:id="145" w:author="Matthew Barbour" w:date="2016-04-06T14:42:00Z"/>
                <w:rFonts w:ascii="Times New Roman" w:hAnsi="Times New Roman" w:cs="Times New Roman"/>
              </w:rPr>
            </w:pPr>
            <w:del w:id="146" w:author="Matthew Barbour" w:date="2016-04-06T14:42:00Z">
              <w:r w:rsidDel="00D531ED">
                <w:rPr>
                  <w:rFonts w:ascii="Times New Roman" w:hAnsi="Times New Roman" w:cs="Times New Roman"/>
                </w:rPr>
                <w:delText>2.65</w:delText>
              </w:r>
            </w:del>
          </w:p>
        </w:tc>
        <w:tc>
          <w:tcPr>
            <w:tcW w:w="1701" w:type="dxa"/>
          </w:tcPr>
          <w:p w14:paraId="61C3C293" w14:textId="683F55BE" w:rsidR="00E80F7B" w:rsidDel="00D531ED" w:rsidRDefault="00E80F7B" w:rsidP="00072672">
            <w:pPr>
              <w:jc w:val="center"/>
              <w:rPr>
                <w:del w:id="147" w:author="Matthew Barbour" w:date="2016-04-06T14:42:00Z"/>
                <w:rFonts w:ascii="Times New Roman" w:hAnsi="Times New Roman" w:cs="Times New Roman"/>
              </w:rPr>
            </w:pPr>
            <w:del w:id="148" w:author="Matthew Barbour" w:date="2016-04-06T14:42:00Z">
              <w:r w:rsidDel="00D531ED">
                <w:rPr>
                  <w:rFonts w:ascii="Times New Roman" w:hAnsi="Times New Roman" w:cs="Times New Roman"/>
                </w:rPr>
                <w:delText>-</w:delText>
              </w:r>
            </w:del>
          </w:p>
        </w:tc>
      </w:tr>
      <w:tr w:rsidR="00E80F7B" w:rsidDel="00D531ED" w14:paraId="6F80F5B5" w14:textId="2046C55B" w:rsidTr="009B2D6D">
        <w:trPr>
          <w:del w:id="149" w:author="Matthew Barbour" w:date="2016-04-06T14:42:00Z"/>
        </w:trPr>
        <w:tc>
          <w:tcPr>
            <w:tcW w:w="3686" w:type="dxa"/>
          </w:tcPr>
          <w:p w14:paraId="64325DC0" w14:textId="0CFFBF3C" w:rsidR="00E80F7B" w:rsidRPr="00E842D0" w:rsidDel="00D531ED" w:rsidRDefault="00E80F7B" w:rsidP="009D7385">
            <w:pPr>
              <w:jc w:val="right"/>
              <w:rPr>
                <w:del w:id="150" w:author="Matthew Barbour" w:date="2016-04-06T14:42:00Z"/>
                <w:rFonts w:ascii="Times New Roman" w:hAnsi="Times New Roman" w:cs="Times New Roman"/>
                <w:vertAlign w:val="subscript"/>
              </w:rPr>
            </w:pPr>
            <w:del w:id="151" w:author="Matthew Barbour" w:date="2016-04-06T14:42:00Z">
              <w:r w:rsidDel="00D531ED">
                <w:rPr>
                  <w:rFonts w:ascii="Times New Roman" w:hAnsi="Times New Roman" w:cs="Times New Roman"/>
                </w:rPr>
                <w:delText>Aphididae</w:delText>
              </w:r>
              <w:r w:rsidDel="00D531ED">
                <w:rPr>
                  <w:rFonts w:ascii="Times New Roman" w:hAnsi="Times New Roman" w:cs="Times New Roman"/>
                  <w:vertAlign w:val="subscript"/>
                </w:rPr>
                <w:delText>2012</w:delText>
              </w:r>
            </w:del>
          </w:p>
        </w:tc>
        <w:tc>
          <w:tcPr>
            <w:tcW w:w="1701" w:type="dxa"/>
          </w:tcPr>
          <w:p w14:paraId="7B438AAE" w14:textId="2F4DFBC5" w:rsidR="00E80F7B" w:rsidDel="00D531ED" w:rsidRDefault="00E80F7B" w:rsidP="00072672">
            <w:pPr>
              <w:jc w:val="center"/>
              <w:rPr>
                <w:del w:id="152" w:author="Matthew Barbour" w:date="2016-04-06T14:42:00Z"/>
                <w:rFonts w:ascii="Times New Roman" w:hAnsi="Times New Roman" w:cs="Times New Roman"/>
              </w:rPr>
            </w:pPr>
            <w:del w:id="153" w:author="Matthew Barbour" w:date="2016-04-06T14:42:00Z">
              <w:r w:rsidDel="00D531ED">
                <w:rPr>
                  <w:rFonts w:ascii="Times New Roman" w:hAnsi="Times New Roman" w:cs="Times New Roman"/>
                </w:rPr>
                <w:delText>4.31</w:delText>
              </w:r>
            </w:del>
          </w:p>
        </w:tc>
        <w:tc>
          <w:tcPr>
            <w:tcW w:w="1134" w:type="dxa"/>
          </w:tcPr>
          <w:p w14:paraId="692C1FAF" w14:textId="3A755362" w:rsidR="00E80F7B" w:rsidDel="00D531ED" w:rsidRDefault="00E80F7B" w:rsidP="00072672">
            <w:pPr>
              <w:jc w:val="center"/>
              <w:rPr>
                <w:del w:id="154" w:author="Matthew Barbour" w:date="2016-04-06T14:42:00Z"/>
                <w:rFonts w:ascii="Times New Roman" w:hAnsi="Times New Roman" w:cs="Times New Roman"/>
              </w:rPr>
            </w:pPr>
            <w:del w:id="155" w:author="Matthew Barbour" w:date="2016-04-06T14:42:00Z">
              <w:r w:rsidDel="00D531ED">
                <w:rPr>
                  <w:rFonts w:ascii="Times New Roman" w:hAnsi="Times New Roman" w:cs="Times New Roman"/>
                </w:rPr>
                <w:delText>0.32</w:delText>
              </w:r>
            </w:del>
          </w:p>
        </w:tc>
        <w:tc>
          <w:tcPr>
            <w:tcW w:w="1276" w:type="dxa"/>
          </w:tcPr>
          <w:p w14:paraId="44CD45EF" w14:textId="7A9A9F13" w:rsidR="00E80F7B" w:rsidDel="00D531ED" w:rsidRDefault="00E80F7B" w:rsidP="00072672">
            <w:pPr>
              <w:jc w:val="center"/>
              <w:rPr>
                <w:del w:id="156" w:author="Matthew Barbour" w:date="2016-04-06T14:42:00Z"/>
                <w:rFonts w:ascii="Times New Roman" w:hAnsi="Times New Roman" w:cs="Times New Roman"/>
              </w:rPr>
            </w:pPr>
            <w:del w:id="157" w:author="Matthew Barbour" w:date="2016-04-06T14:42:00Z">
              <w:r w:rsidDel="00D531ED">
                <w:rPr>
                  <w:rFonts w:ascii="Times New Roman" w:hAnsi="Times New Roman" w:cs="Times New Roman"/>
                </w:rPr>
                <w:delText>-</w:delText>
              </w:r>
            </w:del>
          </w:p>
        </w:tc>
        <w:tc>
          <w:tcPr>
            <w:tcW w:w="1276" w:type="dxa"/>
          </w:tcPr>
          <w:p w14:paraId="5CC85AC2" w14:textId="55512F73" w:rsidR="00E80F7B" w:rsidDel="00D531ED" w:rsidRDefault="00E80F7B" w:rsidP="00072672">
            <w:pPr>
              <w:jc w:val="center"/>
              <w:rPr>
                <w:del w:id="158" w:author="Matthew Barbour" w:date="2016-04-06T14:42:00Z"/>
                <w:rFonts w:ascii="Times New Roman" w:hAnsi="Times New Roman" w:cs="Times New Roman"/>
              </w:rPr>
            </w:pPr>
            <w:del w:id="159" w:author="Matthew Barbour" w:date="2016-04-06T14:42:00Z">
              <w:r w:rsidDel="00D531ED">
                <w:rPr>
                  <w:rFonts w:ascii="Times New Roman" w:hAnsi="Times New Roman" w:cs="Times New Roman"/>
                </w:rPr>
                <w:delText>-</w:delText>
              </w:r>
            </w:del>
          </w:p>
        </w:tc>
        <w:tc>
          <w:tcPr>
            <w:tcW w:w="1134" w:type="dxa"/>
          </w:tcPr>
          <w:p w14:paraId="1DF6A5C3" w14:textId="6AB21AC8" w:rsidR="00E80F7B" w:rsidDel="00D531ED" w:rsidRDefault="00E80F7B" w:rsidP="00072672">
            <w:pPr>
              <w:jc w:val="center"/>
              <w:rPr>
                <w:del w:id="160" w:author="Matthew Barbour" w:date="2016-04-06T14:42:00Z"/>
                <w:rFonts w:ascii="Times New Roman" w:hAnsi="Times New Roman" w:cs="Times New Roman"/>
              </w:rPr>
            </w:pPr>
            <w:del w:id="161" w:author="Matthew Barbour" w:date="2016-04-06T14:42:00Z">
              <w:r w:rsidDel="00D531ED">
                <w:rPr>
                  <w:rFonts w:ascii="Times New Roman" w:hAnsi="Times New Roman" w:cs="Times New Roman"/>
                </w:rPr>
                <w:delText>-</w:delText>
              </w:r>
            </w:del>
          </w:p>
        </w:tc>
        <w:tc>
          <w:tcPr>
            <w:tcW w:w="1417" w:type="dxa"/>
          </w:tcPr>
          <w:p w14:paraId="1A41E76F" w14:textId="026339F4" w:rsidR="00E80F7B" w:rsidDel="00D531ED" w:rsidRDefault="00E80F7B" w:rsidP="00072672">
            <w:pPr>
              <w:jc w:val="center"/>
              <w:rPr>
                <w:del w:id="162" w:author="Matthew Barbour" w:date="2016-04-06T14:42:00Z"/>
                <w:rFonts w:ascii="Times New Roman" w:hAnsi="Times New Roman" w:cs="Times New Roman"/>
              </w:rPr>
            </w:pPr>
            <w:del w:id="163" w:author="Matthew Barbour" w:date="2016-04-06T14:42:00Z">
              <w:r w:rsidDel="00D531ED">
                <w:rPr>
                  <w:rFonts w:ascii="Times New Roman" w:hAnsi="Times New Roman" w:cs="Times New Roman"/>
                </w:rPr>
                <w:delText>-</w:delText>
              </w:r>
            </w:del>
          </w:p>
        </w:tc>
        <w:tc>
          <w:tcPr>
            <w:tcW w:w="1701" w:type="dxa"/>
          </w:tcPr>
          <w:p w14:paraId="6D584CA3" w14:textId="738A6B64" w:rsidR="00E80F7B" w:rsidDel="00D531ED" w:rsidRDefault="00E80F7B" w:rsidP="00072672">
            <w:pPr>
              <w:jc w:val="center"/>
              <w:rPr>
                <w:del w:id="164" w:author="Matthew Barbour" w:date="2016-04-06T14:42:00Z"/>
                <w:rFonts w:ascii="Times New Roman" w:hAnsi="Times New Roman" w:cs="Times New Roman"/>
              </w:rPr>
            </w:pPr>
            <w:del w:id="165" w:author="Matthew Barbour" w:date="2016-04-06T14:42:00Z">
              <w:r w:rsidDel="00D531ED">
                <w:rPr>
                  <w:rFonts w:ascii="Times New Roman" w:hAnsi="Times New Roman" w:cs="Times New Roman"/>
                </w:rPr>
                <w:delText>-</w:delText>
              </w:r>
            </w:del>
          </w:p>
        </w:tc>
      </w:tr>
      <w:tr w:rsidR="00E80F7B" w:rsidDel="00D531ED" w14:paraId="59594683" w14:textId="768A89BA" w:rsidTr="009B2D6D">
        <w:trPr>
          <w:del w:id="166" w:author="Matthew Barbour" w:date="2016-04-06T14:42:00Z"/>
        </w:trPr>
        <w:tc>
          <w:tcPr>
            <w:tcW w:w="3686" w:type="dxa"/>
          </w:tcPr>
          <w:p w14:paraId="79870D1E" w14:textId="6E9AC2E3" w:rsidR="00E80F7B" w:rsidDel="00D531ED" w:rsidRDefault="00E80F7B" w:rsidP="009D7385">
            <w:pPr>
              <w:jc w:val="right"/>
              <w:rPr>
                <w:del w:id="167" w:author="Matthew Barbour" w:date="2016-04-06T14:42:00Z"/>
                <w:rFonts w:ascii="Times New Roman" w:hAnsi="Times New Roman" w:cs="Times New Roman"/>
              </w:rPr>
            </w:pPr>
            <w:del w:id="168" w:author="Matthew Barbour" w:date="2016-04-06T14:42:00Z">
              <w:r w:rsidDel="00D531ED">
                <w:rPr>
                  <w:rFonts w:ascii="Times New Roman" w:hAnsi="Times New Roman" w:cs="Times New Roman"/>
                </w:rPr>
                <w:delText>Spiders</w:delText>
              </w:r>
            </w:del>
          </w:p>
        </w:tc>
        <w:tc>
          <w:tcPr>
            <w:tcW w:w="1701" w:type="dxa"/>
          </w:tcPr>
          <w:p w14:paraId="4D0F413E" w14:textId="4AD48BC9" w:rsidR="00E80F7B" w:rsidDel="00D531ED" w:rsidRDefault="00E80F7B" w:rsidP="00072672">
            <w:pPr>
              <w:jc w:val="center"/>
              <w:rPr>
                <w:del w:id="169" w:author="Matthew Barbour" w:date="2016-04-06T14:42:00Z"/>
                <w:rFonts w:ascii="Times New Roman" w:hAnsi="Times New Roman" w:cs="Times New Roman"/>
              </w:rPr>
            </w:pPr>
            <w:del w:id="170" w:author="Matthew Barbour" w:date="2016-04-06T14:42:00Z">
              <w:r w:rsidDel="00D531ED">
                <w:rPr>
                  <w:rFonts w:ascii="Times New Roman" w:hAnsi="Times New Roman" w:cs="Times New Roman"/>
                </w:rPr>
                <w:delText>8.27</w:delText>
              </w:r>
            </w:del>
          </w:p>
        </w:tc>
        <w:tc>
          <w:tcPr>
            <w:tcW w:w="1134" w:type="dxa"/>
          </w:tcPr>
          <w:p w14:paraId="5D46BF6A" w14:textId="3973779B" w:rsidR="00E80F7B" w:rsidRPr="00E842D0" w:rsidDel="00D531ED" w:rsidRDefault="00E80F7B" w:rsidP="00072672">
            <w:pPr>
              <w:jc w:val="center"/>
              <w:rPr>
                <w:del w:id="171" w:author="Matthew Barbour" w:date="2016-04-06T14:42:00Z"/>
                <w:rFonts w:ascii="Times New Roman" w:hAnsi="Times New Roman" w:cs="Times New Roman"/>
                <w:b/>
              </w:rPr>
            </w:pPr>
            <w:del w:id="172" w:author="Matthew Barbour" w:date="2016-04-06T14:42:00Z">
              <w:r w:rsidRPr="00E842D0" w:rsidDel="00D531ED">
                <w:rPr>
                  <w:rFonts w:ascii="Times New Roman" w:hAnsi="Times New Roman" w:cs="Times New Roman"/>
                  <w:b/>
                </w:rPr>
                <w:delText>6.04</w:delText>
              </w:r>
            </w:del>
          </w:p>
        </w:tc>
        <w:tc>
          <w:tcPr>
            <w:tcW w:w="1276" w:type="dxa"/>
          </w:tcPr>
          <w:p w14:paraId="401B26B7" w14:textId="74646516" w:rsidR="00E80F7B" w:rsidDel="00D531ED" w:rsidRDefault="00E80F7B" w:rsidP="00072672">
            <w:pPr>
              <w:jc w:val="center"/>
              <w:rPr>
                <w:del w:id="173" w:author="Matthew Barbour" w:date="2016-04-06T14:42:00Z"/>
                <w:rFonts w:ascii="Times New Roman" w:hAnsi="Times New Roman" w:cs="Times New Roman"/>
              </w:rPr>
            </w:pPr>
            <w:del w:id="174" w:author="Matthew Barbour" w:date="2016-04-06T14:42:00Z">
              <w:r w:rsidDel="00D531ED">
                <w:rPr>
                  <w:rFonts w:ascii="Times New Roman" w:hAnsi="Times New Roman" w:cs="Times New Roman"/>
                </w:rPr>
                <w:delText>-</w:delText>
              </w:r>
            </w:del>
          </w:p>
        </w:tc>
        <w:tc>
          <w:tcPr>
            <w:tcW w:w="1276" w:type="dxa"/>
          </w:tcPr>
          <w:p w14:paraId="7E2A21D1" w14:textId="3867106E" w:rsidR="00E80F7B" w:rsidRPr="00E842D0" w:rsidDel="00D531ED" w:rsidRDefault="00E80F7B" w:rsidP="00072672">
            <w:pPr>
              <w:jc w:val="center"/>
              <w:rPr>
                <w:del w:id="175" w:author="Matthew Barbour" w:date="2016-04-06T14:42:00Z"/>
                <w:rFonts w:ascii="Times New Roman" w:hAnsi="Times New Roman" w:cs="Times New Roman"/>
                <w:b/>
              </w:rPr>
            </w:pPr>
            <w:del w:id="176" w:author="Matthew Barbour" w:date="2016-04-06T14:42:00Z">
              <w:r w:rsidRPr="00E842D0" w:rsidDel="00D531ED">
                <w:rPr>
                  <w:rFonts w:ascii="Times New Roman" w:hAnsi="Times New Roman" w:cs="Times New Roman"/>
                  <w:b/>
                </w:rPr>
                <w:delText>6.54</w:delText>
              </w:r>
            </w:del>
          </w:p>
        </w:tc>
        <w:tc>
          <w:tcPr>
            <w:tcW w:w="1134" w:type="dxa"/>
          </w:tcPr>
          <w:p w14:paraId="55868538" w14:textId="1F359AC2" w:rsidR="00E80F7B" w:rsidDel="00D531ED" w:rsidRDefault="00E80F7B" w:rsidP="00072672">
            <w:pPr>
              <w:jc w:val="center"/>
              <w:rPr>
                <w:del w:id="177" w:author="Matthew Barbour" w:date="2016-04-06T14:42:00Z"/>
                <w:rFonts w:ascii="Times New Roman" w:hAnsi="Times New Roman" w:cs="Times New Roman"/>
              </w:rPr>
            </w:pPr>
            <w:del w:id="178" w:author="Matthew Barbour" w:date="2016-04-06T14:42:00Z">
              <w:r w:rsidDel="00D531ED">
                <w:rPr>
                  <w:rFonts w:ascii="Times New Roman" w:hAnsi="Times New Roman" w:cs="Times New Roman"/>
                </w:rPr>
                <w:delText>-</w:delText>
              </w:r>
            </w:del>
          </w:p>
        </w:tc>
        <w:tc>
          <w:tcPr>
            <w:tcW w:w="1417" w:type="dxa"/>
          </w:tcPr>
          <w:p w14:paraId="24B196E7" w14:textId="2A381137" w:rsidR="00E80F7B" w:rsidDel="00D531ED" w:rsidRDefault="00E80F7B" w:rsidP="00072672">
            <w:pPr>
              <w:jc w:val="center"/>
              <w:rPr>
                <w:del w:id="179" w:author="Matthew Barbour" w:date="2016-04-06T14:42:00Z"/>
                <w:rFonts w:ascii="Times New Roman" w:hAnsi="Times New Roman" w:cs="Times New Roman"/>
              </w:rPr>
            </w:pPr>
            <w:del w:id="180" w:author="Matthew Barbour" w:date="2016-04-06T14:42:00Z">
              <w:r w:rsidDel="00D531ED">
                <w:rPr>
                  <w:rFonts w:ascii="Times New Roman" w:hAnsi="Times New Roman" w:cs="Times New Roman"/>
                </w:rPr>
                <w:delText>0.20</w:delText>
              </w:r>
            </w:del>
          </w:p>
        </w:tc>
        <w:tc>
          <w:tcPr>
            <w:tcW w:w="1701" w:type="dxa"/>
          </w:tcPr>
          <w:p w14:paraId="4BF6E26D" w14:textId="49204882" w:rsidR="00E80F7B" w:rsidDel="00D531ED" w:rsidRDefault="00E80F7B" w:rsidP="00072672">
            <w:pPr>
              <w:jc w:val="center"/>
              <w:rPr>
                <w:del w:id="181" w:author="Matthew Barbour" w:date="2016-04-06T14:42:00Z"/>
                <w:rFonts w:ascii="Times New Roman" w:hAnsi="Times New Roman" w:cs="Times New Roman"/>
              </w:rPr>
            </w:pPr>
            <w:del w:id="182" w:author="Matthew Barbour" w:date="2016-04-06T14:42:00Z">
              <w:r w:rsidDel="00D531ED">
                <w:rPr>
                  <w:rFonts w:ascii="Times New Roman" w:hAnsi="Times New Roman" w:cs="Times New Roman"/>
                </w:rPr>
                <w:delText>-</w:delText>
              </w:r>
            </w:del>
          </w:p>
        </w:tc>
      </w:tr>
      <w:tr w:rsidR="00E80F7B" w14:paraId="349278AA" w14:textId="77777777" w:rsidTr="009B2D6D">
        <w:tc>
          <w:tcPr>
            <w:tcW w:w="3686" w:type="dxa"/>
          </w:tcPr>
          <w:p w14:paraId="19347F45" w14:textId="744EDAAF" w:rsidR="00E80F7B" w:rsidRPr="009D7385" w:rsidRDefault="00E80F7B" w:rsidP="009F669B">
            <w:pPr>
              <w:jc w:val="center"/>
              <w:rPr>
                <w:rFonts w:ascii="Times New Roman" w:hAnsi="Times New Roman" w:cs="Times New Roman"/>
                <w:b/>
                <w:vertAlign w:val="subscript"/>
              </w:rPr>
            </w:pPr>
            <w:commentRangeStart w:id="183"/>
            <w:r w:rsidRPr="009D7385">
              <w:rPr>
                <w:rFonts w:ascii="Times New Roman" w:hAnsi="Times New Roman" w:cs="Times New Roman"/>
                <w:b/>
              </w:rPr>
              <w:t>Mychorrizae</w:t>
            </w:r>
            <w:r w:rsidRPr="009D7385">
              <w:rPr>
                <w:rFonts w:ascii="Times New Roman" w:hAnsi="Times New Roman" w:cs="Times New Roman"/>
                <w:b/>
                <w:vertAlign w:val="subscript"/>
              </w:rPr>
              <w:t>2013</w:t>
            </w:r>
            <w:commentRangeEnd w:id="183"/>
            <w:r w:rsidR="00691391">
              <w:rPr>
                <w:rStyle w:val="CommentReference"/>
              </w:rPr>
              <w:commentReference w:id="183"/>
            </w:r>
          </w:p>
        </w:tc>
        <w:tc>
          <w:tcPr>
            <w:tcW w:w="1701" w:type="dxa"/>
          </w:tcPr>
          <w:p w14:paraId="0E034705" w14:textId="77777777" w:rsidR="00E80F7B" w:rsidRDefault="00E80F7B" w:rsidP="00072672">
            <w:pPr>
              <w:jc w:val="center"/>
              <w:rPr>
                <w:rFonts w:ascii="Times New Roman" w:hAnsi="Times New Roman" w:cs="Times New Roman"/>
              </w:rPr>
            </w:pPr>
          </w:p>
        </w:tc>
        <w:tc>
          <w:tcPr>
            <w:tcW w:w="1134" w:type="dxa"/>
          </w:tcPr>
          <w:p w14:paraId="2EC85333" w14:textId="77777777" w:rsidR="00E80F7B" w:rsidRDefault="00E80F7B" w:rsidP="00072672">
            <w:pPr>
              <w:jc w:val="center"/>
              <w:rPr>
                <w:rFonts w:ascii="Times New Roman" w:hAnsi="Times New Roman" w:cs="Times New Roman"/>
              </w:rPr>
            </w:pPr>
          </w:p>
        </w:tc>
        <w:tc>
          <w:tcPr>
            <w:tcW w:w="1276" w:type="dxa"/>
          </w:tcPr>
          <w:p w14:paraId="2E99F2A9" w14:textId="77777777" w:rsidR="00E80F7B" w:rsidRDefault="00E80F7B" w:rsidP="00072672">
            <w:pPr>
              <w:jc w:val="center"/>
              <w:rPr>
                <w:rFonts w:ascii="Times New Roman" w:hAnsi="Times New Roman" w:cs="Times New Roman"/>
              </w:rPr>
            </w:pPr>
          </w:p>
        </w:tc>
        <w:tc>
          <w:tcPr>
            <w:tcW w:w="1276" w:type="dxa"/>
          </w:tcPr>
          <w:p w14:paraId="562C90D6" w14:textId="6CA91BBC" w:rsidR="00E80F7B" w:rsidRDefault="00E80F7B" w:rsidP="00072672">
            <w:pPr>
              <w:jc w:val="center"/>
              <w:rPr>
                <w:rFonts w:ascii="Times New Roman" w:hAnsi="Times New Roman" w:cs="Times New Roman"/>
              </w:rPr>
            </w:pPr>
          </w:p>
        </w:tc>
        <w:tc>
          <w:tcPr>
            <w:tcW w:w="1134" w:type="dxa"/>
          </w:tcPr>
          <w:p w14:paraId="24BD73A4" w14:textId="77777777" w:rsidR="00E80F7B" w:rsidRDefault="00E80F7B" w:rsidP="00072672">
            <w:pPr>
              <w:jc w:val="center"/>
              <w:rPr>
                <w:rFonts w:ascii="Times New Roman" w:hAnsi="Times New Roman" w:cs="Times New Roman"/>
              </w:rPr>
            </w:pPr>
          </w:p>
        </w:tc>
        <w:tc>
          <w:tcPr>
            <w:tcW w:w="1417" w:type="dxa"/>
          </w:tcPr>
          <w:p w14:paraId="130A0EE2" w14:textId="77777777" w:rsidR="00E80F7B" w:rsidRDefault="00E80F7B" w:rsidP="00072672">
            <w:pPr>
              <w:jc w:val="center"/>
              <w:rPr>
                <w:rFonts w:ascii="Times New Roman" w:hAnsi="Times New Roman" w:cs="Times New Roman"/>
              </w:rPr>
            </w:pPr>
          </w:p>
        </w:tc>
        <w:tc>
          <w:tcPr>
            <w:tcW w:w="1701" w:type="dxa"/>
          </w:tcPr>
          <w:p w14:paraId="03E99F57" w14:textId="77777777" w:rsidR="00E80F7B" w:rsidRDefault="00E80F7B" w:rsidP="00072672">
            <w:pPr>
              <w:jc w:val="center"/>
              <w:rPr>
                <w:rFonts w:ascii="Times New Roman" w:hAnsi="Times New Roman" w:cs="Times New Roman"/>
              </w:rPr>
            </w:pPr>
          </w:p>
        </w:tc>
      </w:tr>
      <w:tr w:rsidR="00E80F7B" w14:paraId="545B67FA" w14:textId="77777777" w:rsidTr="009B2D6D">
        <w:tc>
          <w:tcPr>
            <w:tcW w:w="3686" w:type="dxa"/>
          </w:tcPr>
          <w:p w14:paraId="7FAA880E" w14:textId="51B0D3DC" w:rsidR="00E80F7B" w:rsidRDefault="00E80F7B" w:rsidP="009D7385">
            <w:pPr>
              <w:jc w:val="right"/>
              <w:rPr>
                <w:rFonts w:ascii="Times New Roman" w:hAnsi="Times New Roman" w:cs="Times New Roman"/>
              </w:rPr>
            </w:pPr>
            <w:r>
              <w:rPr>
                <w:rFonts w:ascii="Times New Roman" w:hAnsi="Times New Roman" w:cs="Times New Roman"/>
              </w:rPr>
              <w:t>Total abundance</w:t>
            </w:r>
          </w:p>
        </w:tc>
        <w:tc>
          <w:tcPr>
            <w:tcW w:w="1701" w:type="dxa"/>
          </w:tcPr>
          <w:p w14:paraId="4C32717A" w14:textId="745E2D66" w:rsidR="00E80F7B" w:rsidRDefault="00691391" w:rsidP="00072672">
            <w:pPr>
              <w:jc w:val="center"/>
              <w:rPr>
                <w:rFonts w:ascii="Times New Roman" w:hAnsi="Times New Roman" w:cs="Times New Roman"/>
              </w:rPr>
            </w:pPr>
            <w:r>
              <w:rPr>
                <w:rFonts w:ascii="Times New Roman" w:hAnsi="Times New Roman" w:cs="Times New Roman"/>
              </w:rPr>
              <w:t>0.80</w:t>
            </w:r>
          </w:p>
        </w:tc>
        <w:tc>
          <w:tcPr>
            <w:tcW w:w="1134" w:type="dxa"/>
          </w:tcPr>
          <w:p w14:paraId="463840D8" w14:textId="5F538A39" w:rsidR="00E80F7B" w:rsidRDefault="00691391" w:rsidP="00072672">
            <w:pPr>
              <w:jc w:val="center"/>
              <w:rPr>
                <w:rFonts w:ascii="Times New Roman" w:hAnsi="Times New Roman" w:cs="Times New Roman"/>
              </w:rPr>
            </w:pPr>
            <w:r>
              <w:rPr>
                <w:rFonts w:ascii="Times New Roman" w:hAnsi="Times New Roman" w:cs="Times New Roman"/>
              </w:rPr>
              <w:t>0.40</w:t>
            </w:r>
          </w:p>
        </w:tc>
        <w:tc>
          <w:tcPr>
            <w:tcW w:w="1276" w:type="dxa"/>
          </w:tcPr>
          <w:p w14:paraId="6B769525" w14:textId="74EFC77A" w:rsidR="00E80F7B" w:rsidRDefault="00E80F7B" w:rsidP="00072672">
            <w:pPr>
              <w:jc w:val="center"/>
              <w:rPr>
                <w:rFonts w:ascii="Times New Roman" w:hAnsi="Times New Roman" w:cs="Times New Roman"/>
              </w:rPr>
            </w:pPr>
            <w:r>
              <w:rPr>
                <w:rFonts w:ascii="Times New Roman" w:hAnsi="Times New Roman" w:cs="Times New Roman"/>
              </w:rPr>
              <w:t>1.03</w:t>
            </w:r>
          </w:p>
        </w:tc>
        <w:tc>
          <w:tcPr>
            <w:tcW w:w="1276" w:type="dxa"/>
          </w:tcPr>
          <w:p w14:paraId="771C6B0B" w14:textId="0CF03662" w:rsidR="00E80F7B" w:rsidRDefault="00E80F7B" w:rsidP="00072672">
            <w:pPr>
              <w:jc w:val="center"/>
              <w:rPr>
                <w:rFonts w:ascii="Times New Roman" w:hAnsi="Times New Roman" w:cs="Times New Roman"/>
              </w:rPr>
            </w:pPr>
            <w:r>
              <w:rPr>
                <w:rFonts w:ascii="Times New Roman" w:hAnsi="Times New Roman" w:cs="Times New Roman"/>
              </w:rPr>
              <w:t>-</w:t>
            </w:r>
          </w:p>
        </w:tc>
        <w:tc>
          <w:tcPr>
            <w:tcW w:w="1134" w:type="dxa"/>
          </w:tcPr>
          <w:p w14:paraId="6F431F53" w14:textId="76630ABD" w:rsidR="00E80F7B" w:rsidRDefault="00E80F7B" w:rsidP="00072672">
            <w:pPr>
              <w:jc w:val="center"/>
              <w:rPr>
                <w:rFonts w:ascii="Times New Roman" w:hAnsi="Times New Roman" w:cs="Times New Roman"/>
              </w:rPr>
            </w:pPr>
            <w:r>
              <w:rPr>
                <w:rFonts w:ascii="Times New Roman" w:hAnsi="Times New Roman" w:cs="Times New Roman"/>
              </w:rPr>
              <w:t>-</w:t>
            </w:r>
          </w:p>
        </w:tc>
        <w:tc>
          <w:tcPr>
            <w:tcW w:w="1417" w:type="dxa"/>
          </w:tcPr>
          <w:p w14:paraId="7D15B91F" w14:textId="509FFD41" w:rsidR="00E80F7B" w:rsidRDefault="00E80F7B" w:rsidP="00072672">
            <w:pPr>
              <w:jc w:val="center"/>
              <w:rPr>
                <w:rFonts w:ascii="Times New Roman" w:hAnsi="Times New Roman" w:cs="Times New Roman"/>
              </w:rPr>
            </w:pPr>
            <w:r>
              <w:rPr>
                <w:rFonts w:ascii="Times New Roman" w:hAnsi="Times New Roman" w:cs="Times New Roman"/>
              </w:rPr>
              <w:t>-</w:t>
            </w:r>
          </w:p>
        </w:tc>
        <w:tc>
          <w:tcPr>
            <w:tcW w:w="1701" w:type="dxa"/>
          </w:tcPr>
          <w:p w14:paraId="456BD1C6" w14:textId="24C3858D" w:rsidR="00E80F7B" w:rsidRDefault="00E80F7B" w:rsidP="00072672">
            <w:pPr>
              <w:jc w:val="center"/>
              <w:rPr>
                <w:rFonts w:ascii="Times New Roman" w:hAnsi="Times New Roman" w:cs="Times New Roman"/>
              </w:rPr>
            </w:pPr>
            <w:r>
              <w:rPr>
                <w:rFonts w:ascii="Times New Roman" w:hAnsi="Times New Roman" w:cs="Times New Roman"/>
              </w:rPr>
              <w:t>-</w:t>
            </w:r>
          </w:p>
        </w:tc>
      </w:tr>
      <w:tr w:rsidR="00E80F7B" w14:paraId="176EF5D1" w14:textId="77777777" w:rsidTr="009B2D6D">
        <w:tc>
          <w:tcPr>
            <w:tcW w:w="3686" w:type="dxa"/>
          </w:tcPr>
          <w:p w14:paraId="32789BF5" w14:textId="16D90342" w:rsidR="00E80F7B" w:rsidRDefault="00E80F7B" w:rsidP="009D7385">
            <w:pPr>
              <w:jc w:val="right"/>
              <w:rPr>
                <w:rFonts w:ascii="Times New Roman" w:hAnsi="Times New Roman" w:cs="Times New Roman"/>
              </w:rPr>
            </w:pPr>
            <w:r>
              <w:rPr>
                <w:rFonts w:ascii="Times New Roman" w:hAnsi="Times New Roman" w:cs="Times New Roman"/>
              </w:rPr>
              <w:t>Total richness</w:t>
            </w:r>
          </w:p>
        </w:tc>
        <w:tc>
          <w:tcPr>
            <w:tcW w:w="1701" w:type="dxa"/>
          </w:tcPr>
          <w:p w14:paraId="5803D281" w14:textId="47B1C884" w:rsidR="00E80F7B" w:rsidRDefault="00EA1B1E" w:rsidP="00072672">
            <w:pPr>
              <w:jc w:val="center"/>
              <w:rPr>
                <w:rFonts w:ascii="Times New Roman" w:hAnsi="Times New Roman" w:cs="Times New Roman"/>
              </w:rPr>
            </w:pPr>
            <w:r>
              <w:rPr>
                <w:rFonts w:ascii="Times New Roman" w:hAnsi="Times New Roman" w:cs="Times New Roman"/>
              </w:rPr>
              <w:t>1.28</w:t>
            </w:r>
          </w:p>
        </w:tc>
        <w:tc>
          <w:tcPr>
            <w:tcW w:w="1134" w:type="dxa"/>
          </w:tcPr>
          <w:p w14:paraId="25AF8A2A" w14:textId="0F43F847" w:rsidR="00E80F7B" w:rsidRDefault="00EA1B1E" w:rsidP="00072672">
            <w:pPr>
              <w:jc w:val="center"/>
              <w:rPr>
                <w:rFonts w:ascii="Times New Roman" w:hAnsi="Times New Roman" w:cs="Times New Roman"/>
              </w:rPr>
            </w:pPr>
            <w:r>
              <w:rPr>
                <w:rFonts w:ascii="Times New Roman" w:hAnsi="Times New Roman" w:cs="Times New Roman"/>
              </w:rPr>
              <w:t>1.01</w:t>
            </w:r>
          </w:p>
        </w:tc>
        <w:tc>
          <w:tcPr>
            <w:tcW w:w="1276" w:type="dxa"/>
          </w:tcPr>
          <w:p w14:paraId="45642CEF" w14:textId="073CC7AA" w:rsidR="00E80F7B" w:rsidRDefault="00E80F7B" w:rsidP="00072672">
            <w:pPr>
              <w:jc w:val="center"/>
              <w:rPr>
                <w:rFonts w:ascii="Times New Roman" w:hAnsi="Times New Roman" w:cs="Times New Roman"/>
              </w:rPr>
            </w:pPr>
            <w:r>
              <w:rPr>
                <w:rFonts w:ascii="Times New Roman" w:hAnsi="Times New Roman" w:cs="Times New Roman"/>
              </w:rPr>
              <w:t>1.23</w:t>
            </w:r>
          </w:p>
        </w:tc>
        <w:tc>
          <w:tcPr>
            <w:tcW w:w="1276" w:type="dxa"/>
          </w:tcPr>
          <w:p w14:paraId="5A5424EE" w14:textId="3841ACD6" w:rsidR="00E80F7B" w:rsidRDefault="00E80F7B" w:rsidP="00072672">
            <w:pPr>
              <w:jc w:val="center"/>
              <w:rPr>
                <w:rFonts w:ascii="Times New Roman" w:hAnsi="Times New Roman" w:cs="Times New Roman"/>
              </w:rPr>
            </w:pPr>
            <w:r>
              <w:rPr>
                <w:rFonts w:ascii="Times New Roman" w:hAnsi="Times New Roman" w:cs="Times New Roman"/>
              </w:rPr>
              <w:t>-</w:t>
            </w:r>
          </w:p>
        </w:tc>
        <w:tc>
          <w:tcPr>
            <w:tcW w:w="1134" w:type="dxa"/>
          </w:tcPr>
          <w:p w14:paraId="15B8365D" w14:textId="4A906BED" w:rsidR="00E80F7B" w:rsidRDefault="00E80F7B" w:rsidP="00072672">
            <w:pPr>
              <w:jc w:val="center"/>
              <w:rPr>
                <w:rFonts w:ascii="Times New Roman" w:hAnsi="Times New Roman" w:cs="Times New Roman"/>
              </w:rPr>
            </w:pPr>
            <w:r>
              <w:rPr>
                <w:rFonts w:ascii="Times New Roman" w:hAnsi="Times New Roman" w:cs="Times New Roman"/>
              </w:rPr>
              <w:t>-</w:t>
            </w:r>
          </w:p>
        </w:tc>
        <w:tc>
          <w:tcPr>
            <w:tcW w:w="1417" w:type="dxa"/>
          </w:tcPr>
          <w:p w14:paraId="570A4AA0" w14:textId="2189494D" w:rsidR="00E80F7B" w:rsidRDefault="00E80F7B" w:rsidP="00072672">
            <w:pPr>
              <w:jc w:val="center"/>
              <w:rPr>
                <w:rFonts w:ascii="Times New Roman" w:hAnsi="Times New Roman" w:cs="Times New Roman"/>
              </w:rPr>
            </w:pPr>
            <w:r>
              <w:rPr>
                <w:rFonts w:ascii="Times New Roman" w:hAnsi="Times New Roman" w:cs="Times New Roman"/>
              </w:rPr>
              <w:t>-</w:t>
            </w:r>
          </w:p>
        </w:tc>
        <w:tc>
          <w:tcPr>
            <w:tcW w:w="1701" w:type="dxa"/>
          </w:tcPr>
          <w:p w14:paraId="40DDC8D9" w14:textId="3704D546" w:rsidR="00E80F7B" w:rsidRDefault="00E80F7B" w:rsidP="00072672">
            <w:pPr>
              <w:jc w:val="center"/>
              <w:rPr>
                <w:rFonts w:ascii="Times New Roman" w:hAnsi="Times New Roman" w:cs="Times New Roman"/>
              </w:rPr>
            </w:pPr>
            <w:r>
              <w:rPr>
                <w:rFonts w:ascii="Times New Roman" w:hAnsi="Times New Roman" w:cs="Times New Roman"/>
              </w:rPr>
              <w:t>-</w:t>
            </w:r>
          </w:p>
        </w:tc>
      </w:tr>
      <w:tr w:rsidR="008F4534" w14:paraId="77C6D288" w14:textId="77777777" w:rsidTr="009B2D6D">
        <w:tc>
          <w:tcPr>
            <w:tcW w:w="3686" w:type="dxa"/>
          </w:tcPr>
          <w:p w14:paraId="461087A8" w14:textId="3D9874BD" w:rsidR="008F4534" w:rsidRDefault="00EA1B1E" w:rsidP="009D7385">
            <w:pPr>
              <w:jc w:val="right"/>
              <w:rPr>
                <w:rFonts w:ascii="Times New Roman" w:hAnsi="Times New Roman" w:cs="Times New Roman"/>
              </w:rPr>
            </w:pPr>
            <w:r>
              <w:rPr>
                <w:rFonts w:ascii="Times New Roman" w:hAnsi="Times New Roman" w:cs="Times New Roman"/>
              </w:rPr>
              <w:t>Total PIE</w:t>
            </w:r>
          </w:p>
        </w:tc>
        <w:tc>
          <w:tcPr>
            <w:tcW w:w="1701" w:type="dxa"/>
          </w:tcPr>
          <w:p w14:paraId="03310F54" w14:textId="0C390D12" w:rsidR="008F4534" w:rsidRDefault="00EA1B1E" w:rsidP="00072672">
            <w:pPr>
              <w:jc w:val="center"/>
              <w:rPr>
                <w:rFonts w:ascii="Times New Roman" w:hAnsi="Times New Roman" w:cs="Times New Roman"/>
              </w:rPr>
            </w:pPr>
            <w:r>
              <w:rPr>
                <w:rFonts w:ascii="Times New Roman" w:hAnsi="Times New Roman" w:cs="Times New Roman"/>
              </w:rPr>
              <w:t>0.87</w:t>
            </w:r>
          </w:p>
        </w:tc>
        <w:tc>
          <w:tcPr>
            <w:tcW w:w="1134" w:type="dxa"/>
          </w:tcPr>
          <w:p w14:paraId="0C25AE16" w14:textId="03B72EC1" w:rsidR="008F4534" w:rsidRDefault="00EA1B1E" w:rsidP="00072672">
            <w:pPr>
              <w:jc w:val="center"/>
              <w:rPr>
                <w:rFonts w:ascii="Times New Roman" w:hAnsi="Times New Roman" w:cs="Times New Roman"/>
              </w:rPr>
            </w:pPr>
            <w:r>
              <w:rPr>
                <w:rFonts w:ascii="Times New Roman" w:hAnsi="Times New Roman" w:cs="Times New Roman"/>
              </w:rPr>
              <w:t>0.88</w:t>
            </w:r>
          </w:p>
        </w:tc>
        <w:tc>
          <w:tcPr>
            <w:tcW w:w="1276" w:type="dxa"/>
          </w:tcPr>
          <w:p w14:paraId="1C9427B0" w14:textId="1CC3524D" w:rsidR="008F4534" w:rsidRDefault="00EA1B1E" w:rsidP="00072672">
            <w:pPr>
              <w:jc w:val="center"/>
              <w:rPr>
                <w:rFonts w:ascii="Times New Roman" w:hAnsi="Times New Roman" w:cs="Times New Roman"/>
              </w:rPr>
            </w:pPr>
            <w:r>
              <w:rPr>
                <w:rFonts w:ascii="Times New Roman" w:hAnsi="Times New Roman" w:cs="Times New Roman"/>
              </w:rPr>
              <w:t>0.93</w:t>
            </w:r>
          </w:p>
        </w:tc>
        <w:tc>
          <w:tcPr>
            <w:tcW w:w="1276" w:type="dxa"/>
          </w:tcPr>
          <w:p w14:paraId="7AC33D0D" w14:textId="77777777" w:rsidR="008F4534" w:rsidRDefault="008F4534" w:rsidP="00072672">
            <w:pPr>
              <w:jc w:val="center"/>
              <w:rPr>
                <w:rFonts w:ascii="Times New Roman" w:hAnsi="Times New Roman" w:cs="Times New Roman"/>
              </w:rPr>
            </w:pPr>
          </w:p>
        </w:tc>
        <w:tc>
          <w:tcPr>
            <w:tcW w:w="1134" w:type="dxa"/>
          </w:tcPr>
          <w:p w14:paraId="2F0A2089" w14:textId="77777777" w:rsidR="008F4534" w:rsidRDefault="008F4534" w:rsidP="00072672">
            <w:pPr>
              <w:jc w:val="center"/>
              <w:rPr>
                <w:rFonts w:ascii="Times New Roman" w:hAnsi="Times New Roman" w:cs="Times New Roman"/>
              </w:rPr>
            </w:pPr>
          </w:p>
        </w:tc>
        <w:tc>
          <w:tcPr>
            <w:tcW w:w="1417" w:type="dxa"/>
          </w:tcPr>
          <w:p w14:paraId="328EECEE" w14:textId="77777777" w:rsidR="008F4534" w:rsidRDefault="008F4534" w:rsidP="00072672">
            <w:pPr>
              <w:jc w:val="center"/>
              <w:rPr>
                <w:rFonts w:ascii="Times New Roman" w:hAnsi="Times New Roman" w:cs="Times New Roman"/>
              </w:rPr>
            </w:pPr>
          </w:p>
        </w:tc>
        <w:tc>
          <w:tcPr>
            <w:tcW w:w="1701" w:type="dxa"/>
          </w:tcPr>
          <w:p w14:paraId="3024330A" w14:textId="77777777" w:rsidR="008F4534" w:rsidRDefault="008F4534" w:rsidP="00072672">
            <w:pPr>
              <w:jc w:val="center"/>
              <w:rPr>
                <w:rFonts w:ascii="Times New Roman" w:hAnsi="Times New Roman" w:cs="Times New Roman"/>
              </w:rPr>
            </w:pPr>
          </w:p>
        </w:tc>
      </w:tr>
      <w:tr w:rsidR="00E80F7B" w14:paraId="6F1F3121" w14:textId="77777777" w:rsidTr="009B2D6D">
        <w:tc>
          <w:tcPr>
            <w:tcW w:w="3686" w:type="dxa"/>
          </w:tcPr>
          <w:p w14:paraId="689987C3" w14:textId="1AACA68B" w:rsidR="00E80F7B" w:rsidRDefault="00E80F7B" w:rsidP="009D7385">
            <w:pPr>
              <w:jc w:val="right"/>
              <w:rPr>
                <w:rFonts w:ascii="Times New Roman" w:hAnsi="Times New Roman" w:cs="Times New Roman"/>
              </w:rPr>
            </w:pPr>
            <w:proofErr w:type="spellStart"/>
            <w:r>
              <w:rPr>
                <w:rFonts w:ascii="Times New Roman" w:hAnsi="Times New Roman" w:cs="Times New Roman"/>
              </w:rPr>
              <w:t>Hellinger</w:t>
            </w:r>
            <w:proofErr w:type="spellEnd"/>
            <w:r>
              <w:rPr>
                <w:rFonts w:ascii="Times New Roman" w:hAnsi="Times New Roman" w:cs="Times New Roman"/>
              </w:rPr>
              <w:t xml:space="preserve"> distance</w:t>
            </w:r>
          </w:p>
        </w:tc>
        <w:tc>
          <w:tcPr>
            <w:tcW w:w="1701" w:type="dxa"/>
          </w:tcPr>
          <w:p w14:paraId="64FA2C37" w14:textId="616BE8D2" w:rsidR="00E80F7B" w:rsidRPr="006971F7" w:rsidRDefault="00E80F7B" w:rsidP="00072672">
            <w:pPr>
              <w:jc w:val="center"/>
              <w:rPr>
                <w:rFonts w:ascii="Times New Roman" w:hAnsi="Times New Roman" w:cs="Times New Roman"/>
                <w:b/>
              </w:rPr>
            </w:pPr>
            <w:r w:rsidRPr="006971F7">
              <w:rPr>
                <w:rFonts w:ascii="Times New Roman" w:hAnsi="Times New Roman" w:cs="Times New Roman"/>
                <w:b/>
              </w:rPr>
              <w:t>1.00</w:t>
            </w:r>
          </w:p>
        </w:tc>
        <w:tc>
          <w:tcPr>
            <w:tcW w:w="1134" w:type="dxa"/>
          </w:tcPr>
          <w:p w14:paraId="6C7F14CB" w14:textId="5A163FBD" w:rsidR="00E80F7B" w:rsidRDefault="00E80F7B" w:rsidP="00072672">
            <w:pPr>
              <w:jc w:val="center"/>
              <w:rPr>
                <w:rFonts w:ascii="Times New Roman" w:hAnsi="Times New Roman" w:cs="Times New Roman"/>
              </w:rPr>
            </w:pPr>
            <w:r>
              <w:rPr>
                <w:rFonts w:ascii="Times New Roman" w:hAnsi="Times New Roman" w:cs="Times New Roman"/>
              </w:rPr>
              <w:t>1.15</w:t>
            </w:r>
          </w:p>
        </w:tc>
        <w:tc>
          <w:tcPr>
            <w:tcW w:w="1276" w:type="dxa"/>
          </w:tcPr>
          <w:p w14:paraId="624D8F47" w14:textId="718E6724" w:rsidR="00E80F7B" w:rsidRDefault="00E80F7B" w:rsidP="00072672">
            <w:pPr>
              <w:jc w:val="center"/>
              <w:rPr>
                <w:rFonts w:ascii="Times New Roman" w:hAnsi="Times New Roman" w:cs="Times New Roman"/>
              </w:rPr>
            </w:pPr>
            <w:r>
              <w:rPr>
                <w:rFonts w:ascii="Times New Roman" w:hAnsi="Times New Roman" w:cs="Times New Roman"/>
              </w:rPr>
              <w:t>0.87</w:t>
            </w:r>
          </w:p>
        </w:tc>
        <w:tc>
          <w:tcPr>
            <w:tcW w:w="1276" w:type="dxa"/>
          </w:tcPr>
          <w:p w14:paraId="547E8769" w14:textId="017AE425" w:rsidR="00E80F7B" w:rsidRDefault="00E80F7B" w:rsidP="00072672">
            <w:pPr>
              <w:jc w:val="center"/>
              <w:rPr>
                <w:rFonts w:ascii="Times New Roman" w:hAnsi="Times New Roman" w:cs="Times New Roman"/>
              </w:rPr>
            </w:pPr>
            <w:r>
              <w:rPr>
                <w:rFonts w:ascii="Times New Roman" w:hAnsi="Times New Roman" w:cs="Times New Roman"/>
              </w:rPr>
              <w:t>-</w:t>
            </w:r>
          </w:p>
        </w:tc>
        <w:tc>
          <w:tcPr>
            <w:tcW w:w="1134" w:type="dxa"/>
          </w:tcPr>
          <w:p w14:paraId="151DA136" w14:textId="628F141D" w:rsidR="00E80F7B" w:rsidRDefault="00E80F7B" w:rsidP="00072672">
            <w:pPr>
              <w:jc w:val="center"/>
              <w:rPr>
                <w:rFonts w:ascii="Times New Roman" w:hAnsi="Times New Roman" w:cs="Times New Roman"/>
              </w:rPr>
            </w:pPr>
            <w:r>
              <w:rPr>
                <w:rFonts w:ascii="Times New Roman" w:hAnsi="Times New Roman" w:cs="Times New Roman"/>
              </w:rPr>
              <w:t>-</w:t>
            </w:r>
          </w:p>
        </w:tc>
        <w:tc>
          <w:tcPr>
            <w:tcW w:w="1417" w:type="dxa"/>
          </w:tcPr>
          <w:p w14:paraId="2CBE54D5" w14:textId="260390FA" w:rsidR="00E80F7B" w:rsidRDefault="00E80F7B" w:rsidP="00072672">
            <w:pPr>
              <w:jc w:val="center"/>
              <w:rPr>
                <w:rFonts w:ascii="Times New Roman" w:hAnsi="Times New Roman" w:cs="Times New Roman"/>
              </w:rPr>
            </w:pPr>
            <w:r>
              <w:rPr>
                <w:rFonts w:ascii="Times New Roman" w:hAnsi="Times New Roman" w:cs="Times New Roman"/>
              </w:rPr>
              <w:t>-</w:t>
            </w:r>
          </w:p>
        </w:tc>
        <w:tc>
          <w:tcPr>
            <w:tcW w:w="1701" w:type="dxa"/>
          </w:tcPr>
          <w:p w14:paraId="1CC93C68" w14:textId="71DD9019" w:rsidR="00E80F7B" w:rsidRDefault="00E80F7B" w:rsidP="00072672">
            <w:pPr>
              <w:jc w:val="center"/>
              <w:rPr>
                <w:rFonts w:ascii="Times New Roman" w:hAnsi="Times New Roman" w:cs="Times New Roman"/>
              </w:rPr>
            </w:pPr>
            <w:r>
              <w:rPr>
                <w:rFonts w:ascii="Times New Roman" w:hAnsi="Times New Roman" w:cs="Times New Roman"/>
              </w:rPr>
              <w:t>-</w:t>
            </w:r>
          </w:p>
        </w:tc>
      </w:tr>
      <w:tr w:rsidR="00E80F7B" w14:paraId="08CA6806" w14:textId="77777777" w:rsidTr="009B2D6D">
        <w:tc>
          <w:tcPr>
            <w:tcW w:w="3686" w:type="dxa"/>
          </w:tcPr>
          <w:p w14:paraId="5286D0BE" w14:textId="102873CC" w:rsidR="00E80F7B" w:rsidRPr="009D7385" w:rsidRDefault="00E80F7B" w:rsidP="009F669B">
            <w:pPr>
              <w:jc w:val="center"/>
              <w:rPr>
                <w:rFonts w:ascii="Times New Roman" w:hAnsi="Times New Roman" w:cs="Times New Roman"/>
                <w:b/>
                <w:vertAlign w:val="subscript"/>
              </w:rPr>
            </w:pPr>
            <w:r w:rsidRPr="009D7385">
              <w:rPr>
                <w:rFonts w:ascii="Times New Roman" w:hAnsi="Times New Roman" w:cs="Times New Roman"/>
                <w:b/>
              </w:rPr>
              <w:t>Bacteria</w:t>
            </w:r>
            <w:r w:rsidRPr="009D7385">
              <w:rPr>
                <w:rFonts w:ascii="Times New Roman" w:hAnsi="Times New Roman" w:cs="Times New Roman"/>
                <w:b/>
                <w:vertAlign w:val="subscript"/>
              </w:rPr>
              <w:t>2013</w:t>
            </w:r>
          </w:p>
        </w:tc>
        <w:tc>
          <w:tcPr>
            <w:tcW w:w="1701" w:type="dxa"/>
          </w:tcPr>
          <w:p w14:paraId="1902E99C" w14:textId="77777777" w:rsidR="00E80F7B" w:rsidRDefault="00E80F7B" w:rsidP="00072672">
            <w:pPr>
              <w:jc w:val="center"/>
              <w:rPr>
                <w:rFonts w:ascii="Times New Roman" w:hAnsi="Times New Roman" w:cs="Times New Roman"/>
              </w:rPr>
            </w:pPr>
          </w:p>
        </w:tc>
        <w:tc>
          <w:tcPr>
            <w:tcW w:w="1134" w:type="dxa"/>
          </w:tcPr>
          <w:p w14:paraId="1FC8BE52" w14:textId="77777777" w:rsidR="00E80F7B" w:rsidRDefault="00E80F7B" w:rsidP="00072672">
            <w:pPr>
              <w:jc w:val="center"/>
              <w:rPr>
                <w:rFonts w:ascii="Times New Roman" w:hAnsi="Times New Roman" w:cs="Times New Roman"/>
              </w:rPr>
            </w:pPr>
          </w:p>
        </w:tc>
        <w:tc>
          <w:tcPr>
            <w:tcW w:w="1276" w:type="dxa"/>
          </w:tcPr>
          <w:p w14:paraId="04CB783F" w14:textId="77777777" w:rsidR="00E80F7B" w:rsidRDefault="00E80F7B" w:rsidP="00072672">
            <w:pPr>
              <w:jc w:val="center"/>
              <w:rPr>
                <w:rFonts w:ascii="Times New Roman" w:hAnsi="Times New Roman" w:cs="Times New Roman"/>
              </w:rPr>
            </w:pPr>
          </w:p>
        </w:tc>
        <w:tc>
          <w:tcPr>
            <w:tcW w:w="1276" w:type="dxa"/>
          </w:tcPr>
          <w:p w14:paraId="733A0F8D" w14:textId="24950AC9" w:rsidR="00E80F7B" w:rsidRDefault="00E80F7B" w:rsidP="00072672">
            <w:pPr>
              <w:jc w:val="center"/>
              <w:rPr>
                <w:rFonts w:ascii="Times New Roman" w:hAnsi="Times New Roman" w:cs="Times New Roman"/>
              </w:rPr>
            </w:pPr>
          </w:p>
        </w:tc>
        <w:tc>
          <w:tcPr>
            <w:tcW w:w="1134" w:type="dxa"/>
          </w:tcPr>
          <w:p w14:paraId="0BA2277D" w14:textId="77777777" w:rsidR="00E80F7B" w:rsidRDefault="00E80F7B" w:rsidP="00072672">
            <w:pPr>
              <w:jc w:val="center"/>
              <w:rPr>
                <w:rFonts w:ascii="Times New Roman" w:hAnsi="Times New Roman" w:cs="Times New Roman"/>
              </w:rPr>
            </w:pPr>
          </w:p>
        </w:tc>
        <w:tc>
          <w:tcPr>
            <w:tcW w:w="1417" w:type="dxa"/>
          </w:tcPr>
          <w:p w14:paraId="66D18CEC" w14:textId="77777777" w:rsidR="00E80F7B" w:rsidRDefault="00E80F7B" w:rsidP="00072672">
            <w:pPr>
              <w:jc w:val="center"/>
              <w:rPr>
                <w:rFonts w:ascii="Times New Roman" w:hAnsi="Times New Roman" w:cs="Times New Roman"/>
              </w:rPr>
            </w:pPr>
          </w:p>
        </w:tc>
        <w:tc>
          <w:tcPr>
            <w:tcW w:w="1701" w:type="dxa"/>
          </w:tcPr>
          <w:p w14:paraId="10182183" w14:textId="77777777" w:rsidR="00E80F7B" w:rsidRDefault="00E80F7B" w:rsidP="00072672">
            <w:pPr>
              <w:jc w:val="center"/>
              <w:rPr>
                <w:rFonts w:ascii="Times New Roman" w:hAnsi="Times New Roman" w:cs="Times New Roman"/>
              </w:rPr>
            </w:pPr>
          </w:p>
        </w:tc>
      </w:tr>
      <w:tr w:rsidR="00E80F7B" w14:paraId="469F633E" w14:textId="77777777" w:rsidTr="009B2D6D">
        <w:tc>
          <w:tcPr>
            <w:tcW w:w="3686" w:type="dxa"/>
          </w:tcPr>
          <w:p w14:paraId="30A85F80" w14:textId="6BAF1118" w:rsidR="00E80F7B" w:rsidRDefault="00E80F7B" w:rsidP="009D7385">
            <w:pPr>
              <w:jc w:val="right"/>
              <w:rPr>
                <w:rFonts w:ascii="Times New Roman" w:hAnsi="Times New Roman" w:cs="Times New Roman"/>
              </w:rPr>
            </w:pPr>
            <w:r>
              <w:rPr>
                <w:rFonts w:ascii="Times New Roman" w:hAnsi="Times New Roman" w:cs="Times New Roman"/>
              </w:rPr>
              <w:t>Total abundance</w:t>
            </w:r>
          </w:p>
        </w:tc>
        <w:tc>
          <w:tcPr>
            <w:tcW w:w="1701" w:type="dxa"/>
          </w:tcPr>
          <w:p w14:paraId="466484F9" w14:textId="6C1515AC" w:rsidR="00E80F7B" w:rsidRDefault="00BF4544" w:rsidP="00072672">
            <w:pPr>
              <w:jc w:val="center"/>
              <w:rPr>
                <w:rFonts w:ascii="Times New Roman" w:hAnsi="Times New Roman" w:cs="Times New Roman"/>
              </w:rPr>
            </w:pPr>
            <w:r>
              <w:rPr>
                <w:rFonts w:ascii="Times New Roman" w:hAnsi="Times New Roman" w:cs="Times New Roman"/>
              </w:rPr>
              <w:t>1.39</w:t>
            </w:r>
          </w:p>
        </w:tc>
        <w:tc>
          <w:tcPr>
            <w:tcW w:w="1134" w:type="dxa"/>
          </w:tcPr>
          <w:p w14:paraId="194E10C6" w14:textId="0A4577B1" w:rsidR="00E80F7B" w:rsidRDefault="00BF4544" w:rsidP="00072672">
            <w:pPr>
              <w:jc w:val="center"/>
              <w:rPr>
                <w:rFonts w:ascii="Times New Roman" w:hAnsi="Times New Roman" w:cs="Times New Roman"/>
              </w:rPr>
            </w:pPr>
            <w:r>
              <w:rPr>
                <w:rFonts w:ascii="Times New Roman" w:hAnsi="Times New Roman" w:cs="Times New Roman"/>
              </w:rPr>
              <w:t>2.00</w:t>
            </w:r>
          </w:p>
        </w:tc>
        <w:tc>
          <w:tcPr>
            <w:tcW w:w="1276" w:type="dxa"/>
          </w:tcPr>
          <w:p w14:paraId="3E16761F" w14:textId="01DB4A6B" w:rsidR="00E80F7B" w:rsidRDefault="00E80F7B" w:rsidP="00072672">
            <w:pPr>
              <w:jc w:val="center"/>
              <w:rPr>
                <w:rFonts w:ascii="Times New Roman" w:hAnsi="Times New Roman" w:cs="Times New Roman"/>
              </w:rPr>
            </w:pPr>
            <w:r>
              <w:rPr>
                <w:rFonts w:ascii="Times New Roman" w:hAnsi="Times New Roman" w:cs="Times New Roman"/>
              </w:rPr>
              <w:t>0.64</w:t>
            </w:r>
          </w:p>
        </w:tc>
        <w:tc>
          <w:tcPr>
            <w:tcW w:w="1276" w:type="dxa"/>
          </w:tcPr>
          <w:p w14:paraId="62E642A9" w14:textId="0F9A5ACA" w:rsidR="00E80F7B" w:rsidRDefault="00E80F7B" w:rsidP="00072672">
            <w:pPr>
              <w:jc w:val="center"/>
              <w:rPr>
                <w:rFonts w:ascii="Times New Roman" w:hAnsi="Times New Roman" w:cs="Times New Roman"/>
              </w:rPr>
            </w:pPr>
            <w:r>
              <w:rPr>
                <w:rFonts w:ascii="Times New Roman" w:hAnsi="Times New Roman" w:cs="Times New Roman"/>
              </w:rPr>
              <w:t>-</w:t>
            </w:r>
          </w:p>
        </w:tc>
        <w:tc>
          <w:tcPr>
            <w:tcW w:w="1134" w:type="dxa"/>
          </w:tcPr>
          <w:p w14:paraId="08D7DB6F" w14:textId="2F99AC5C" w:rsidR="00E80F7B" w:rsidRDefault="00E80F7B" w:rsidP="00072672">
            <w:pPr>
              <w:jc w:val="center"/>
              <w:rPr>
                <w:rFonts w:ascii="Times New Roman" w:hAnsi="Times New Roman" w:cs="Times New Roman"/>
              </w:rPr>
            </w:pPr>
            <w:r>
              <w:rPr>
                <w:rFonts w:ascii="Times New Roman" w:hAnsi="Times New Roman" w:cs="Times New Roman"/>
              </w:rPr>
              <w:t>-</w:t>
            </w:r>
          </w:p>
        </w:tc>
        <w:tc>
          <w:tcPr>
            <w:tcW w:w="1417" w:type="dxa"/>
          </w:tcPr>
          <w:p w14:paraId="5C09ECBE" w14:textId="35760902" w:rsidR="00E80F7B" w:rsidRDefault="00E80F7B" w:rsidP="00072672">
            <w:pPr>
              <w:jc w:val="center"/>
              <w:rPr>
                <w:rFonts w:ascii="Times New Roman" w:hAnsi="Times New Roman" w:cs="Times New Roman"/>
              </w:rPr>
            </w:pPr>
            <w:r>
              <w:rPr>
                <w:rFonts w:ascii="Times New Roman" w:hAnsi="Times New Roman" w:cs="Times New Roman"/>
              </w:rPr>
              <w:t>-</w:t>
            </w:r>
          </w:p>
        </w:tc>
        <w:tc>
          <w:tcPr>
            <w:tcW w:w="1701" w:type="dxa"/>
          </w:tcPr>
          <w:p w14:paraId="03CC1071" w14:textId="0C44656D" w:rsidR="00E80F7B" w:rsidRDefault="00E80F7B" w:rsidP="00072672">
            <w:pPr>
              <w:jc w:val="center"/>
              <w:rPr>
                <w:rFonts w:ascii="Times New Roman" w:hAnsi="Times New Roman" w:cs="Times New Roman"/>
              </w:rPr>
            </w:pPr>
            <w:r>
              <w:rPr>
                <w:rFonts w:ascii="Times New Roman" w:hAnsi="Times New Roman" w:cs="Times New Roman"/>
              </w:rPr>
              <w:t>-</w:t>
            </w:r>
          </w:p>
        </w:tc>
      </w:tr>
      <w:tr w:rsidR="00E80F7B" w14:paraId="5D620777" w14:textId="77777777" w:rsidTr="009B2D6D">
        <w:tc>
          <w:tcPr>
            <w:tcW w:w="3686" w:type="dxa"/>
          </w:tcPr>
          <w:p w14:paraId="3D0C28E1" w14:textId="14C54337" w:rsidR="00E80F7B" w:rsidRDefault="00E80F7B" w:rsidP="009D7385">
            <w:pPr>
              <w:jc w:val="right"/>
              <w:rPr>
                <w:rFonts w:ascii="Times New Roman" w:hAnsi="Times New Roman" w:cs="Times New Roman"/>
              </w:rPr>
            </w:pPr>
            <w:r>
              <w:rPr>
                <w:rFonts w:ascii="Times New Roman" w:hAnsi="Times New Roman" w:cs="Times New Roman"/>
              </w:rPr>
              <w:t>Total richness</w:t>
            </w:r>
          </w:p>
        </w:tc>
        <w:tc>
          <w:tcPr>
            <w:tcW w:w="1701" w:type="dxa"/>
          </w:tcPr>
          <w:p w14:paraId="16890EF1" w14:textId="53C6CAEA" w:rsidR="00E80F7B" w:rsidRDefault="00BF4544" w:rsidP="00072672">
            <w:pPr>
              <w:jc w:val="center"/>
              <w:rPr>
                <w:rFonts w:ascii="Times New Roman" w:hAnsi="Times New Roman" w:cs="Times New Roman"/>
              </w:rPr>
            </w:pPr>
            <w:r>
              <w:rPr>
                <w:rFonts w:ascii="Times New Roman" w:hAnsi="Times New Roman" w:cs="Times New Roman"/>
              </w:rPr>
              <w:t>1.35</w:t>
            </w:r>
          </w:p>
        </w:tc>
        <w:tc>
          <w:tcPr>
            <w:tcW w:w="1134" w:type="dxa"/>
          </w:tcPr>
          <w:p w14:paraId="230EE6CE" w14:textId="4E17C611" w:rsidR="00E80F7B" w:rsidRPr="00B158E8" w:rsidRDefault="00BF4544" w:rsidP="00072672">
            <w:pPr>
              <w:jc w:val="center"/>
              <w:rPr>
                <w:rFonts w:ascii="Times New Roman" w:hAnsi="Times New Roman" w:cs="Times New Roman"/>
                <w:i/>
              </w:rPr>
            </w:pPr>
            <w:r>
              <w:rPr>
                <w:rFonts w:ascii="Times New Roman" w:hAnsi="Times New Roman" w:cs="Times New Roman"/>
                <w:i/>
              </w:rPr>
              <w:t>4.53</w:t>
            </w:r>
          </w:p>
        </w:tc>
        <w:tc>
          <w:tcPr>
            <w:tcW w:w="1276" w:type="dxa"/>
          </w:tcPr>
          <w:p w14:paraId="691793D4" w14:textId="1CD433CF" w:rsidR="00E80F7B" w:rsidRDefault="00E80F7B" w:rsidP="00072672">
            <w:pPr>
              <w:jc w:val="center"/>
              <w:rPr>
                <w:rFonts w:ascii="Times New Roman" w:hAnsi="Times New Roman" w:cs="Times New Roman"/>
              </w:rPr>
            </w:pPr>
            <w:r>
              <w:rPr>
                <w:rFonts w:ascii="Times New Roman" w:hAnsi="Times New Roman" w:cs="Times New Roman"/>
              </w:rPr>
              <w:t>0.87</w:t>
            </w:r>
          </w:p>
        </w:tc>
        <w:tc>
          <w:tcPr>
            <w:tcW w:w="1276" w:type="dxa"/>
          </w:tcPr>
          <w:p w14:paraId="0DB9299B" w14:textId="36F3B5F4" w:rsidR="00E80F7B" w:rsidRDefault="00E80F7B" w:rsidP="00072672">
            <w:pPr>
              <w:jc w:val="center"/>
              <w:rPr>
                <w:rFonts w:ascii="Times New Roman" w:hAnsi="Times New Roman" w:cs="Times New Roman"/>
              </w:rPr>
            </w:pPr>
            <w:r>
              <w:rPr>
                <w:rFonts w:ascii="Times New Roman" w:hAnsi="Times New Roman" w:cs="Times New Roman"/>
              </w:rPr>
              <w:t>-</w:t>
            </w:r>
          </w:p>
        </w:tc>
        <w:tc>
          <w:tcPr>
            <w:tcW w:w="1134" w:type="dxa"/>
          </w:tcPr>
          <w:p w14:paraId="5ED54621" w14:textId="3E9823B0" w:rsidR="00E80F7B" w:rsidRDefault="00E80F7B" w:rsidP="00072672">
            <w:pPr>
              <w:jc w:val="center"/>
              <w:rPr>
                <w:rFonts w:ascii="Times New Roman" w:hAnsi="Times New Roman" w:cs="Times New Roman"/>
              </w:rPr>
            </w:pPr>
            <w:r>
              <w:rPr>
                <w:rFonts w:ascii="Times New Roman" w:hAnsi="Times New Roman" w:cs="Times New Roman"/>
              </w:rPr>
              <w:t>-</w:t>
            </w:r>
          </w:p>
        </w:tc>
        <w:tc>
          <w:tcPr>
            <w:tcW w:w="1417" w:type="dxa"/>
          </w:tcPr>
          <w:p w14:paraId="36F0364E" w14:textId="6D9DECCE" w:rsidR="00E80F7B" w:rsidRDefault="00E80F7B" w:rsidP="00072672">
            <w:pPr>
              <w:jc w:val="center"/>
              <w:rPr>
                <w:rFonts w:ascii="Times New Roman" w:hAnsi="Times New Roman" w:cs="Times New Roman"/>
              </w:rPr>
            </w:pPr>
            <w:r>
              <w:rPr>
                <w:rFonts w:ascii="Times New Roman" w:hAnsi="Times New Roman" w:cs="Times New Roman"/>
              </w:rPr>
              <w:t>-</w:t>
            </w:r>
          </w:p>
        </w:tc>
        <w:tc>
          <w:tcPr>
            <w:tcW w:w="1701" w:type="dxa"/>
          </w:tcPr>
          <w:p w14:paraId="386031C4" w14:textId="5E927AD1" w:rsidR="00E80F7B" w:rsidRDefault="00E80F7B" w:rsidP="00072672">
            <w:pPr>
              <w:jc w:val="center"/>
              <w:rPr>
                <w:rFonts w:ascii="Times New Roman" w:hAnsi="Times New Roman" w:cs="Times New Roman"/>
              </w:rPr>
            </w:pPr>
            <w:r>
              <w:rPr>
                <w:rFonts w:ascii="Times New Roman" w:hAnsi="Times New Roman" w:cs="Times New Roman"/>
              </w:rPr>
              <w:t>-</w:t>
            </w:r>
          </w:p>
        </w:tc>
      </w:tr>
      <w:tr w:rsidR="008F4534" w14:paraId="6573605F" w14:textId="77777777" w:rsidTr="009B2D6D">
        <w:tc>
          <w:tcPr>
            <w:tcW w:w="3686" w:type="dxa"/>
          </w:tcPr>
          <w:p w14:paraId="21D806E8" w14:textId="258952F8" w:rsidR="008F4534" w:rsidRDefault="00EA1B1E" w:rsidP="009D7385">
            <w:pPr>
              <w:jc w:val="right"/>
              <w:rPr>
                <w:rFonts w:ascii="Times New Roman" w:hAnsi="Times New Roman" w:cs="Times New Roman"/>
              </w:rPr>
            </w:pPr>
            <w:r>
              <w:rPr>
                <w:rFonts w:ascii="Times New Roman" w:hAnsi="Times New Roman" w:cs="Times New Roman"/>
              </w:rPr>
              <w:t>Total PIE</w:t>
            </w:r>
          </w:p>
        </w:tc>
        <w:tc>
          <w:tcPr>
            <w:tcW w:w="1701" w:type="dxa"/>
          </w:tcPr>
          <w:p w14:paraId="778DC6B9" w14:textId="101C0EC3" w:rsidR="008F4534" w:rsidRDefault="007F7B60" w:rsidP="00072672">
            <w:pPr>
              <w:jc w:val="center"/>
              <w:rPr>
                <w:rFonts w:ascii="Times New Roman" w:hAnsi="Times New Roman" w:cs="Times New Roman"/>
              </w:rPr>
            </w:pPr>
            <w:r>
              <w:rPr>
                <w:rFonts w:ascii="Times New Roman" w:hAnsi="Times New Roman" w:cs="Times New Roman"/>
              </w:rPr>
              <w:t>1.48</w:t>
            </w:r>
          </w:p>
        </w:tc>
        <w:tc>
          <w:tcPr>
            <w:tcW w:w="1134" w:type="dxa"/>
          </w:tcPr>
          <w:p w14:paraId="150D9C3F" w14:textId="09F827D0" w:rsidR="008F4534" w:rsidRPr="007F7B60" w:rsidRDefault="007F7B60" w:rsidP="00072672">
            <w:pPr>
              <w:jc w:val="center"/>
              <w:rPr>
                <w:rFonts w:ascii="Times New Roman" w:hAnsi="Times New Roman" w:cs="Times New Roman"/>
                <w:b/>
              </w:rPr>
            </w:pPr>
            <w:r w:rsidRPr="007F7B60">
              <w:rPr>
                <w:rFonts w:ascii="Times New Roman" w:hAnsi="Times New Roman" w:cs="Times New Roman"/>
                <w:b/>
              </w:rPr>
              <w:t>6.03</w:t>
            </w:r>
          </w:p>
        </w:tc>
        <w:tc>
          <w:tcPr>
            <w:tcW w:w="1276" w:type="dxa"/>
          </w:tcPr>
          <w:p w14:paraId="462FEC3C" w14:textId="58A696E8" w:rsidR="008F4534" w:rsidRDefault="007F7B60" w:rsidP="00072672">
            <w:pPr>
              <w:jc w:val="center"/>
              <w:rPr>
                <w:rFonts w:ascii="Times New Roman" w:hAnsi="Times New Roman" w:cs="Times New Roman"/>
              </w:rPr>
            </w:pPr>
            <w:r>
              <w:rPr>
                <w:rFonts w:ascii="Times New Roman" w:hAnsi="Times New Roman" w:cs="Times New Roman"/>
              </w:rPr>
              <w:t>1.35</w:t>
            </w:r>
          </w:p>
        </w:tc>
        <w:tc>
          <w:tcPr>
            <w:tcW w:w="1276" w:type="dxa"/>
          </w:tcPr>
          <w:p w14:paraId="3786A159" w14:textId="77777777" w:rsidR="008F4534" w:rsidRDefault="008F4534" w:rsidP="00072672">
            <w:pPr>
              <w:jc w:val="center"/>
              <w:rPr>
                <w:rFonts w:ascii="Times New Roman" w:hAnsi="Times New Roman" w:cs="Times New Roman"/>
              </w:rPr>
            </w:pPr>
          </w:p>
        </w:tc>
        <w:tc>
          <w:tcPr>
            <w:tcW w:w="1134" w:type="dxa"/>
          </w:tcPr>
          <w:p w14:paraId="42E8AE38" w14:textId="77777777" w:rsidR="008F4534" w:rsidRDefault="008F4534" w:rsidP="00072672">
            <w:pPr>
              <w:jc w:val="center"/>
              <w:rPr>
                <w:rFonts w:ascii="Times New Roman" w:hAnsi="Times New Roman" w:cs="Times New Roman"/>
              </w:rPr>
            </w:pPr>
          </w:p>
        </w:tc>
        <w:tc>
          <w:tcPr>
            <w:tcW w:w="1417" w:type="dxa"/>
          </w:tcPr>
          <w:p w14:paraId="737080D8" w14:textId="77777777" w:rsidR="008F4534" w:rsidRDefault="008F4534" w:rsidP="00072672">
            <w:pPr>
              <w:jc w:val="center"/>
              <w:rPr>
                <w:rFonts w:ascii="Times New Roman" w:hAnsi="Times New Roman" w:cs="Times New Roman"/>
              </w:rPr>
            </w:pPr>
          </w:p>
        </w:tc>
        <w:tc>
          <w:tcPr>
            <w:tcW w:w="1701" w:type="dxa"/>
          </w:tcPr>
          <w:p w14:paraId="3E0BCAE4" w14:textId="77777777" w:rsidR="008F4534" w:rsidRDefault="008F4534" w:rsidP="00072672">
            <w:pPr>
              <w:jc w:val="center"/>
              <w:rPr>
                <w:rFonts w:ascii="Times New Roman" w:hAnsi="Times New Roman" w:cs="Times New Roman"/>
              </w:rPr>
            </w:pPr>
          </w:p>
        </w:tc>
      </w:tr>
      <w:tr w:rsidR="00E80F7B" w14:paraId="48EB7461" w14:textId="77777777" w:rsidTr="009B2D6D">
        <w:tc>
          <w:tcPr>
            <w:tcW w:w="3686" w:type="dxa"/>
          </w:tcPr>
          <w:p w14:paraId="0720353E" w14:textId="58DF3EC0" w:rsidR="00E80F7B" w:rsidRDefault="00E80F7B" w:rsidP="009D7385">
            <w:pPr>
              <w:jc w:val="right"/>
              <w:rPr>
                <w:rFonts w:ascii="Times New Roman" w:hAnsi="Times New Roman" w:cs="Times New Roman"/>
              </w:rPr>
            </w:pPr>
            <w:proofErr w:type="spellStart"/>
            <w:r>
              <w:rPr>
                <w:rFonts w:ascii="Times New Roman" w:hAnsi="Times New Roman" w:cs="Times New Roman"/>
              </w:rPr>
              <w:t>Hellinger</w:t>
            </w:r>
            <w:proofErr w:type="spellEnd"/>
            <w:r>
              <w:rPr>
                <w:rFonts w:ascii="Times New Roman" w:hAnsi="Times New Roman" w:cs="Times New Roman"/>
              </w:rPr>
              <w:t xml:space="preserve"> distance</w:t>
            </w:r>
          </w:p>
        </w:tc>
        <w:tc>
          <w:tcPr>
            <w:tcW w:w="1701" w:type="dxa"/>
          </w:tcPr>
          <w:p w14:paraId="79A74C7C" w14:textId="34C2E667" w:rsidR="00E80F7B" w:rsidRDefault="00E80F7B" w:rsidP="00072672">
            <w:pPr>
              <w:jc w:val="center"/>
              <w:rPr>
                <w:rFonts w:ascii="Times New Roman" w:hAnsi="Times New Roman" w:cs="Times New Roman"/>
              </w:rPr>
            </w:pPr>
            <w:r>
              <w:rPr>
                <w:rFonts w:ascii="Times New Roman" w:hAnsi="Times New Roman" w:cs="Times New Roman"/>
              </w:rPr>
              <w:t>0.93</w:t>
            </w:r>
          </w:p>
        </w:tc>
        <w:tc>
          <w:tcPr>
            <w:tcW w:w="1134" w:type="dxa"/>
          </w:tcPr>
          <w:p w14:paraId="222E1D65" w14:textId="73DCB4C7" w:rsidR="00E80F7B" w:rsidRPr="00985C1F" w:rsidRDefault="00E80F7B" w:rsidP="00072672">
            <w:pPr>
              <w:jc w:val="center"/>
              <w:rPr>
                <w:rFonts w:ascii="Times New Roman" w:hAnsi="Times New Roman" w:cs="Times New Roman"/>
                <w:i/>
              </w:rPr>
            </w:pPr>
            <w:r w:rsidRPr="00985C1F">
              <w:rPr>
                <w:rFonts w:ascii="Times New Roman" w:hAnsi="Times New Roman" w:cs="Times New Roman"/>
                <w:i/>
              </w:rPr>
              <w:t>1.38</w:t>
            </w:r>
          </w:p>
        </w:tc>
        <w:tc>
          <w:tcPr>
            <w:tcW w:w="1276" w:type="dxa"/>
          </w:tcPr>
          <w:p w14:paraId="5E2A7857" w14:textId="340DBBE9" w:rsidR="00E80F7B" w:rsidRDefault="00E80F7B" w:rsidP="00072672">
            <w:pPr>
              <w:jc w:val="center"/>
              <w:rPr>
                <w:rFonts w:ascii="Times New Roman" w:hAnsi="Times New Roman" w:cs="Times New Roman"/>
              </w:rPr>
            </w:pPr>
            <w:r>
              <w:rPr>
                <w:rFonts w:ascii="Times New Roman" w:hAnsi="Times New Roman" w:cs="Times New Roman"/>
              </w:rPr>
              <w:t>0.87</w:t>
            </w:r>
          </w:p>
        </w:tc>
        <w:tc>
          <w:tcPr>
            <w:tcW w:w="1276" w:type="dxa"/>
          </w:tcPr>
          <w:p w14:paraId="1E579AD8" w14:textId="7C2325D5" w:rsidR="00E80F7B" w:rsidRDefault="00E80F7B" w:rsidP="00072672">
            <w:pPr>
              <w:jc w:val="center"/>
              <w:rPr>
                <w:rFonts w:ascii="Times New Roman" w:hAnsi="Times New Roman" w:cs="Times New Roman"/>
              </w:rPr>
            </w:pPr>
            <w:r>
              <w:rPr>
                <w:rFonts w:ascii="Times New Roman" w:hAnsi="Times New Roman" w:cs="Times New Roman"/>
              </w:rPr>
              <w:t>-</w:t>
            </w:r>
          </w:p>
        </w:tc>
        <w:tc>
          <w:tcPr>
            <w:tcW w:w="1134" w:type="dxa"/>
          </w:tcPr>
          <w:p w14:paraId="21DBFFE7" w14:textId="6B6F4E1E" w:rsidR="00E80F7B" w:rsidRDefault="00E80F7B" w:rsidP="00072672">
            <w:pPr>
              <w:jc w:val="center"/>
              <w:rPr>
                <w:rFonts w:ascii="Times New Roman" w:hAnsi="Times New Roman" w:cs="Times New Roman"/>
              </w:rPr>
            </w:pPr>
            <w:r>
              <w:rPr>
                <w:rFonts w:ascii="Times New Roman" w:hAnsi="Times New Roman" w:cs="Times New Roman"/>
              </w:rPr>
              <w:t>-</w:t>
            </w:r>
          </w:p>
        </w:tc>
        <w:tc>
          <w:tcPr>
            <w:tcW w:w="1417" w:type="dxa"/>
          </w:tcPr>
          <w:p w14:paraId="0FF4F393" w14:textId="2814CAEA" w:rsidR="00E80F7B" w:rsidRDefault="00E80F7B" w:rsidP="00072672">
            <w:pPr>
              <w:jc w:val="center"/>
              <w:rPr>
                <w:rFonts w:ascii="Times New Roman" w:hAnsi="Times New Roman" w:cs="Times New Roman"/>
              </w:rPr>
            </w:pPr>
            <w:r>
              <w:rPr>
                <w:rFonts w:ascii="Times New Roman" w:hAnsi="Times New Roman" w:cs="Times New Roman"/>
              </w:rPr>
              <w:t>-</w:t>
            </w:r>
          </w:p>
        </w:tc>
        <w:tc>
          <w:tcPr>
            <w:tcW w:w="1701" w:type="dxa"/>
          </w:tcPr>
          <w:p w14:paraId="4330F9C9" w14:textId="40B929C8" w:rsidR="00E80F7B" w:rsidRDefault="00E80F7B" w:rsidP="00072672">
            <w:pPr>
              <w:jc w:val="center"/>
              <w:rPr>
                <w:rFonts w:ascii="Times New Roman" w:hAnsi="Times New Roman" w:cs="Times New Roman"/>
              </w:rPr>
            </w:pPr>
            <w:r>
              <w:rPr>
                <w:rFonts w:ascii="Times New Roman" w:hAnsi="Times New Roman" w:cs="Times New Roman"/>
              </w:rPr>
              <w:t>-</w:t>
            </w:r>
          </w:p>
        </w:tc>
      </w:tr>
    </w:tbl>
    <w:p w14:paraId="50D44046" w14:textId="77777777" w:rsidR="00BB142B" w:rsidRDefault="00BB142B" w:rsidP="0059295B">
      <w:pPr>
        <w:spacing w:line="480" w:lineRule="auto"/>
        <w:rPr>
          <w:rFonts w:ascii="Times New Roman" w:hAnsi="Times New Roman" w:cs="Times New Roman"/>
        </w:rPr>
        <w:sectPr w:rsidR="00BB142B" w:rsidSect="00BB142B">
          <w:pgSz w:w="15842" w:h="12242" w:orient="landscape"/>
          <w:pgMar w:top="1797" w:right="1440" w:bottom="1797" w:left="1440" w:header="709" w:footer="709" w:gutter="0"/>
          <w:cols w:space="708"/>
        </w:sectPr>
      </w:pPr>
    </w:p>
    <w:p w14:paraId="55E9A55C" w14:textId="7F994B34" w:rsidR="00BB142B" w:rsidRPr="0059295B" w:rsidRDefault="00486109" w:rsidP="0059295B">
      <w:pPr>
        <w:spacing w:line="480" w:lineRule="auto"/>
        <w:rPr>
          <w:rFonts w:ascii="Times New Roman" w:hAnsi="Times New Roman" w:cs="Times New Roman"/>
        </w:rPr>
      </w:pPr>
      <w:r w:rsidRPr="00486109">
        <w:rPr>
          <w:rFonts w:ascii="Times New Roman" w:hAnsi="Times New Roman" w:cs="Times New Roman"/>
          <w:b/>
        </w:rPr>
        <w:t xml:space="preserve">Table </w:t>
      </w:r>
      <w:r>
        <w:rPr>
          <w:rFonts w:ascii="Times New Roman" w:hAnsi="Times New Roman" w:cs="Times New Roman"/>
          <w:b/>
        </w:rPr>
        <w:t>2</w:t>
      </w:r>
      <w:r>
        <w:rPr>
          <w:rFonts w:ascii="Times New Roman" w:hAnsi="Times New Roman" w:cs="Times New Roman"/>
        </w:rPr>
        <w:t>: Summary of ant-aphid experiment analyses. We report test statistics (F or Chi-square) and bold significant values.</w:t>
      </w:r>
    </w:p>
    <w:tbl>
      <w:tblPr>
        <w:tblStyle w:val="TableGrid"/>
        <w:tblW w:w="12616" w:type="dxa"/>
        <w:tblInd w:w="108" w:type="dxa"/>
        <w:tblLayout w:type="fixed"/>
        <w:tblLook w:val="04A0" w:firstRow="1" w:lastRow="0" w:firstColumn="1" w:lastColumn="0" w:noHBand="0" w:noVBand="1"/>
      </w:tblPr>
      <w:tblGrid>
        <w:gridCol w:w="3402"/>
        <w:gridCol w:w="1701"/>
        <w:gridCol w:w="993"/>
        <w:gridCol w:w="1134"/>
        <w:gridCol w:w="1275"/>
        <w:gridCol w:w="993"/>
        <w:gridCol w:w="1417"/>
        <w:gridCol w:w="1701"/>
      </w:tblGrid>
      <w:tr w:rsidR="009F669B" w:rsidRPr="009F669B" w14:paraId="2E8AC7FF" w14:textId="77777777" w:rsidTr="00A052DF">
        <w:tc>
          <w:tcPr>
            <w:tcW w:w="3402" w:type="dxa"/>
            <w:vAlign w:val="bottom"/>
          </w:tcPr>
          <w:p w14:paraId="31394031" w14:textId="77777777" w:rsidR="009D7385" w:rsidRPr="009F669B" w:rsidRDefault="009D7385" w:rsidP="009D7385">
            <w:pPr>
              <w:jc w:val="center"/>
              <w:rPr>
                <w:rFonts w:ascii="Times New Roman" w:hAnsi="Times New Roman" w:cs="Times New Roman"/>
                <w:b/>
              </w:rPr>
            </w:pPr>
            <w:r w:rsidRPr="009F669B">
              <w:rPr>
                <w:rFonts w:ascii="Times New Roman" w:hAnsi="Times New Roman" w:cs="Times New Roman"/>
                <w:b/>
              </w:rPr>
              <w:t>Response</w:t>
            </w:r>
          </w:p>
        </w:tc>
        <w:tc>
          <w:tcPr>
            <w:tcW w:w="1701" w:type="dxa"/>
            <w:vAlign w:val="bottom"/>
          </w:tcPr>
          <w:p w14:paraId="7C606F77" w14:textId="77777777" w:rsidR="009D7385" w:rsidRPr="009F669B" w:rsidRDefault="009D7385" w:rsidP="009D7385">
            <w:pPr>
              <w:jc w:val="center"/>
              <w:rPr>
                <w:rFonts w:ascii="Times New Roman" w:hAnsi="Times New Roman" w:cs="Times New Roman"/>
                <w:b/>
              </w:rPr>
            </w:pPr>
            <w:r w:rsidRPr="009F669B">
              <w:rPr>
                <w:rFonts w:ascii="Times New Roman" w:hAnsi="Times New Roman" w:cs="Times New Roman"/>
                <w:b/>
              </w:rPr>
              <w:t>Genotype (G)</w:t>
            </w:r>
          </w:p>
        </w:tc>
        <w:tc>
          <w:tcPr>
            <w:tcW w:w="993" w:type="dxa"/>
            <w:vAlign w:val="bottom"/>
          </w:tcPr>
          <w:p w14:paraId="1AA11601" w14:textId="0A343EA0" w:rsidR="009D7385" w:rsidRPr="009F669B" w:rsidRDefault="009D7385" w:rsidP="009D7385">
            <w:pPr>
              <w:jc w:val="center"/>
              <w:rPr>
                <w:rFonts w:ascii="Times New Roman" w:hAnsi="Times New Roman" w:cs="Times New Roman"/>
                <w:b/>
              </w:rPr>
            </w:pPr>
            <w:proofErr w:type="spellStart"/>
            <w:r w:rsidRPr="009F669B">
              <w:rPr>
                <w:rFonts w:ascii="Times New Roman" w:hAnsi="Times New Roman" w:cs="Times New Roman"/>
                <w:b/>
              </w:rPr>
              <w:t>E</w:t>
            </w:r>
            <w:r w:rsidR="009F669B" w:rsidRPr="009F669B">
              <w:rPr>
                <w:rFonts w:ascii="Times New Roman" w:hAnsi="Times New Roman" w:cs="Times New Roman"/>
                <w:b/>
                <w:vertAlign w:val="subscript"/>
              </w:rPr>
              <w:t>aphid</w:t>
            </w:r>
            <w:proofErr w:type="spellEnd"/>
          </w:p>
        </w:tc>
        <w:tc>
          <w:tcPr>
            <w:tcW w:w="1134" w:type="dxa"/>
            <w:vAlign w:val="bottom"/>
          </w:tcPr>
          <w:p w14:paraId="30D5DBE3" w14:textId="0DF7C22F" w:rsidR="009D7385" w:rsidRPr="009F669B" w:rsidRDefault="009D7385" w:rsidP="009D7385">
            <w:pPr>
              <w:jc w:val="center"/>
              <w:rPr>
                <w:rFonts w:ascii="Times New Roman" w:hAnsi="Times New Roman" w:cs="Times New Roman"/>
                <w:b/>
              </w:rPr>
            </w:pPr>
            <w:proofErr w:type="spellStart"/>
            <w:r w:rsidRPr="009F669B">
              <w:rPr>
                <w:rFonts w:ascii="Times New Roman" w:hAnsi="Times New Roman" w:cs="Times New Roman"/>
                <w:b/>
              </w:rPr>
              <w:t>E</w:t>
            </w:r>
            <w:r w:rsidR="009F669B" w:rsidRPr="009F669B">
              <w:rPr>
                <w:rFonts w:ascii="Times New Roman" w:hAnsi="Times New Roman" w:cs="Times New Roman"/>
                <w:b/>
                <w:vertAlign w:val="subscript"/>
              </w:rPr>
              <w:t>ant</w:t>
            </w:r>
            <w:proofErr w:type="spellEnd"/>
          </w:p>
        </w:tc>
        <w:tc>
          <w:tcPr>
            <w:tcW w:w="1275" w:type="dxa"/>
            <w:vAlign w:val="bottom"/>
          </w:tcPr>
          <w:p w14:paraId="17615DCC" w14:textId="1803DBA8" w:rsidR="009D7385" w:rsidRPr="009F669B" w:rsidRDefault="009D7385" w:rsidP="009D7385">
            <w:pPr>
              <w:jc w:val="center"/>
              <w:rPr>
                <w:rFonts w:ascii="Times New Roman" w:hAnsi="Times New Roman" w:cs="Times New Roman"/>
                <w:b/>
              </w:rPr>
            </w:pPr>
            <w:r w:rsidRPr="009F669B">
              <w:rPr>
                <w:rFonts w:ascii="Times New Roman" w:hAnsi="Times New Roman" w:cs="Times New Roman"/>
                <w:b/>
              </w:rPr>
              <w:t>G</w:t>
            </w:r>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aphid</w:t>
            </w:r>
          </w:p>
        </w:tc>
        <w:tc>
          <w:tcPr>
            <w:tcW w:w="993" w:type="dxa"/>
            <w:vAlign w:val="bottom"/>
          </w:tcPr>
          <w:p w14:paraId="0D5815C8" w14:textId="2F9682E0" w:rsidR="009D7385" w:rsidRPr="009F669B" w:rsidRDefault="009D7385" w:rsidP="009D7385">
            <w:pPr>
              <w:jc w:val="center"/>
              <w:rPr>
                <w:rFonts w:ascii="Times New Roman" w:hAnsi="Times New Roman" w:cs="Times New Roman"/>
                <w:b/>
              </w:rPr>
            </w:pPr>
            <w:r w:rsidRPr="009F669B">
              <w:rPr>
                <w:rFonts w:ascii="Times New Roman" w:hAnsi="Times New Roman" w:cs="Times New Roman"/>
                <w:b/>
              </w:rPr>
              <w:t>G</w:t>
            </w:r>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ant</w:t>
            </w:r>
          </w:p>
        </w:tc>
        <w:tc>
          <w:tcPr>
            <w:tcW w:w="1417" w:type="dxa"/>
            <w:vAlign w:val="bottom"/>
          </w:tcPr>
          <w:p w14:paraId="074855C1" w14:textId="54DDC47A" w:rsidR="009D7385" w:rsidRPr="009F669B" w:rsidRDefault="009D7385" w:rsidP="009D7385">
            <w:pPr>
              <w:jc w:val="center"/>
              <w:rPr>
                <w:rFonts w:ascii="Times New Roman" w:hAnsi="Times New Roman" w:cs="Times New Roman"/>
                <w:b/>
              </w:rPr>
            </w:pPr>
            <w:proofErr w:type="spellStart"/>
            <w:r w:rsidRPr="009F669B">
              <w:rPr>
                <w:rFonts w:ascii="Times New Roman" w:hAnsi="Times New Roman" w:cs="Times New Roman"/>
                <w:b/>
              </w:rPr>
              <w:t>E</w:t>
            </w:r>
            <w:r w:rsidR="009F669B" w:rsidRPr="009F669B">
              <w:rPr>
                <w:rFonts w:ascii="Times New Roman" w:hAnsi="Times New Roman" w:cs="Times New Roman"/>
                <w:b/>
                <w:vertAlign w:val="subscript"/>
              </w:rPr>
              <w:t>aphid</w:t>
            </w:r>
            <w:proofErr w:type="spellEnd"/>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ant</w:t>
            </w:r>
          </w:p>
        </w:tc>
        <w:tc>
          <w:tcPr>
            <w:tcW w:w="1701" w:type="dxa"/>
            <w:vAlign w:val="bottom"/>
          </w:tcPr>
          <w:p w14:paraId="7D0E7426" w14:textId="171FE7D7" w:rsidR="009D7385" w:rsidRPr="009F669B" w:rsidRDefault="009D7385" w:rsidP="009F669B">
            <w:pPr>
              <w:jc w:val="center"/>
              <w:rPr>
                <w:rFonts w:ascii="Times New Roman" w:eastAsiaTheme="minorEastAsia" w:hAnsi="Times New Roman" w:cs="Times New Roman"/>
                <w:b/>
              </w:rPr>
            </w:pPr>
            <w:r w:rsidRPr="009F669B">
              <w:rPr>
                <w:rFonts w:ascii="Times New Roman" w:hAnsi="Times New Roman" w:cs="Times New Roman"/>
                <w:b/>
              </w:rPr>
              <w:t>G</w:t>
            </w:r>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aphid</w:t>
            </w:r>
            <m:oMath>
              <m:r>
                <m:rPr>
                  <m:sty m:val="bi"/>
                </m:rPr>
                <w:rPr>
                  <w:rFonts w:ascii="Cambria Math" w:hAnsi="Cambria Math" w:cs="Times New Roman"/>
                </w:rPr>
                <m:t>×</m:t>
              </m:r>
            </m:oMath>
            <w:r w:rsidRPr="009F669B">
              <w:rPr>
                <w:rFonts w:ascii="Times New Roman" w:hAnsi="Times New Roman" w:cs="Times New Roman"/>
                <w:b/>
              </w:rPr>
              <w:t>E</w:t>
            </w:r>
            <w:r w:rsidR="009F669B" w:rsidRPr="009F669B">
              <w:rPr>
                <w:rFonts w:ascii="Times New Roman" w:hAnsi="Times New Roman" w:cs="Times New Roman"/>
                <w:b/>
                <w:vertAlign w:val="subscript"/>
              </w:rPr>
              <w:t>ant</w:t>
            </w:r>
          </w:p>
        </w:tc>
      </w:tr>
      <w:tr w:rsidR="009F669B" w14:paraId="278E7A89" w14:textId="77777777" w:rsidTr="00A052DF">
        <w:tc>
          <w:tcPr>
            <w:tcW w:w="3402" w:type="dxa"/>
            <w:vAlign w:val="bottom"/>
          </w:tcPr>
          <w:p w14:paraId="1D275496" w14:textId="77777777" w:rsidR="009D7385" w:rsidRPr="009D7385" w:rsidRDefault="009D7385" w:rsidP="009F669B">
            <w:pPr>
              <w:jc w:val="center"/>
              <w:rPr>
                <w:rFonts w:ascii="Times New Roman" w:hAnsi="Times New Roman" w:cs="Times New Roman"/>
                <w:b/>
              </w:rPr>
            </w:pPr>
            <w:r w:rsidRPr="009D7385">
              <w:rPr>
                <w:rFonts w:ascii="Times New Roman" w:hAnsi="Times New Roman" w:cs="Times New Roman"/>
                <w:b/>
              </w:rPr>
              <w:t>Plant-growth traits</w:t>
            </w:r>
          </w:p>
        </w:tc>
        <w:tc>
          <w:tcPr>
            <w:tcW w:w="1701" w:type="dxa"/>
            <w:vAlign w:val="bottom"/>
          </w:tcPr>
          <w:p w14:paraId="08E4B4E5" w14:textId="77777777" w:rsidR="009D7385" w:rsidRPr="00072672" w:rsidRDefault="009D7385" w:rsidP="00072672">
            <w:pPr>
              <w:jc w:val="center"/>
              <w:rPr>
                <w:rFonts w:ascii="Times New Roman" w:hAnsi="Times New Roman" w:cs="Times New Roman"/>
              </w:rPr>
            </w:pPr>
          </w:p>
        </w:tc>
        <w:tc>
          <w:tcPr>
            <w:tcW w:w="993" w:type="dxa"/>
            <w:vAlign w:val="bottom"/>
          </w:tcPr>
          <w:p w14:paraId="48FC63B9" w14:textId="77777777" w:rsidR="009D7385" w:rsidRPr="00072672" w:rsidRDefault="009D7385" w:rsidP="00072672">
            <w:pPr>
              <w:jc w:val="center"/>
              <w:rPr>
                <w:rFonts w:ascii="Times New Roman" w:hAnsi="Times New Roman" w:cs="Times New Roman"/>
              </w:rPr>
            </w:pPr>
          </w:p>
        </w:tc>
        <w:tc>
          <w:tcPr>
            <w:tcW w:w="1134" w:type="dxa"/>
            <w:vAlign w:val="bottom"/>
          </w:tcPr>
          <w:p w14:paraId="158A8255" w14:textId="77777777" w:rsidR="009D7385" w:rsidRPr="00072672" w:rsidRDefault="009D7385" w:rsidP="00072672">
            <w:pPr>
              <w:jc w:val="center"/>
              <w:rPr>
                <w:rFonts w:ascii="Times New Roman" w:hAnsi="Times New Roman" w:cs="Times New Roman"/>
              </w:rPr>
            </w:pPr>
          </w:p>
        </w:tc>
        <w:tc>
          <w:tcPr>
            <w:tcW w:w="1275" w:type="dxa"/>
            <w:vAlign w:val="bottom"/>
          </w:tcPr>
          <w:p w14:paraId="7DB6AD59" w14:textId="77777777" w:rsidR="009D7385" w:rsidRPr="00072672" w:rsidRDefault="009D7385" w:rsidP="00072672">
            <w:pPr>
              <w:jc w:val="center"/>
              <w:rPr>
                <w:rFonts w:ascii="Times New Roman" w:hAnsi="Times New Roman" w:cs="Times New Roman"/>
              </w:rPr>
            </w:pPr>
          </w:p>
        </w:tc>
        <w:tc>
          <w:tcPr>
            <w:tcW w:w="993" w:type="dxa"/>
            <w:vAlign w:val="bottom"/>
          </w:tcPr>
          <w:p w14:paraId="6425318E" w14:textId="77777777" w:rsidR="009D7385" w:rsidRPr="00072672" w:rsidRDefault="009D7385" w:rsidP="00072672">
            <w:pPr>
              <w:jc w:val="center"/>
              <w:rPr>
                <w:rFonts w:ascii="Times New Roman" w:hAnsi="Times New Roman" w:cs="Times New Roman"/>
              </w:rPr>
            </w:pPr>
          </w:p>
        </w:tc>
        <w:tc>
          <w:tcPr>
            <w:tcW w:w="1417" w:type="dxa"/>
            <w:vAlign w:val="bottom"/>
          </w:tcPr>
          <w:p w14:paraId="01EB091B" w14:textId="77777777" w:rsidR="009D7385" w:rsidRPr="00072672" w:rsidRDefault="009D7385" w:rsidP="00072672">
            <w:pPr>
              <w:jc w:val="center"/>
              <w:rPr>
                <w:rFonts w:ascii="Times New Roman" w:hAnsi="Times New Roman" w:cs="Times New Roman"/>
              </w:rPr>
            </w:pPr>
          </w:p>
        </w:tc>
        <w:tc>
          <w:tcPr>
            <w:tcW w:w="1701" w:type="dxa"/>
            <w:vAlign w:val="bottom"/>
          </w:tcPr>
          <w:p w14:paraId="30C8EF3B" w14:textId="77777777" w:rsidR="009D7385" w:rsidRPr="00072672" w:rsidRDefault="009D7385" w:rsidP="00072672">
            <w:pPr>
              <w:jc w:val="center"/>
              <w:rPr>
                <w:rFonts w:ascii="Times New Roman" w:hAnsi="Times New Roman" w:cs="Times New Roman"/>
              </w:rPr>
            </w:pPr>
          </w:p>
        </w:tc>
      </w:tr>
      <w:tr w:rsidR="009F669B" w14:paraId="1BFCB149" w14:textId="77777777" w:rsidTr="00A052DF">
        <w:tc>
          <w:tcPr>
            <w:tcW w:w="3402" w:type="dxa"/>
          </w:tcPr>
          <w:p w14:paraId="1FFFAAEB" w14:textId="77777777" w:rsidR="009D7385" w:rsidRDefault="009D7385" w:rsidP="009D7385">
            <w:pPr>
              <w:jc w:val="right"/>
              <w:rPr>
                <w:rFonts w:ascii="Times New Roman" w:hAnsi="Times New Roman" w:cs="Times New Roman"/>
              </w:rPr>
            </w:pPr>
            <w:r>
              <w:rPr>
                <w:rFonts w:ascii="Times New Roman" w:hAnsi="Times New Roman" w:cs="Times New Roman"/>
              </w:rPr>
              <w:t>Plant height</w:t>
            </w:r>
          </w:p>
        </w:tc>
        <w:tc>
          <w:tcPr>
            <w:tcW w:w="1701" w:type="dxa"/>
          </w:tcPr>
          <w:p w14:paraId="2E4CC859" w14:textId="3F99D785" w:rsidR="009D7385" w:rsidRPr="00072672" w:rsidRDefault="00AA7F0B" w:rsidP="00072672">
            <w:pPr>
              <w:jc w:val="center"/>
              <w:rPr>
                <w:rFonts w:ascii="Times New Roman" w:hAnsi="Times New Roman" w:cs="Times New Roman"/>
                <w:b/>
              </w:rPr>
            </w:pPr>
            <w:r>
              <w:rPr>
                <w:rFonts w:ascii="Times New Roman" w:hAnsi="Times New Roman" w:cs="Times New Roman"/>
                <w:b/>
              </w:rPr>
              <w:t>15.83</w:t>
            </w:r>
          </w:p>
        </w:tc>
        <w:tc>
          <w:tcPr>
            <w:tcW w:w="993" w:type="dxa"/>
          </w:tcPr>
          <w:p w14:paraId="52AEC30A" w14:textId="2CAD3C50" w:rsidR="009D7385" w:rsidRPr="00072672" w:rsidRDefault="00AA7F0B" w:rsidP="00072672">
            <w:pPr>
              <w:jc w:val="center"/>
              <w:rPr>
                <w:rFonts w:ascii="Times New Roman" w:hAnsi="Times New Roman" w:cs="Times New Roman"/>
              </w:rPr>
            </w:pPr>
            <w:r>
              <w:rPr>
                <w:rFonts w:ascii="Times New Roman" w:hAnsi="Times New Roman" w:cs="Times New Roman"/>
              </w:rPr>
              <w:t>0.63</w:t>
            </w:r>
          </w:p>
        </w:tc>
        <w:tc>
          <w:tcPr>
            <w:tcW w:w="1134" w:type="dxa"/>
          </w:tcPr>
          <w:p w14:paraId="157D4621" w14:textId="416F58D9" w:rsidR="009D7385" w:rsidRPr="00072672" w:rsidRDefault="00072672" w:rsidP="00072672">
            <w:pPr>
              <w:jc w:val="center"/>
              <w:rPr>
                <w:rFonts w:ascii="Times New Roman" w:hAnsi="Times New Roman" w:cs="Times New Roman"/>
              </w:rPr>
            </w:pPr>
            <w:r w:rsidRPr="00072672">
              <w:rPr>
                <w:rFonts w:ascii="Times New Roman" w:hAnsi="Times New Roman" w:cs="Times New Roman"/>
              </w:rPr>
              <w:t>0.3</w:t>
            </w:r>
            <w:r w:rsidR="00AA7F0B">
              <w:rPr>
                <w:rFonts w:ascii="Times New Roman" w:hAnsi="Times New Roman" w:cs="Times New Roman"/>
              </w:rPr>
              <w:t>1</w:t>
            </w:r>
          </w:p>
        </w:tc>
        <w:tc>
          <w:tcPr>
            <w:tcW w:w="1275" w:type="dxa"/>
          </w:tcPr>
          <w:p w14:paraId="01F81E42" w14:textId="48E4DC37" w:rsidR="009D7385" w:rsidRPr="00072672" w:rsidRDefault="00072672" w:rsidP="00072672">
            <w:pPr>
              <w:jc w:val="center"/>
              <w:rPr>
                <w:rFonts w:ascii="Times New Roman" w:hAnsi="Times New Roman" w:cs="Times New Roman"/>
              </w:rPr>
            </w:pPr>
            <w:r w:rsidRPr="00072672">
              <w:rPr>
                <w:rFonts w:ascii="Times New Roman" w:hAnsi="Times New Roman" w:cs="Times New Roman"/>
              </w:rPr>
              <w:t>0.93</w:t>
            </w:r>
          </w:p>
        </w:tc>
        <w:tc>
          <w:tcPr>
            <w:tcW w:w="993" w:type="dxa"/>
          </w:tcPr>
          <w:p w14:paraId="26AD7B48" w14:textId="1AC0A227" w:rsidR="009D7385" w:rsidRPr="00072672" w:rsidRDefault="00072672" w:rsidP="00072672">
            <w:pPr>
              <w:jc w:val="center"/>
              <w:rPr>
                <w:rFonts w:ascii="Times New Roman" w:hAnsi="Times New Roman" w:cs="Times New Roman"/>
              </w:rPr>
            </w:pPr>
            <w:r w:rsidRPr="00072672">
              <w:rPr>
                <w:rFonts w:ascii="Times New Roman" w:hAnsi="Times New Roman" w:cs="Times New Roman"/>
              </w:rPr>
              <w:t>0.9</w:t>
            </w:r>
            <w:r w:rsidR="00AA7F0B">
              <w:rPr>
                <w:rFonts w:ascii="Times New Roman" w:hAnsi="Times New Roman" w:cs="Times New Roman"/>
              </w:rPr>
              <w:t>8</w:t>
            </w:r>
          </w:p>
        </w:tc>
        <w:tc>
          <w:tcPr>
            <w:tcW w:w="1417" w:type="dxa"/>
          </w:tcPr>
          <w:p w14:paraId="685F4090" w14:textId="78B20003" w:rsidR="009D7385" w:rsidRPr="00072672" w:rsidRDefault="00AA7F0B" w:rsidP="00072672">
            <w:pPr>
              <w:jc w:val="center"/>
              <w:rPr>
                <w:rFonts w:ascii="Times New Roman" w:hAnsi="Times New Roman" w:cs="Times New Roman"/>
              </w:rPr>
            </w:pPr>
            <w:r>
              <w:rPr>
                <w:rFonts w:ascii="Times New Roman" w:hAnsi="Times New Roman" w:cs="Times New Roman"/>
              </w:rPr>
              <w:t>0.07</w:t>
            </w:r>
          </w:p>
        </w:tc>
        <w:tc>
          <w:tcPr>
            <w:tcW w:w="1701" w:type="dxa"/>
          </w:tcPr>
          <w:p w14:paraId="293CC921" w14:textId="29F86715" w:rsidR="009D7385" w:rsidRPr="00072672" w:rsidRDefault="00072672" w:rsidP="00072672">
            <w:pPr>
              <w:jc w:val="center"/>
              <w:rPr>
                <w:rFonts w:ascii="Times New Roman" w:hAnsi="Times New Roman" w:cs="Times New Roman"/>
              </w:rPr>
            </w:pPr>
            <w:r w:rsidRPr="00072672">
              <w:rPr>
                <w:rFonts w:ascii="Times New Roman" w:hAnsi="Times New Roman" w:cs="Times New Roman"/>
              </w:rPr>
              <w:t>1.62</w:t>
            </w:r>
          </w:p>
        </w:tc>
      </w:tr>
      <w:tr w:rsidR="009F669B" w14:paraId="4832E80B" w14:textId="77777777" w:rsidTr="00A052DF">
        <w:tc>
          <w:tcPr>
            <w:tcW w:w="3402" w:type="dxa"/>
          </w:tcPr>
          <w:p w14:paraId="4829FD22" w14:textId="77777777" w:rsidR="009D7385" w:rsidRDefault="009D7385" w:rsidP="009D7385">
            <w:pPr>
              <w:jc w:val="right"/>
              <w:rPr>
                <w:rFonts w:ascii="Times New Roman" w:hAnsi="Times New Roman" w:cs="Times New Roman"/>
              </w:rPr>
            </w:pPr>
            <w:r>
              <w:rPr>
                <w:rFonts w:ascii="Times New Roman" w:hAnsi="Times New Roman" w:cs="Times New Roman"/>
              </w:rPr>
              <w:t>Shoot count</w:t>
            </w:r>
          </w:p>
        </w:tc>
        <w:tc>
          <w:tcPr>
            <w:tcW w:w="1701" w:type="dxa"/>
          </w:tcPr>
          <w:p w14:paraId="0DE0E35C" w14:textId="2A4C90D6" w:rsidR="009D7385" w:rsidRPr="00072672" w:rsidRDefault="0018626C" w:rsidP="00072672">
            <w:pPr>
              <w:jc w:val="center"/>
              <w:rPr>
                <w:rFonts w:ascii="Times New Roman" w:hAnsi="Times New Roman" w:cs="Times New Roman"/>
                <w:b/>
              </w:rPr>
            </w:pPr>
            <w:r>
              <w:rPr>
                <w:rFonts w:ascii="Times New Roman" w:hAnsi="Times New Roman" w:cs="Times New Roman"/>
                <w:b/>
              </w:rPr>
              <w:t>65.84</w:t>
            </w:r>
          </w:p>
        </w:tc>
        <w:tc>
          <w:tcPr>
            <w:tcW w:w="993" w:type="dxa"/>
          </w:tcPr>
          <w:p w14:paraId="077F0A61" w14:textId="55C5E63A" w:rsidR="009D7385" w:rsidRPr="0018626C" w:rsidRDefault="0018626C" w:rsidP="00072672">
            <w:pPr>
              <w:jc w:val="center"/>
              <w:rPr>
                <w:rFonts w:ascii="Times New Roman" w:hAnsi="Times New Roman" w:cs="Times New Roman"/>
                <w:i/>
              </w:rPr>
            </w:pPr>
            <w:r w:rsidRPr="0018626C">
              <w:rPr>
                <w:rFonts w:ascii="Times New Roman" w:hAnsi="Times New Roman" w:cs="Times New Roman"/>
                <w:i/>
              </w:rPr>
              <w:t>2.76</w:t>
            </w:r>
          </w:p>
        </w:tc>
        <w:tc>
          <w:tcPr>
            <w:tcW w:w="1134" w:type="dxa"/>
          </w:tcPr>
          <w:p w14:paraId="2FBDE96E" w14:textId="67762DA3" w:rsidR="009D7385" w:rsidRPr="00072672" w:rsidRDefault="0018626C" w:rsidP="00072672">
            <w:pPr>
              <w:jc w:val="center"/>
              <w:rPr>
                <w:rFonts w:ascii="Times New Roman" w:hAnsi="Times New Roman" w:cs="Times New Roman"/>
              </w:rPr>
            </w:pPr>
            <w:r>
              <w:rPr>
                <w:rFonts w:ascii="Times New Roman" w:hAnsi="Times New Roman" w:cs="Times New Roman"/>
              </w:rPr>
              <w:t>0.21</w:t>
            </w:r>
          </w:p>
        </w:tc>
        <w:tc>
          <w:tcPr>
            <w:tcW w:w="1275" w:type="dxa"/>
          </w:tcPr>
          <w:p w14:paraId="23B0F1A9" w14:textId="01DCE548" w:rsidR="009D7385" w:rsidRPr="00072672" w:rsidRDefault="0018626C" w:rsidP="00072672">
            <w:pPr>
              <w:jc w:val="center"/>
              <w:rPr>
                <w:rFonts w:ascii="Times New Roman" w:hAnsi="Times New Roman" w:cs="Times New Roman"/>
              </w:rPr>
            </w:pPr>
            <w:r>
              <w:rPr>
                <w:rFonts w:ascii="Times New Roman" w:hAnsi="Times New Roman" w:cs="Times New Roman"/>
              </w:rPr>
              <w:t>12.11</w:t>
            </w:r>
          </w:p>
        </w:tc>
        <w:tc>
          <w:tcPr>
            <w:tcW w:w="993" w:type="dxa"/>
          </w:tcPr>
          <w:p w14:paraId="5633ABEC" w14:textId="5606FA8C" w:rsidR="009D7385" w:rsidRPr="00072672" w:rsidRDefault="0018626C" w:rsidP="00072672">
            <w:pPr>
              <w:jc w:val="center"/>
              <w:rPr>
                <w:rFonts w:ascii="Times New Roman" w:hAnsi="Times New Roman" w:cs="Times New Roman"/>
              </w:rPr>
            </w:pPr>
            <w:r>
              <w:rPr>
                <w:rFonts w:ascii="Times New Roman" w:hAnsi="Times New Roman" w:cs="Times New Roman"/>
              </w:rPr>
              <w:t>8.80</w:t>
            </w:r>
          </w:p>
        </w:tc>
        <w:tc>
          <w:tcPr>
            <w:tcW w:w="1417" w:type="dxa"/>
          </w:tcPr>
          <w:p w14:paraId="17575A2C" w14:textId="698DE207" w:rsidR="009D7385" w:rsidRPr="0018626C" w:rsidRDefault="0018626C" w:rsidP="00072672">
            <w:pPr>
              <w:jc w:val="center"/>
              <w:rPr>
                <w:rFonts w:ascii="Times New Roman" w:hAnsi="Times New Roman" w:cs="Times New Roman"/>
                <w:b/>
              </w:rPr>
            </w:pPr>
            <w:r w:rsidRPr="0018626C">
              <w:rPr>
                <w:rFonts w:ascii="Times New Roman" w:hAnsi="Times New Roman" w:cs="Times New Roman"/>
                <w:b/>
              </w:rPr>
              <w:t>4.20</w:t>
            </w:r>
          </w:p>
        </w:tc>
        <w:tc>
          <w:tcPr>
            <w:tcW w:w="1701" w:type="dxa"/>
          </w:tcPr>
          <w:p w14:paraId="0D2B10DF" w14:textId="21E5F5EF" w:rsidR="009D7385" w:rsidRPr="00072672" w:rsidRDefault="00072672" w:rsidP="00072672">
            <w:pPr>
              <w:jc w:val="center"/>
              <w:rPr>
                <w:rFonts w:ascii="Times New Roman" w:hAnsi="Times New Roman" w:cs="Times New Roman"/>
              </w:rPr>
            </w:pPr>
            <w:r>
              <w:rPr>
                <w:rFonts w:ascii="Times New Roman" w:hAnsi="Times New Roman" w:cs="Times New Roman"/>
              </w:rPr>
              <w:t>9.</w:t>
            </w:r>
            <w:r w:rsidR="00AA7F0B">
              <w:rPr>
                <w:rFonts w:ascii="Times New Roman" w:hAnsi="Times New Roman" w:cs="Times New Roman"/>
              </w:rPr>
              <w:t>21</w:t>
            </w:r>
          </w:p>
        </w:tc>
      </w:tr>
      <w:tr w:rsidR="009F669B" w14:paraId="23ABD4A4" w14:textId="77777777" w:rsidTr="00A052DF">
        <w:tc>
          <w:tcPr>
            <w:tcW w:w="3402" w:type="dxa"/>
          </w:tcPr>
          <w:p w14:paraId="63FCCE34" w14:textId="77777777" w:rsidR="009D7385" w:rsidRDefault="009D7385" w:rsidP="009D7385">
            <w:pPr>
              <w:jc w:val="right"/>
              <w:rPr>
                <w:rFonts w:ascii="Times New Roman" w:hAnsi="Times New Roman" w:cs="Times New Roman"/>
              </w:rPr>
            </w:pPr>
            <w:r>
              <w:rPr>
                <w:rFonts w:ascii="Times New Roman" w:hAnsi="Times New Roman" w:cs="Times New Roman"/>
              </w:rPr>
              <w:t>Shoot length</w:t>
            </w:r>
          </w:p>
        </w:tc>
        <w:tc>
          <w:tcPr>
            <w:tcW w:w="1701" w:type="dxa"/>
          </w:tcPr>
          <w:p w14:paraId="747F836B" w14:textId="23C72B31" w:rsidR="009D7385" w:rsidRPr="00072672" w:rsidRDefault="0018626C" w:rsidP="00072672">
            <w:pPr>
              <w:jc w:val="center"/>
              <w:rPr>
                <w:rFonts w:ascii="Times New Roman" w:hAnsi="Times New Roman" w:cs="Times New Roman"/>
                <w:b/>
              </w:rPr>
            </w:pPr>
            <w:r>
              <w:rPr>
                <w:rFonts w:ascii="Times New Roman" w:hAnsi="Times New Roman" w:cs="Times New Roman"/>
                <w:b/>
              </w:rPr>
              <w:t>7.27</w:t>
            </w:r>
          </w:p>
        </w:tc>
        <w:tc>
          <w:tcPr>
            <w:tcW w:w="993" w:type="dxa"/>
          </w:tcPr>
          <w:p w14:paraId="5AE19A9A" w14:textId="296A7D16" w:rsidR="009D7385" w:rsidRPr="00072672" w:rsidRDefault="0018626C" w:rsidP="00072672">
            <w:pPr>
              <w:jc w:val="center"/>
              <w:rPr>
                <w:rFonts w:ascii="Times New Roman" w:hAnsi="Times New Roman" w:cs="Times New Roman"/>
              </w:rPr>
            </w:pPr>
            <w:r>
              <w:rPr>
                <w:rFonts w:ascii="Times New Roman" w:hAnsi="Times New Roman" w:cs="Times New Roman"/>
              </w:rPr>
              <w:t>2.39</w:t>
            </w:r>
          </w:p>
        </w:tc>
        <w:tc>
          <w:tcPr>
            <w:tcW w:w="1134" w:type="dxa"/>
          </w:tcPr>
          <w:p w14:paraId="1BF4F42B" w14:textId="72C51362" w:rsidR="009D7385" w:rsidRPr="00072672" w:rsidRDefault="0018626C" w:rsidP="00072672">
            <w:pPr>
              <w:jc w:val="center"/>
              <w:rPr>
                <w:rFonts w:ascii="Times New Roman" w:hAnsi="Times New Roman" w:cs="Times New Roman"/>
              </w:rPr>
            </w:pPr>
            <w:r>
              <w:rPr>
                <w:rFonts w:ascii="Times New Roman" w:hAnsi="Times New Roman" w:cs="Times New Roman"/>
              </w:rPr>
              <w:t>0.10</w:t>
            </w:r>
          </w:p>
        </w:tc>
        <w:tc>
          <w:tcPr>
            <w:tcW w:w="1275" w:type="dxa"/>
          </w:tcPr>
          <w:p w14:paraId="1F47D084" w14:textId="58884048" w:rsidR="009D7385" w:rsidRPr="00072672" w:rsidRDefault="00072672" w:rsidP="00072672">
            <w:pPr>
              <w:jc w:val="center"/>
              <w:rPr>
                <w:rFonts w:ascii="Times New Roman" w:hAnsi="Times New Roman" w:cs="Times New Roman"/>
              </w:rPr>
            </w:pPr>
            <w:r>
              <w:rPr>
                <w:rFonts w:ascii="Times New Roman" w:hAnsi="Times New Roman" w:cs="Times New Roman"/>
              </w:rPr>
              <w:t>1.0</w:t>
            </w:r>
            <w:r w:rsidR="0018626C">
              <w:rPr>
                <w:rFonts w:ascii="Times New Roman" w:hAnsi="Times New Roman" w:cs="Times New Roman"/>
              </w:rPr>
              <w:t>4</w:t>
            </w:r>
          </w:p>
        </w:tc>
        <w:tc>
          <w:tcPr>
            <w:tcW w:w="993" w:type="dxa"/>
          </w:tcPr>
          <w:p w14:paraId="211728F4" w14:textId="7F5640F8" w:rsidR="009D7385" w:rsidRPr="00072672" w:rsidRDefault="0018626C" w:rsidP="00072672">
            <w:pPr>
              <w:jc w:val="center"/>
              <w:rPr>
                <w:rFonts w:ascii="Times New Roman" w:hAnsi="Times New Roman" w:cs="Times New Roman"/>
              </w:rPr>
            </w:pPr>
            <w:r>
              <w:rPr>
                <w:rFonts w:ascii="Times New Roman" w:hAnsi="Times New Roman" w:cs="Times New Roman"/>
              </w:rPr>
              <w:t>0.70</w:t>
            </w:r>
          </w:p>
        </w:tc>
        <w:tc>
          <w:tcPr>
            <w:tcW w:w="1417" w:type="dxa"/>
          </w:tcPr>
          <w:p w14:paraId="108AD9AE" w14:textId="75B5E246" w:rsidR="009D7385" w:rsidRPr="00072672" w:rsidRDefault="0018626C" w:rsidP="00072672">
            <w:pPr>
              <w:jc w:val="center"/>
              <w:rPr>
                <w:rFonts w:ascii="Times New Roman" w:hAnsi="Times New Roman" w:cs="Times New Roman"/>
              </w:rPr>
            </w:pPr>
            <w:r>
              <w:rPr>
                <w:rFonts w:ascii="Times New Roman" w:hAnsi="Times New Roman" w:cs="Times New Roman"/>
              </w:rPr>
              <w:t>1.24</w:t>
            </w:r>
          </w:p>
        </w:tc>
        <w:tc>
          <w:tcPr>
            <w:tcW w:w="1701" w:type="dxa"/>
          </w:tcPr>
          <w:p w14:paraId="39CDB52A" w14:textId="7F870C57" w:rsidR="009D7385" w:rsidRPr="00072672" w:rsidRDefault="00072672" w:rsidP="00072672">
            <w:pPr>
              <w:jc w:val="center"/>
              <w:rPr>
                <w:rFonts w:ascii="Times New Roman" w:hAnsi="Times New Roman" w:cs="Times New Roman"/>
              </w:rPr>
            </w:pPr>
            <w:r>
              <w:rPr>
                <w:rFonts w:ascii="Times New Roman" w:hAnsi="Times New Roman" w:cs="Times New Roman"/>
              </w:rPr>
              <w:t>0.56</w:t>
            </w:r>
          </w:p>
        </w:tc>
      </w:tr>
      <w:tr w:rsidR="009F669B" w14:paraId="0D726C1E" w14:textId="77777777" w:rsidTr="00A052DF">
        <w:tc>
          <w:tcPr>
            <w:tcW w:w="3402" w:type="dxa"/>
          </w:tcPr>
          <w:p w14:paraId="12095CE4" w14:textId="77777777" w:rsidR="009D7385" w:rsidRPr="009D7385" w:rsidRDefault="009D7385" w:rsidP="009F669B">
            <w:pPr>
              <w:jc w:val="center"/>
              <w:rPr>
                <w:rFonts w:ascii="Times New Roman" w:hAnsi="Times New Roman" w:cs="Times New Roman"/>
                <w:b/>
              </w:rPr>
            </w:pPr>
            <w:r w:rsidRPr="009D7385">
              <w:rPr>
                <w:rFonts w:ascii="Times New Roman" w:hAnsi="Times New Roman" w:cs="Times New Roman"/>
                <w:b/>
              </w:rPr>
              <w:t>Leaf traits</w:t>
            </w:r>
          </w:p>
        </w:tc>
        <w:tc>
          <w:tcPr>
            <w:tcW w:w="1701" w:type="dxa"/>
          </w:tcPr>
          <w:p w14:paraId="0C3D4AFB" w14:textId="77777777" w:rsidR="009D7385" w:rsidRPr="00072672" w:rsidRDefault="009D7385" w:rsidP="00072672">
            <w:pPr>
              <w:jc w:val="center"/>
              <w:rPr>
                <w:rFonts w:ascii="Times New Roman" w:hAnsi="Times New Roman" w:cs="Times New Roman"/>
              </w:rPr>
            </w:pPr>
          </w:p>
        </w:tc>
        <w:tc>
          <w:tcPr>
            <w:tcW w:w="993" w:type="dxa"/>
          </w:tcPr>
          <w:p w14:paraId="267242D9" w14:textId="77777777" w:rsidR="009D7385" w:rsidRPr="00072672" w:rsidRDefault="009D7385" w:rsidP="00072672">
            <w:pPr>
              <w:jc w:val="center"/>
              <w:rPr>
                <w:rFonts w:ascii="Times New Roman" w:hAnsi="Times New Roman" w:cs="Times New Roman"/>
              </w:rPr>
            </w:pPr>
          </w:p>
        </w:tc>
        <w:tc>
          <w:tcPr>
            <w:tcW w:w="1134" w:type="dxa"/>
          </w:tcPr>
          <w:p w14:paraId="087B3323" w14:textId="77777777" w:rsidR="009D7385" w:rsidRPr="00072672" w:rsidRDefault="009D7385" w:rsidP="00072672">
            <w:pPr>
              <w:jc w:val="center"/>
              <w:rPr>
                <w:rFonts w:ascii="Times New Roman" w:hAnsi="Times New Roman" w:cs="Times New Roman"/>
              </w:rPr>
            </w:pPr>
          </w:p>
        </w:tc>
        <w:tc>
          <w:tcPr>
            <w:tcW w:w="1275" w:type="dxa"/>
          </w:tcPr>
          <w:p w14:paraId="796570F2" w14:textId="77777777" w:rsidR="009D7385" w:rsidRPr="00072672" w:rsidRDefault="009D7385" w:rsidP="00072672">
            <w:pPr>
              <w:jc w:val="center"/>
              <w:rPr>
                <w:rFonts w:ascii="Times New Roman" w:hAnsi="Times New Roman" w:cs="Times New Roman"/>
              </w:rPr>
            </w:pPr>
          </w:p>
        </w:tc>
        <w:tc>
          <w:tcPr>
            <w:tcW w:w="993" w:type="dxa"/>
          </w:tcPr>
          <w:p w14:paraId="43AAECB3" w14:textId="77777777" w:rsidR="009D7385" w:rsidRPr="00072672" w:rsidRDefault="009D7385" w:rsidP="00072672">
            <w:pPr>
              <w:jc w:val="center"/>
              <w:rPr>
                <w:rFonts w:ascii="Times New Roman" w:hAnsi="Times New Roman" w:cs="Times New Roman"/>
              </w:rPr>
            </w:pPr>
          </w:p>
        </w:tc>
        <w:tc>
          <w:tcPr>
            <w:tcW w:w="1417" w:type="dxa"/>
          </w:tcPr>
          <w:p w14:paraId="0F476160" w14:textId="77777777" w:rsidR="009D7385" w:rsidRPr="00072672" w:rsidRDefault="009D7385" w:rsidP="00072672">
            <w:pPr>
              <w:jc w:val="center"/>
              <w:rPr>
                <w:rFonts w:ascii="Times New Roman" w:hAnsi="Times New Roman" w:cs="Times New Roman"/>
              </w:rPr>
            </w:pPr>
          </w:p>
        </w:tc>
        <w:tc>
          <w:tcPr>
            <w:tcW w:w="1701" w:type="dxa"/>
          </w:tcPr>
          <w:p w14:paraId="406F6B41" w14:textId="77777777" w:rsidR="009D7385" w:rsidRPr="00072672" w:rsidRDefault="009D7385" w:rsidP="00072672">
            <w:pPr>
              <w:jc w:val="center"/>
              <w:rPr>
                <w:rFonts w:ascii="Times New Roman" w:hAnsi="Times New Roman" w:cs="Times New Roman"/>
              </w:rPr>
            </w:pPr>
          </w:p>
        </w:tc>
      </w:tr>
      <w:tr w:rsidR="009F669B" w14:paraId="2137E212" w14:textId="77777777" w:rsidTr="00A052DF">
        <w:tc>
          <w:tcPr>
            <w:tcW w:w="3402" w:type="dxa"/>
          </w:tcPr>
          <w:p w14:paraId="79AA63A8" w14:textId="54207121" w:rsidR="009D7385" w:rsidRDefault="009D7385" w:rsidP="009D7385">
            <w:pPr>
              <w:jc w:val="right"/>
              <w:rPr>
                <w:rFonts w:ascii="Times New Roman" w:hAnsi="Times New Roman" w:cs="Times New Roman"/>
              </w:rPr>
            </w:pPr>
            <w:proofErr w:type="spellStart"/>
            <w:r>
              <w:rPr>
                <w:rFonts w:ascii="Times New Roman" w:hAnsi="Times New Roman" w:cs="Times New Roman"/>
              </w:rPr>
              <w:t>Trichome</w:t>
            </w:r>
            <w:proofErr w:type="spellEnd"/>
            <w:r>
              <w:rPr>
                <w:rFonts w:ascii="Times New Roman" w:hAnsi="Times New Roman" w:cs="Times New Roman"/>
              </w:rPr>
              <w:t xml:space="preserve"> density</w:t>
            </w:r>
          </w:p>
        </w:tc>
        <w:tc>
          <w:tcPr>
            <w:tcW w:w="1701" w:type="dxa"/>
          </w:tcPr>
          <w:p w14:paraId="18BE1D0B" w14:textId="50845AD6" w:rsidR="009D7385" w:rsidRPr="00072672" w:rsidRDefault="00C73EB2" w:rsidP="00072672">
            <w:pPr>
              <w:jc w:val="center"/>
              <w:rPr>
                <w:rFonts w:ascii="Times New Roman" w:hAnsi="Times New Roman" w:cs="Times New Roman"/>
                <w:b/>
              </w:rPr>
            </w:pPr>
            <w:r>
              <w:rPr>
                <w:rFonts w:ascii="Times New Roman" w:hAnsi="Times New Roman" w:cs="Times New Roman"/>
                <w:b/>
              </w:rPr>
              <w:t>38.17</w:t>
            </w:r>
          </w:p>
        </w:tc>
        <w:tc>
          <w:tcPr>
            <w:tcW w:w="993" w:type="dxa"/>
          </w:tcPr>
          <w:p w14:paraId="506CEFF5" w14:textId="0A4F7615" w:rsidR="009D7385" w:rsidRPr="00072672" w:rsidRDefault="00C73EB2" w:rsidP="00072672">
            <w:pPr>
              <w:jc w:val="center"/>
              <w:rPr>
                <w:rFonts w:ascii="Times New Roman" w:hAnsi="Times New Roman" w:cs="Times New Roman"/>
              </w:rPr>
            </w:pPr>
            <w:r>
              <w:rPr>
                <w:rFonts w:ascii="Times New Roman" w:hAnsi="Times New Roman" w:cs="Times New Roman"/>
              </w:rPr>
              <w:t>0.44</w:t>
            </w:r>
          </w:p>
        </w:tc>
        <w:tc>
          <w:tcPr>
            <w:tcW w:w="1134" w:type="dxa"/>
          </w:tcPr>
          <w:p w14:paraId="7E3E7659" w14:textId="2E857BC5" w:rsidR="009D7385" w:rsidRPr="00072672" w:rsidRDefault="00C73EB2" w:rsidP="00072672">
            <w:pPr>
              <w:jc w:val="center"/>
              <w:rPr>
                <w:rFonts w:ascii="Times New Roman" w:hAnsi="Times New Roman" w:cs="Times New Roman"/>
              </w:rPr>
            </w:pPr>
            <w:r>
              <w:rPr>
                <w:rFonts w:ascii="Times New Roman" w:hAnsi="Times New Roman" w:cs="Times New Roman"/>
              </w:rPr>
              <w:t>0.81</w:t>
            </w:r>
          </w:p>
        </w:tc>
        <w:tc>
          <w:tcPr>
            <w:tcW w:w="1275" w:type="dxa"/>
          </w:tcPr>
          <w:p w14:paraId="3D4F2733" w14:textId="02EAA84D" w:rsidR="009D7385" w:rsidRPr="00072672" w:rsidRDefault="00072672" w:rsidP="00072672">
            <w:pPr>
              <w:jc w:val="center"/>
              <w:rPr>
                <w:rFonts w:ascii="Times New Roman" w:hAnsi="Times New Roman" w:cs="Times New Roman"/>
              </w:rPr>
            </w:pPr>
            <w:r>
              <w:rPr>
                <w:rFonts w:ascii="Times New Roman" w:hAnsi="Times New Roman" w:cs="Times New Roman"/>
              </w:rPr>
              <w:t>-</w:t>
            </w:r>
          </w:p>
        </w:tc>
        <w:tc>
          <w:tcPr>
            <w:tcW w:w="993" w:type="dxa"/>
          </w:tcPr>
          <w:p w14:paraId="209F948A" w14:textId="78F4B3B2" w:rsidR="009D7385" w:rsidRPr="00072672" w:rsidRDefault="00C73EB2" w:rsidP="00072672">
            <w:pPr>
              <w:jc w:val="center"/>
              <w:rPr>
                <w:rFonts w:ascii="Times New Roman" w:hAnsi="Times New Roman" w:cs="Times New Roman"/>
              </w:rPr>
            </w:pPr>
            <w:r>
              <w:rPr>
                <w:rFonts w:ascii="Times New Roman" w:hAnsi="Times New Roman" w:cs="Times New Roman"/>
              </w:rPr>
              <w:t>9.07</w:t>
            </w:r>
          </w:p>
        </w:tc>
        <w:tc>
          <w:tcPr>
            <w:tcW w:w="1417" w:type="dxa"/>
          </w:tcPr>
          <w:p w14:paraId="251230C6" w14:textId="692C81E2" w:rsidR="009D7385" w:rsidRPr="00072672" w:rsidRDefault="00072672" w:rsidP="00072672">
            <w:pPr>
              <w:jc w:val="center"/>
              <w:rPr>
                <w:rFonts w:ascii="Times New Roman" w:hAnsi="Times New Roman" w:cs="Times New Roman"/>
              </w:rPr>
            </w:pPr>
            <w:r>
              <w:rPr>
                <w:rFonts w:ascii="Times New Roman" w:hAnsi="Times New Roman" w:cs="Times New Roman"/>
              </w:rPr>
              <w:t>0.43</w:t>
            </w:r>
          </w:p>
        </w:tc>
        <w:tc>
          <w:tcPr>
            <w:tcW w:w="1701" w:type="dxa"/>
          </w:tcPr>
          <w:p w14:paraId="45E5F013" w14:textId="6B7FBC33" w:rsidR="009D7385" w:rsidRPr="00072672" w:rsidRDefault="00072672" w:rsidP="00072672">
            <w:pPr>
              <w:jc w:val="center"/>
              <w:rPr>
                <w:rFonts w:ascii="Times New Roman" w:hAnsi="Times New Roman" w:cs="Times New Roman"/>
              </w:rPr>
            </w:pPr>
            <w:r>
              <w:rPr>
                <w:rFonts w:ascii="Times New Roman" w:hAnsi="Times New Roman" w:cs="Times New Roman"/>
              </w:rPr>
              <w:t>-</w:t>
            </w:r>
          </w:p>
        </w:tc>
      </w:tr>
      <w:tr w:rsidR="009F669B" w14:paraId="7446B5EA" w14:textId="77777777" w:rsidTr="00A052DF">
        <w:tc>
          <w:tcPr>
            <w:tcW w:w="3402" w:type="dxa"/>
          </w:tcPr>
          <w:p w14:paraId="1AD14388" w14:textId="77777777" w:rsidR="009D7385" w:rsidRPr="00236F3A" w:rsidRDefault="009D7385" w:rsidP="009D7385">
            <w:pPr>
              <w:jc w:val="right"/>
              <w:rPr>
                <w:rFonts w:ascii="Times New Roman" w:hAnsi="Times New Roman" w:cs="Times New Roman"/>
                <w:vertAlign w:val="subscript"/>
              </w:rPr>
            </w:pPr>
            <w:r>
              <w:rPr>
                <w:rFonts w:ascii="Times New Roman" w:hAnsi="Times New Roman" w:cs="Times New Roman"/>
              </w:rPr>
              <w:t>Water content</w:t>
            </w:r>
          </w:p>
        </w:tc>
        <w:tc>
          <w:tcPr>
            <w:tcW w:w="1701" w:type="dxa"/>
          </w:tcPr>
          <w:p w14:paraId="69186AAE" w14:textId="611CA9B4" w:rsidR="009D7385" w:rsidRPr="00072672" w:rsidRDefault="00C73EB2" w:rsidP="00072672">
            <w:pPr>
              <w:jc w:val="center"/>
              <w:rPr>
                <w:rFonts w:ascii="Times New Roman" w:hAnsi="Times New Roman" w:cs="Times New Roman"/>
              </w:rPr>
            </w:pPr>
            <w:r>
              <w:rPr>
                <w:rFonts w:ascii="Times New Roman" w:hAnsi="Times New Roman" w:cs="Times New Roman"/>
              </w:rPr>
              <w:t>1.43</w:t>
            </w:r>
          </w:p>
        </w:tc>
        <w:tc>
          <w:tcPr>
            <w:tcW w:w="993" w:type="dxa"/>
          </w:tcPr>
          <w:p w14:paraId="68C190D7" w14:textId="54CF87BC" w:rsidR="009D7385" w:rsidRPr="00072672" w:rsidRDefault="00637AE5" w:rsidP="00072672">
            <w:pPr>
              <w:jc w:val="center"/>
              <w:rPr>
                <w:rFonts w:ascii="Times New Roman" w:hAnsi="Times New Roman" w:cs="Times New Roman"/>
              </w:rPr>
            </w:pPr>
            <w:r>
              <w:rPr>
                <w:rFonts w:ascii="Times New Roman" w:hAnsi="Times New Roman" w:cs="Times New Roman"/>
              </w:rPr>
              <w:t>0.01</w:t>
            </w:r>
          </w:p>
        </w:tc>
        <w:tc>
          <w:tcPr>
            <w:tcW w:w="1134" w:type="dxa"/>
          </w:tcPr>
          <w:p w14:paraId="64DE7D11" w14:textId="4D471836" w:rsidR="009D7385" w:rsidRPr="00072672" w:rsidRDefault="00C73EB2" w:rsidP="00072672">
            <w:pPr>
              <w:jc w:val="center"/>
              <w:rPr>
                <w:rFonts w:ascii="Times New Roman" w:hAnsi="Times New Roman" w:cs="Times New Roman"/>
              </w:rPr>
            </w:pPr>
            <w:r>
              <w:rPr>
                <w:rFonts w:ascii="Times New Roman" w:hAnsi="Times New Roman" w:cs="Times New Roman"/>
              </w:rPr>
              <w:t>0.76</w:t>
            </w:r>
          </w:p>
        </w:tc>
        <w:tc>
          <w:tcPr>
            <w:tcW w:w="1275" w:type="dxa"/>
          </w:tcPr>
          <w:p w14:paraId="4670E3C5" w14:textId="19CC171C" w:rsidR="009D7385" w:rsidRPr="00072672" w:rsidRDefault="00637AE5" w:rsidP="00072672">
            <w:pPr>
              <w:jc w:val="center"/>
              <w:rPr>
                <w:rFonts w:ascii="Times New Roman" w:hAnsi="Times New Roman" w:cs="Times New Roman"/>
              </w:rPr>
            </w:pPr>
            <w:r>
              <w:rPr>
                <w:rFonts w:ascii="Times New Roman" w:hAnsi="Times New Roman" w:cs="Times New Roman"/>
              </w:rPr>
              <w:t>-</w:t>
            </w:r>
          </w:p>
        </w:tc>
        <w:tc>
          <w:tcPr>
            <w:tcW w:w="993" w:type="dxa"/>
          </w:tcPr>
          <w:p w14:paraId="73DEDA4D" w14:textId="459F47FE" w:rsidR="009D7385" w:rsidRPr="00072672" w:rsidRDefault="00637AE5" w:rsidP="00072672">
            <w:pPr>
              <w:jc w:val="center"/>
              <w:rPr>
                <w:rFonts w:ascii="Times New Roman" w:hAnsi="Times New Roman" w:cs="Times New Roman"/>
              </w:rPr>
            </w:pPr>
            <w:r>
              <w:rPr>
                <w:rFonts w:ascii="Times New Roman" w:hAnsi="Times New Roman" w:cs="Times New Roman"/>
              </w:rPr>
              <w:t>0.87</w:t>
            </w:r>
          </w:p>
        </w:tc>
        <w:tc>
          <w:tcPr>
            <w:tcW w:w="1417" w:type="dxa"/>
          </w:tcPr>
          <w:p w14:paraId="47699EBA" w14:textId="0A99A54E" w:rsidR="009D7385" w:rsidRPr="00072672" w:rsidRDefault="00637AE5" w:rsidP="00072672">
            <w:pPr>
              <w:jc w:val="center"/>
              <w:rPr>
                <w:rFonts w:ascii="Times New Roman" w:hAnsi="Times New Roman" w:cs="Times New Roman"/>
              </w:rPr>
            </w:pPr>
            <w:r>
              <w:rPr>
                <w:rFonts w:ascii="Times New Roman" w:hAnsi="Times New Roman" w:cs="Times New Roman"/>
              </w:rPr>
              <w:t>0.44</w:t>
            </w:r>
          </w:p>
        </w:tc>
        <w:tc>
          <w:tcPr>
            <w:tcW w:w="1701" w:type="dxa"/>
          </w:tcPr>
          <w:p w14:paraId="39FB2EFF" w14:textId="4367667F" w:rsidR="009D7385" w:rsidRPr="00072672" w:rsidRDefault="00637AE5" w:rsidP="00072672">
            <w:pPr>
              <w:jc w:val="center"/>
              <w:rPr>
                <w:rFonts w:ascii="Times New Roman" w:hAnsi="Times New Roman" w:cs="Times New Roman"/>
              </w:rPr>
            </w:pPr>
            <w:r>
              <w:rPr>
                <w:rFonts w:ascii="Times New Roman" w:hAnsi="Times New Roman" w:cs="Times New Roman"/>
              </w:rPr>
              <w:t>-</w:t>
            </w:r>
          </w:p>
        </w:tc>
      </w:tr>
      <w:tr w:rsidR="009F669B" w14:paraId="024A2A77" w14:textId="77777777" w:rsidTr="00A052DF">
        <w:tc>
          <w:tcPr>
            <w:tcW w:w="3402" w:type="dxa"/>
          </w:tcPr>
          <w:p w14:paraId="0B8C7044" w14:textId="115329A4" w:rsidR="009D7385" w:rsidRPr="009D7385" w:rsidRDefault="009D7385" w:rsidP="009F669B">
            <w:pPr>
              <w:jc w:val="center"/>
              <w:rPr>
                <w:rFonts w:ascii="Times New Roman" w:hAnsi="Times New Roman" w:cs="Times New Roman"/>
                <w:b/>
              </w:rPr>
            </w:pPr>
            <w:r w:rsidRPr="009D7385">
              <w:rPr>
                <w:rFonts w:ascii="Times New Roman" w:hAnsi="Times New Roman" w:cs="Times New Roman"/>
                <w:b/>
              </w:rPr>
              <w:t>Arthropods</w:t>
            </w:r>
          </w:p>
        </w:tc>
        <w:tc>
          <w:tcPr>
            <w:tcW w:w="1701" w:type="dxa"/>
          </w:tcPr>
          <w:p w14:paraId="25BB941B" w14:textId="77777777" w:rsidR="009D7385" w:rsidRPr="00072672" w:rsidRDefault="009D7385" w:rsidP="00072672">
            <w:pPr>
              <w:jc w:val="center"/>
              <w:rPr>
                <w:rFonts w:ascii="Times New Roman" w:hAnsi="Times New Roman" w:cs="Times New Roman"/>
              </w:rPr>
            </w:pPr>
          </w:p>
        </w:tc>
        <w:tc>
          <w:tcPr>
            <w:tcW w:w="993" w:type="dxa"/>
          </w:tcPr>
          <w:p w14:paraId="282D9A84" w14:textId="77777777" w:rsidR="009D7385" w:rsidRPr="00072672" w:rsidRDefault="009D7385" w:rsidP="00072672">
            <w:pPr>
              <w:jc w:val="center"/>
              <w:rPr>
                <w:rFonts w:ascii="Times New Roman" w:hAnsi="Times New Roman" w:cs="Times New Roman"/>
              </w:rPr>
            </w:pPr>
          </w:p>
        </w:tc>
        <w:tc>
          <w:tcPr>
            <w:tcW w:w="1134" w:type="dxa"/>
          </w:tcPr>
          <w:p w14:paraId="788D7119" w14:textId="77777777" w:rsidR="009D7385" w:rsidRPr="00072672" w:rsidRDefault="009D7385" w:rsidP="00072672">
            <w:pPr>
              <w:jc w:val="center"/>
              <w:rPr>
                <w:rFonts w:ascii="Times New Roman" w:hAnsi="Times New Roman" w:cs="Times New Roman"/>
              </w:rPr>
            </w:pPr>
          </w:p>
        </w:tc>
        <w:tc>
          <w:tcPr>
            <w:tcW w:w="1275" w:type="dxa"/>
          </w:tcPr>
          <w:p w14:paraId="6538C04B" w14:textId="77777777" w:rsidR="009D7385" w:rsidRPr="00072672" w:rsidRDefault="009D7385" w:rsidP="00072672">
            <w:pPr>
              <w:jc w:val="center"/>
              <w:rPr>
                <w:rFonts w:ascii="Times New Roman" w:hAnsi="Times New Roman" w:cs="Times New Roman"/>
              </w:rPr>
            </w:pPr>
          </w:p>
        </w:tc>
        <w:tc>
          <w:tcPr>
            <w:tcW w:w="993" w:type="dxa"/>
          </w:tcPr>
          <w:p w14:paraId="4D35F2F5" w14:textId="77777777" w:rsidR="009D7385" w:rsidRPr="00072672" w:rsidRDefault="009D7385" w:rsidP="00072672">
            <w:pPr>
              <w:jc w:val="center"/>
              <w:rPr>
                <w:rFonts w:ascii="Times New Roman" w:hAnsi="Times New Roman" w:cs="Times New Roman"/>
              </w:rPr>
            </w:pPr>
          </w:p>
        </w:tc>
        <w:tc>
          <w:tcPr>
            <w:tcW w:w="1417" w:type="dxa"/>
          </w:tcPr>
          <w:p w14:paraId="29B6888E" w14:textId="77777777" w:rsidR="009D7385" w:rsidRPr="00072672" w:rsidRDefault="009D7385" w:rsidP="00072672">
            <w:pPr>
              <w:jc w:val="center"/>
              <w:rPr>
                <w:rFonts w:ascii="Times New Roman" w:hAnsi="Times New Roman" w:cs="Times New Roman"/>
              </w:rPr>
            </w:pPr>
          </w:p>
        </w:tc>
        <w:tc>
          <w:tcPr>
            <w:tcW w:w="1701" w:type="dxa"/>
          </w:tcPr>
          <w:p w14:paraId="5AA18A79" w14:textId="77777777" w:rsidR="009D7385" w:rsidRPr="00072672" w:rsidRDefault="009D7385" w:rsidP="00072672">
            <w:pPr>
              <w:jc w:val="center"/>
              <w:rPr>
                <w:rFonts w:ascii="Times New Roman" w:hAnsi="Times New Roman" w:cs="Times New Roman"/>
              </w:rPr>
            </w:pPr>
          </w:p>
        </w:tc>
      </w:tr>
      <w:tr w:rsidR="009F669B" w14:paraId="0D67E74D" w14:textId="77777777" w:rsidTr="00A052DF">
        <w:tc>
          <w:tcPr>
            <w:tcW w:w="3402" w:type="dxa"/>
          </w:tcPr>
          <w:p w14:paraId="724BB6EC" w14:textId="77777777" w:rsidR="009D7385" w:rsidRDefault="009D7385" w:rsidP="009D7385">
            <w:pPr>
              <w:jc w:val="right"/>
              <w:rPr>
                <w:rFonts w:ascii="Times New Roman" w:hAnsi="Times New Roman" w:cs="Times New Roman"/>
              </w:rPr>
            </w:pPr>
            <w:r>
              <w:rPr>
                <w:rFonts w:ascii="Times New Roman" w:hAnsi="Times New Roman" w:cs="Times New Roman"/>
              </w:rPr>
              <w:t>Total abundance</w:t>
            </w:r>
          </w:p>
        </w:tc>
        <w:tc>
          <w:tcPr>
            <w:tcW w:w="1701" w:type="dxa"/>
          </w:tcPr>
          <w:p w14:paraId="5DB57592" w14:textId="23995E0A" w:rsidR="009D7385" w:rsidRPr="00A11D9E" w:rsidRDefault="00944A6A" w:rsidP="00072672">
            <w:pPr>
              <w:jc w:val="center"/>
              <w:rPr>
                <w:rFonts w:ascii="Times New Roman" w:hAnsi="Times New Roman" w:cs="Times New Roman"/>
                <w:b/>
              </w:rPr>
            </w:pPr>
            <w:r>
              <w:rPr>
                <w:rFonts w:ascii="Times New Roman" w:hAnsi="Times New Roman" w:cs="Times New Roman"/>
                <w:b/>
              </w:rPr>
              <w:t>37.34</w:t>
            </w:r>
          </w:p>
        </w:tc>
        <w:tc>
          <w:tcPr>
            <w:tcW w:w="993" w:type="dxa"/>
          </w:tcPr>
          <w:p w14:paraId="156C39EF" w14:textId="7B81EB45" w:rsidR="009D7385" w:rsidRPr="00A11D9E" w:rsidRDefault="00944A6A" w:rsidP="00072672">
            <w:pPr>
              <w:jc w:val="center"/>
              <w:rPr>
                <w:rFonts w:ascii="Times New Roman" w:hAnsi="Times New Roman" w:cs="Times New Roman"/>
                <w:i/>
              </w:rPr>
            </w:pPr>
            <w:r>
              <w:rPr>
                <w:rFonts w:ascii="Times New Roman" w:hAnsi="Times New Roman" w:cs="Times New Roman"/>
                <w:i/>
              </w:rPr>
              <w:t>3.45</w:t>
            </w:r>
          </w:p>
        </w:tc>
        <w:tc>
          <w:tcPr>
            <w:tcW w:w="1134" w:type="dxa"/>
          </w:tcPr>
          <w:p w14:paraId="73F73BC5" w14:textId="7A8AEF56" w:rsidR="009D7385" w:rsidRPr="00072672" w:rsidRDefault="00944A6A" w:rsidP="00072672">
            <w:pPr>
              <w:jc w:val="center"/>
              <w:rPr>
                <w:rFonts w:ascii="Times New Roman" w:hAnsi="Times New Roman" w:cs="Times New Roman"/>
              </w:rPr>
            </w:pPr>
            <w:r>
              <w:rPr>
                <w:rFonts w:ascii="Times New Roman" w:hAnsi="Times New Roman" w:cs="Times New Roman"/>
              </w:rPr>
              <w:t>0.98</w:t>
            </w:r>
          </w:p>
        </w:tc>
        <w:tc>
          <w:tcPr>
            <w:tcW w:w="1275" w:type="dxa"/>
          </w:tcPr>
          <w:p w14:paraId="6EBCEC60" w14:textId="4D5A9F5D" w:rsidR="009D7385" w:rsidRPr="00944A6A" w:rsidRDefault="00944A6A" w:rsidP="00072672">
            <w:pPr>
              <w:jc w:val="center"/>
              <w:rPr>
                <w:rFonts w:ascii="Times New Roman" w:hAnsi="Times New Roman" w:cs="Times New Roman"/>
                <w:i/>
              </w:rPr>
            </w:pPr>
            <w:r w:rsidRPr="00944A6A">
              <w:rPr>
                <w:rFonts w:ascii="Times New Roman" w:hAnsi="Times New Roman" w:cs="Times New Roman"/>
                <w:i/>
              </w:rPr>
              <w:t>16.22</w:t>
            </w:r>
          </w:p>
        </w:tc>
        <w:tc>
          <w:tcPr>
            <w:tcW w:w="993" w:type="dxa"/>
          </w:tcPr>
          <w:p w14:paraId="60C509CC" w14:textId="1C0D7273" w:rsidR="009D7385" w:rsidRPr="00072672" w:rsidRDefault="00944A6A" w:rsidP="00072672">
            <w:pPr>
              <w:jc w:val="center"/>
              <w:rPr>
                <w:rFonts w:ascii="Times New Roman" w:hAnsi="Times New Roman" w:cs="Times New Roman"/>
              </w:rPr>
            </w:pPr>
            <w:r>
              <w:rPr>
                <w:rFonts w:ascii="Times New Roman" w:hAnsi="Times New Roman" w:cs="Times New Roman"/>
              </w:rPr>
              <w:t>9.63</w:t>
            </w:r>
          </w:p>
        </w:tc>
        <w:tc>
          <w:tcPr>
            <w:tcW w:w="1417" w:type="dxa"/>
          </w:tcPr>
          <w:p w14:paraId="0215B8BF" w14:textId="59A9DCA4" w:rsidR="009D7385" w:rsidRPr="00A11D9E" w:rsidRDefault="00944A6A" w:rsidP="00072672">
            <w:pPr>
              <w:jc w:val="center"/>
              <w:rPr>
                <w:rFonts w:ascii="Times New Roman" w:hAnsi="Times New Roman" w:cs="Times New Roman"/>
                <w:b/>
              </w:rPr>
            </w:pPr>
            <w:r>
              <w:rPr>
                <w:rFonts w:ascii="Times New Roman" w:hAnsi="Times New Roman" w:cs="Times New Roman"/>
                <w:b/>
              </w:rPr>
              <w:t>7.07</w:t>
            </w:r>
          </w:p>
        </w:tc>
        <w:tc>
          <w:tcPr>
            <w:tcW w:w="1701" w:type="dxa"/>
          </w:tcPr>
          <w:p w14:paraId="165D1E81" w14:textId="4F77A4EF" w:rsidR="009D7385" w:rsidRPr="00072672" w:rsidRDefault="00944A6A" w:rsidP="00072672">
            <w:pPr>
              <w:jc w:val="center"/>
              <w:rPr>
                <w:rFonts w:ascii="Times New Roman" w:hAnsi="Times New Roman" w:cs="Times New Roman"/>
              </w:rPr>
            </w:pPr>
            <w:r>
              <w:rPr>
                <w:rFonts w:ascii="Times New Roman" w:hAnsi="Times New Roman" w:cs="Times New Roman"/>
              </w:rPr>
              <w:t>9.82</w:t>
            </w:r>
          </w:p>
        </w:tc>
      </w:tr>
      <w:tr w:rsidR="009F669B" w14:paraId="5A10DC66" w14:textId="77777777" w:rsidTr="00A052DF">
        <w:tc>
          <w:tcPr>
            <w:tcW w:w="3402" w:type="dxa"/>
          </w:tcPr>
          <w:p w14:paraId="6621346F" w14:textId="77777777" w:rsidR="009D7385" w:rsidRDefault="009D7385" w:rsidP="009D7385">
            <w:pPr>
              <w:jc w:val="right"/>
              <w:rPr>
                <w:rFonts w:ascii="Times New Roman" w:hAnsi="Times New Roman" w:cs="Times New Roman"/>
              </w:rPr>
            </w:pPr>
            <w:r>
              <w:rPr>
                <w:rFonts w:ascii="Times New Roman" w:hAnsi="Times New Roman" w:cs="Times New Roman"/>
              </w:rPr>
              <w:t>Total richness</w:t>
            </w:r>
          </w:p>
        </w:tc>
        <w:tc>
          <w:tcPr>
            <w:tcW w:w="1701" w:type="dxa"/>
          </w:tcPr>
          <w:p w14:paraId="22E580C2" w14:textId="60F12775" w:rsidR="009D7385" w:rsidRPr="00A11D9E" w:rsidRDefault="00B42584" w:rsidP="00072672">
            <w:pPr>
              <w:jc w:val="center"/>
              <w:rPr>
                <w:rFonts w:ascii="Times New Roman" w:hAnsi="Times New Roman" w:cs="Times New Roman"/>
                <w:b/>
              </w:rPr>
            </w:pPr>
            <w:r>
              <w:rPr>
                <w:rFonts w:ascii="Times New Roman" w:hAnsi="Times New Roman" w:cs="Times New Roman"/>
                <w:b/>
              </w:rPr>
              <w:t>43.36</w:t>
            </w:r>
          </w:p>
        </w:tc>
        <w:tc>
          <w:tcPr>
            <w:tcW w:w="993" w:type="dxa"/>
          </w:tcPr>
          <w:p w14:paraId="598964AC" w14:textId="4BB1AFC3" w:rsidR="009D7385" w:rsidRPr="00072672" w:rsidRDefault="00B42584" w:rsidP="00072672">
            <w:pPr>
              <w:jc w:val="center"/>
              <w:rPr>
                <w:rFonts w:ascii="Times New Roman" w:hAnsi="Times New Roman" w:cs="Times New Roman"/>
              </w:rPr>
            </w:pPr>
            <w:r>
              <w:rPr>
                <w:rFonts w:ascii="Times New Roman" w:hAnsi="Times New Roman" w:cs="Times New Roman"/>
              </w:rPr>
              <w:t>2.34</w:t>
            </w:r>
          </w:p>
        </w:tc>
        <w:tc>
          <w:tcPr>
            <w:tcW w:w="1134" w:type="dxa"/>
          </w:tcPr>
          <w:p w14:paraId="06E7FE4B" w14:textId="3362976C" w:rsidR="009D7385" w:rsidRPr="00072672" w:rsidRDefault="00B42584" w:rsidP="00072672">
            <w:pPr>
              <w:jc w:val="center"/>
              <w:rPr>
                <w:rFonts w:ascii="Times New Roman" w:hAnsi="Times New Roman" w:cs="Times New Roman"/>
              </w:rPr>
            </w:pPr>
            <w:r>
              <w:rPr>
                <w:rFonts w:ascii="Times New Roman" w:hAnsi="Times New Roman" w:cs="Times New Roman"/>
              </w:rPr>
              <w:t>0.51</w:t>
            </w:r>
          </w:p>
        </w:tc>
        <w:tc>
          <w:tcPr>
            <w:tcW w:w="1275" w:type="dxa"/>
          </w:tcPr>
          <w:p w14:paraId="0D1334A1" w14:textId="734E1C77" w:rsidR="009D7385" w:rsidRPr="00072672" w:rsidRDefault="00B42584" w:rsidP="00072672">
            <w:pPr>
              <w:jc w:val="center"/>
              <w:rPr>
                <w:rFonts w:ascii="Times New Roman" w:hAnsi="Times New Roman" w:cs="Times New Roman"/>
              </w:rPr>
            </w:pPr>
            <w:r>
              <w:rPr>
                <w:rFonts w:ascii="Times New Roman" w:hAnsi="Times New Roman" w:cs="Times New Roman"/>
              </w:rPr>
              <w:t>7.24</w:t>
            </w:r>
          </w:p>
        </w:tc>
        <w:tc>
          <w:tcPr>
            <w:tcW w:w="993" w:type="dxa"/>
          </w:tcPr>
          <w:p w14:paraId="34D6AC80" w14:textId="548692B0" w:rsidR="009D7385" w:rsidRPr="00072672" w:rsidRDefault="00A11D9E" w:rsidP="00072672">
            <w:pPr>
              <w:jc w:val="center"/>
              <w:rPr>
                <w:rFonts w:ascii="Times New Roman" w:hAnsi="Times New Roman" w:cs="Times New Roman"/>
              </w:rPr>
            </w:pPr>
            <w:r>
              <w:rPr>
                <w:rFonts w:ascii="Times New Roman" w:hAnsi="Times New Roman" w:cs="Times New Roman"/>
              </w:rPr>
              <w:t>8.</w:t>
            </w:r>
            <w:r w:rsidR="00B42584">
              <w:rPr>
                <w:rFonts w:ascii="Times New Roman" w:hAnsi="Times New Roman" w:cs="Times New Roman"/>
              </w:rPr>
              <w:t>38</w:t>
            </w:r>
          </w:p>
        </w:tc>
        <w:tc>
          <w:tcPr>
            <w:tcW w:w="1417" w:type="dxa"/>
          </w:tcPr>
          <w:p w14:paraId="2AA48431" w14:textId="34DEC0D3" w:rsidR="009D7385" w:rsidRPr="00072672" w:rsidRDefault="00B42584" w:rsidP="00072672">
            <w:pPr>
              <w:jc w:val="center"/>
              <w:rPr>
                <w:rFonts w:ascii="Times New Roman" w:hAnsi="Times New Roman" w:cs="Times New Roman"/>
              </w:rPr>
            </w:pPr>
            <w:r>
              <w:rPr>
                <w:rFonts w:ascii="Times New Roman" w:hAnsi="Times New Roman" w:cs="Times New Roman"/>
              </w:rPr>
              <w:t>0.42</w:t>
            </w:r>
          </w:p>
        </w:tc>
        <w:tc>
          <w:tcPr>
            <w:tcW w:w="1701" w:type="dxa"/>
          </w:tcPr>
          <w:p w14:paraId="04700F8A" w14:textId="6E9A1FF0" w:rsidR="009D7385" w:rsidRPr="00072672" w:rsidRDefault="00A11D9E" w:rsidP="00072672">
            <w:pPr>
              <w:jc w:val="center"/>
              <w:rPr>
                <w:rFonts w:ascii="Times New Roman" w:hAnsi="Times New Roman" w:cs="Times New Roman"/>
              </w:rPr>
            </w:pPr>
            <w:r>
              <w:rPr>
                <w:rFonts w:ascii="Times New Roman" w:hAnsi="Times New Roman" w:cs="Times New Roman"/>
              </w:rPr>
              <w:t>6.6</w:t>
            </w:r>
            <w:r w:rsidR="00B42584">
              <w:rPr>
                <w:rFonts w:ascii="Times New Roman" w:hAnsi="Times New Roman" w:cs="Times New Roman"/>
              </w:rPr>
              <w:t>9</w:t>
            </w:r>
          </w:p>
        </w:tc>
      </w:tr>
      <w:tr w:rsidR="009F669B" w14:paraId="0B91D64B" w14:textId="77777777" w:rsidTr="00A052DF">
        <w:tc>
          <w:tcPr>
            <w:tcW w:w="3402" w:type="dxa"/>
          </w:tcPr>
          <w:p w14:paraId="53E428E5" w14:textId="77777777" w:rsidR="009D7385" w:rsidRDefault="009D7385" w:rsidP="009D7385">
            <w:pPr>
              <w:jc w:val="right"/>
              <w:rPr>
                <w:rFonts w:ascii="Times New Roman" w:hAnsi="Times New Roman" w:cs="Times New Roman"/>
              </w:rPr>
            </w:pPr>
            <w:r>
              <w:rPr>
                <w:rFonts w:ascii="Times New Roman" w:hAnsi="Times New Roman" w:cs="Times New Roman"/>
              </w:rPr>
              <w:t>Total PIE</w:t>
            </w:r>
          </w:p>
        </w:tc>
        <w:tc>
          <w:tcPr>
            <w:tcW w:w="1701" w:type="dxa"/>
          </w:tcPr>
          <w:p w14:paraId="7301ABFC" w14:textId="4E8EE6B6" w:rsidR="009D7385" w:rsidRDefault="00C67E25" w:rsidP="00072672">
            <w:pPr>
              <w:jc w:val="center"/>
              <w:rPr>
                <w:rFonts w:ascii="Times New Roman" w:hAnsi="Times New Roman" w:cs="Times New Roman"/>
              </w:rPr>
            </w:pPr>
            <w:r>
              <w:rPr>
                <w:rFonts w:ascii="Times New Roman" w:hAnsi="Times New Roman" w:cs="Times New Roman"/>
              </w:rPr>
              <w:t>0.69</w:t>
            </w:r>
          </w:p>
        </w:tc>
        <w:tc>
          <w:tcPr>
            <w:tcW w:w="993" w:type="dxa"/>
          </w:tcPr>
          <w:p w14:paraId="222FD7BD" w14:textId="7F37603F" w:rsidR="009D7385" w:rsidRPr="00C67E25" w:rsidRDefault="00C67E25" w:rsidP="00072672">
            <w:pPr>
              <w:jc w:val="center"/>
              <w:rPr>
                <w:rFonts w:ascii="Times New Roman" w:hAnsi="Times New Roman" w:cs="Times New Roman"/>
                <w:i/>
              </w:rPr>
            </w:pPr>
            <w:r w:rsidRPr="00C67E25">
              <w:rPr>
                <w:rFonts w:ascii="Times New Roman" w:hAnsi="Times New Roman" w:cs="Times New Roman"/>
                <w:i/>
              </w:rPr>
              <w:t>3.15</w:t>
            </w:r>
          </w:p>
        </w:tc>
        <w:tc>
          <w:tcPr>
            <w:tcW w:w="1134" w:type="dxa"/>
          </w:tcPr>
          <w:p w14:paraId="2074246F" w14:textId="2B278EE2" w:rsidR="009D7385" w:rsidRDefault="00C67E25" w:rsidP="00072672">
            <w:pPr>
              <w:jc w:val="center"/>
              <w:rPr>
                <w:rFonts w:ascii="Times New Roman" w:hAnsi="Times New Roman" w:cs="Times New Roman"/>
              </w:rPr>
            </w:pPr>
            <w:r>
              <w:rPr>
                <w:rFonts w:ascii="Times New Roman" w:hAnsi="Times New Roman" w:cs="Times New Roman"/>
              </w:rPr>
              <w:t>0.04</w:t>
            </w:r>
          </w:p>
        </w:tc>
        <w:tc>
          <w:tcPr>
            <w:tcW w:w="1275" w:type="dxa"/>
          </w:tcPr>
          <w:p w14:paraId="22A687B3" w14:textId="7A7C84E7" w:rsidR="009D7385" w:rsidRPr="00C67E25" w:rsidRDefault="00C67E25" w:rsidP="00072672">
            <w:pPr>
              <w:jc w:val="center"/>
              <w:rPr>
                <w:rFonts w:ascii="Times New Roman" w:hAnsi="Times New Roman" w:cs="Times New Roman"/>
                <w:i/>
              </w:rPr>
            </w:pPr>
            <w:r w:rsidRPr="00C67E25">
              <w:rPr>
                <w:rFonts w:ascii="Times New Roman" w:hAnsi="Times New Roman" w:cs="Times New Roman"/>
                <w:i/>
              </w:rPr>
              <w:t>1.78</w:t>
            </w:r>
          </w:p>
        </w:tc>
        <w:tc>
          <w:tcPr>
            <w:tcW w:w="993" w:type="dxa"/>
          </w:tcPr>
          <w:p w14:paraId="69B09B8B" w14:textId="57E65B8D" w:rsidR="009D7385" w:rsidRDefault="00C67E25" w:rsidP="00072672">
            <w:pPr>
              <w:jc w:val="center"/>
              <w:rPr>
                <w:rFonts w:ascii="Times New Roman" w:hAnsi="Times New Roman" w:cs="Times New Roman"/>
              </w:rPr>
            </w:pPr>
            <w:r>
              <w:rPr>
                <w:rFonts w:ascii="Times New Roman" w:hAnsi="Times New Roman" w:cs="Times New Roman"/>
              </w:rPr>
              <w:t>1.09</w:t>
            </w:r>
          </w:p>
        </w:tc>
        <w:tc>
          <w:tcPr>
            <w:tcW w:w="1417" w:type="dxa"/>
          </w:tcPr>
          <w:p w14:paraId="374C0235" w14:textId="70B2C5C0" w:rsidR="009D7385" w:rsidRDefault="00C67E25" w:rsidP="00072672">
            <w:pPr>
              <w:jc w:val="center"/>
              <w:rPr>
                <w:rFonts w:ascii="Times New Roman" w:hAnsi="Times New Roman" w:cs="Times New Roman"/>
              </w:rPr>
            </w:pPr>
            <w:r>
              <w:rPr>
                <w:rFonts w:ascii="Times New Roman" w:hAnsi="Times New Roman" w:cs="Times New Roman"/>
              </w:rPr>
              <w:t>1.16</w:t>
            </w:r>
          </w:p>
        </w:tc>
        <w:tc>
          <w:tcPr>
            <w:tcW w:w="1701" w:type="dxa"/>
          </w:tcPr>
          <w:p w14:paraId="79FD7581" w14:textId="4EC92581" w:rsidR="009D7385" w:rsidRDefault="00C67E25" w:rsidP="00072672">
            <w:pPr>
              <w:jc w:val="center"/>
              <w:rPr>
                <w:rFonts w:ascii="Times New Roman" w:hAnsi="Times New Roman" w:cs="Times New Roman"/>
              </w:rPr>
            </w:pPr>
            <w:r>
              <w:rPr>
                <w:rFonts w:ascii="Times New Roman" w:hAnsi="Times New Roman" w:cs="Times New Roman"/>
              </w:rPr>
              <w:t>0.57</w:t>
            </w:r>
          </w:p>
        </w:tc>
      </w:tr>
      <w:tr w:rsidR="00D531ED" w14:paraId="1575E69B" w14:textId="77777777" w:rsidTr="00A052DF">
        <w:tc>
          <w:tcPr>
            <w:tcW w:w="3402" w:type="dxa"/>
          </w:tcPr>
          <w:p w14:paraId="55CEB1EC" w14:textId="120E49EF" w:rsidR="00D531ED" w:rsidRPr="00D531ED" w:rsidRDefault="00D531ED" w:rsidP="009D7385">
            <w:pPr>
              <w:jc w:val="right"/>
              <w:rPr>
                <w:rFonts w:ascii="Times New Roman" w:hAnsi="Times New Roman" w:cs="Times New Roman"/>
              </w:rPr>
            </w:pPr>
            <w:proofErr w:type="spellStart"/>
            <w:r>
              <w:rPr>
                <w:rFonts w:ascii="Times New Roman" w:hAnsi="Times New Roman" w:cs="Times New Roman"/>
              </w:rPr>
              <w:t>Hellinger</w:t>
            </w:r>
            <w:proofErr w:type="spellEnd"/>
            <w:r>
              <w:rPr>
                <w:rFonts w:ascii="Times New Roman" w:hAnsi="Times New Roman" w:cs="Times New Roman"/>
              </w:rPr>
              <w:t xml:space="preserve"> distance</w:t>
            </w:r>
          </w:p>
        </w:tc>
        <w:tc>
          <w:tcPr>
            <w:tcW w:w="1701" w:type="dxa"/>
          </w:tcPr>
          <w:p w14:paraId="758C8C23" w14:textId="73418D1F" w:rsidR="00D531ED" w:rsidRPr="006915E4" w:rsidRDefault="006915E4" w:rsidP="00072672">
            <w:pPr>
              <w:jc w:val="center"/>
              <w:rPr>
                <w:rFonts w:ascii="Times New Roman" w:hAnsi="Times New Roman" w:cs="Times New Roman"/>
                <w:b/>
              </w:rPr>
            </w:pPr>
            <w:r>
              <w:rPr>
                <w:rFonts w:ascii="Times New Roman" w:hAnsi="Times New Roman" w:cs="Times New Roman"/>
                <w:b/>
              </w:rPr>
              <w:t>1.62</w:t>
            </w:r>
          </w:p>
        </w:tc>
        <w:tc>
          <w:tcPr>
            <w:tcW w:w="993" w:type="dxa"/>
          </w:tcPr>
          <w:p w14:paraId="2BE92004" w14:textId="6E55C427" w:rsidR="00D531ED" w:rsidRPr="006915E4" w:rsidRDefault="006805EC" w:rsidP="00072672">
            <w:pPr>
              <w:jc w:val="center"/>
              <w:rPr>
                <w:rFonts w:ascii="Times New Roman" w:hAnsi="Times New Roman" w:cs="Times New Roman"/>
                <w:b/>
              </w:rPr>
            </w:pPr>
            <w:r>
              <w:rPr>
                <w:rFonts w:ascii="Times New Roman" w:hAnsi="Times New Roman" w:cs="Times New Roman"/>
                <w:b/>
              </w:rPr>
              <w:t>2.90</w:t>
            </w:r>
          </w:p>
        </w:tc>
        <w:tc>
          <w:tcPr>
            <w:tcW w:w="1134" w:type="dxa"/>
          </w:tcPr>
          <w:p w14:paraId="297DF253" w14:textId="30040BBF" w:rsidR="00D531ED" w:rsidRPr="006915E4" w:rsidRDefault="006805EC" w:rsidP="00072672">
            <w:pPr>
              <w:jc w:val="center"/>
              <w:rPr>
                <w:rFonts w:ascii="Times New Roman" w:hAnsi="Times New Roman" w:cs="Times New Roman"/>
              </w:rPr>
            </w:pPr>
            <w:r>
              <w:rPr>
                <w:rFonts w:ascii="Times New Roman" w:hAnsi="Times New Roman" w:cs="Times New Roman"/>
              </w:rPr>
              <w:t>1.05</w:t>
            </w:r>
          </w:p>
        </w:tc>
        <w:tc>
          <w:tcPr>
            <w:tcW w:w="1275" w:type="dxa"/>
          </w:tcPr>
          <w:p w14:paraId="5FC62ED2" w14:textId="7CFB64B1" w:rsidR="00D531ED" w:rsidRPr="006915E4" w:rsidRDefault="006915E4" w:rsidP="00072672">
            <w:pPr>
              <w:jc w:val="center"/>
              <w:rPr>
                <w:rFonts w:ascii="Times New Roman" w:hAnsi="Times New Roman" w:cs="Times New Roman"/>
                <w:b/>
              </w:rPr>
            </w:pPr>
            <w:r>
              <w:rPr>
                <w:rFonts w:ascii="Times New Roman" w:hAnsi="Times New Roman" w:cs="Times New Roman"/>
                <w:b/>
              </w:rPr>
              <w:t>1.4</w:t>
            </w:r>
            <w:r w:rsidR="006805EC">
              <w:rPr>
                <w:rFonts w:ascii="Times New Roman" w:hAnsi="Times New Roman" w:cs="Times New Roman"/>
                <w:b/>
              </w:rPr>
              <w:t>2</w:t>
            </w:r>
          </w:p>
        </w:tc>
        <w:tc>
          <w:tcPr>
            <w:tcW w:w="993" w:type="dxa"/>
          </w:tcPr>
          <w:p w14:paraId="50FF11DE" w14:textId="6C78C565" w:rsidR="00D531ED" w:rsidRDefault="006915E4" w:rsidP="00072672">
            <w:pPr>
              <w:jc w:val="center"/>
              <w:rPr>
                <w:rFonts w:ascii="Times New Roman" w:hAnsi="Times New Roman" w:cs="Times New Roman"/>
              </w:rPr>
            </w:pPr>
            <w:r>
              <w:rPr>
                <w:rFonts w:ascii="Times New Roman" w:hAnsi="Times New Roman" w:cs="Times New Roman"/>
              </w:rPr>
              <w:t>1.0</w:t>
            </w:r>
            <w:r w:rsidR="006805EC">
              <w:rPr>
                <w:rFonts w:ascii="Times New Roman" w:hAnsi="Times New Roman" w:cs="Times New Roman"/>
              </w:rPr>
              <w:t>1</w:t>
            </w:r>
          </w:p>
        </w:tc>
        <w:tc>
          <w:tcPr>
            <w:tcW w:w="1417" w:type="dxa"/>
          </w:tcPr>
          <w:p w14:paraId="645D5AD9" w14:textId="2AF76B3C" w:rsidR="00D531ED" w:rsidRPr="006915E4" w:rsidRDefault="006915E4" w:rsidP="00072672">
            <w:pPr>
              <w:jc w:val="center"/>
              <w:rPr>
                <w:rFonts w:ascii="Times New Roman" w:hAnsi="Times New Roman" w:cs="Times New Roman"/>
              </w:rPr>
            </w:pPr>
            <w:r>
              <w:rPr>
                <w:rFonts w:ascii="Times New Roman" w:hAnsi="Times New Roman" w:cs="Times New Roman"/>
              </w:rPr>
              <w:t>0.9</w:t>
            </w:r>
            <w:r w:rsidR="006805EC">
              <w:rPr>
                <w:rFonts w:ascii="Times New Roman" w:hAnsi="Times New Roman" w:cs="Times New Roman"/>
              </w:rPr>
              <w:t>1</w:t>
            </w:r>
          </w:p>
        </w:tc>
        <w:tc>
          <w:tcPr>
            <w:tcW w:w="1701" w:type="dxa"/>
          </w:tcPr>
          <w:p w14:paraId="6C731191" w14:textId="557DA546" w:rsidR="00D531ED" w:rsidRDefault="006915E4" w:rsidP="00072672">
            <w:pPr>
              <w:jc w:val="center"/>
              <w:rPr>
                <w:rFonts w:ascii="Times New Roman" w:hAnsi="Times New Roman" w:cs="Times New Roman"/>
              </w:rPr>
            </w:pPr>
            <w:r>
              <w:rPr>
                <w:rFonts w:ascii="Times New Roman" w:hAnsi="Times New Roman" w:cs="Times New Roman"/>
              </w:rPr>
              <w:t>0.88</w:t>
            </w:r>
          </w:p>
        </w:tc>
      </w:tr>
      <w:tr w:rsidR="00E80F7B" w14:paraId="6921AFB2" w14:textId="77777777" w:rsidTr="00A052DF">
        <w:tc>
          <w:tcPr>
            <w:tcW w:w="3402" w:type="dxa"/>
          </w:tcPr>
          <w:p w14:paraId="6C271308" w14:textId="29A2A0D1" w:rsidR="00E80F7B" w:rsidRDefault="00A70377" w:rsidP="009D7385">
            <w:pPr>
              <w:jc w:val="right"/>
              <w:rPr>
                <w:rFonts w:ascii="Times New Roman" w:hAnsi="Times New Roman" w:cs="Times New Roman"/>
              </w:rPr>
            </w:pPr>
            <w:r>
              <w:rPr>
                <w:rFonts w:ascii="Times New Roman" w:hAnsi="Times New Roman" w:cs="Times New Roman"/>
              </w:rPr>
              <w:t>Leaf-mining moth</w:t>
            </w:r>
          </w:p>
        </w:tc>
        <w:tc>
          <w:tcPr>
            <w:tcW w:w="1701" w:type="dxa"/>
          </w:tcPr>
          <w:p w14:paraId="32120E92" w14:textId="0BCC76E4" w:rsidR="00E80F7B" w:rsidRDefault="00A70377" w:rsidP="00072672">
            <w:pPr>
              <w:jc w:val="center"/>
              <w:rPr>
                <w:rFonts w:ascii="Times New Roman" w:hAnsi="Times New Roman" w:cs="Times New Roman"/>
                <w:b/>
              </w:rPr>
            </w:pPr>
            <w:r>
              <w:rPr>
                <w:rFonts w:ascii="Times New Roman" w:hAnsi="Times New Roman" w:cs="Times New Roman"/>
                <w:b/>
              </w:rPr>
              <w:t>26.78</w:t>
            </w:r>
          </w:p>
        </w:tc>
        <w:tc>
          <w:tcPr>
            <w:tcW w:w="993" w:type="dxa"/>
          </w:tcPr>
          <w:p w14:paraId="79C5C9D5" w14:textId="3DF9C9DE" w:rsidR="00E80F7B" w:rsidRPr="00A70377" w:rsidRDefault="00A70377" w:rsidP="00072672">
            <w:pPr>
              <w:jc w:val="center"/>
              <w:rPr>
                <w:rFonts w:ascii="Times New Roman" w:hAnsi="Times New Roman" w:cs="Times New Roman"/>
              </w:rPr>
            </w:pPr>
            <w:r w:rsidRPr="00A70377">
              <w:rPr>
                <w:rFonts w:ascii="Times New Roman" w:hAnsi="Times New Roman" w:cs="Times New Roman"/>
              </w:rPr>
              <w:t>0.32</w:t>
            </w:r>
          </w:p>
        </w:tc>
        <w:tc>
          <w:tcPr>
            <w:tcW w:w="1134" w:type="dxa"/>
          </w:tcPr>
          <w:p w14:paraId="33DCE591" w14:textId="32C2169A" w:rsidR="00E80F7B" w:rsidRDefault="00A70377" w:rsidP="00072672">
            <w:pPr>
              <w:jc w:val="center"/>
              <w:rPr>
                <w:rFonts w:ascii="Times New Roman" w:hAnsi="Times New Roman" w:cs="Times New Roman"/>
              </w:rPr>
            </w:pPr>
            <w:r>
              <w:rPr>
                <w:rFonts w:ascii="Times New Roman" w:hAnsi="Times New Roman" w:cs="Times New Roman"/>
              </w:rPr>
              <w:t>2.35</w:t>
            </w:r>
          </w:p>
        </w:tc>
        <w:tc>
          <w:tcPr>
            <w:tcW w:w="1275" w:type="dxa"/>
          </w:tcPr>
          <w:p w14:paraId="3C5FC8D0" w14:textId="13039735" w:rsidR="00E80F7B" w:rsidRPr="00A70377" w:rsidRDefault="00A70377" w:rsidP="00072672">
            <w:pPr>
              <w:jc w:val="center"/>
              <w:rPr>
                <w:rFonts w:ascii="Times New Roman" w:hAnsi="Times New Roman" w:cs="Times New Roman"/>
              </w:rPr>
            </w:pPr>
            <w:r w:rsidRPr="00A70377">
              <w:rPr>
                <w:rFonts w:ascii="Times New Roman" w:hAnsi="Times New Roman" w:cs="Times New Roman"/>
              </w:rPr>
              <w:t>13.56</w:t>
            </w:r>
          </w:p>
        </w:tc>
        <w:tc>
          <w:tcPr>
            <w:tcW w:w="993" w:type="dxa"/>
          </w:tcPr>
          <w:p w14:paraId="41A7A4EF" w14:textId="29E00A9B" w:rsidR="00E80F7B" w:rsidRPr="00A70377" w:rsidRDefault="00A70377" w:rsidP="00072672">
            <w:pPr>
              <w:jc w:val="center"/>
              <w:rPr>
                <w:rFonts w:ascii="Times New Roman" w:hAnsi="Times New Roman" w:cs="Times New Roman"/>
                <w:b/>
              </w:rPr>
            </w:pPr>
            <w:r w:rsidRPr="00A70377">
              <w:rPr>
                <w:rFonts w:ascii="Times New Roman" w:hAnsi="Times New Roman" w:cs="Times New Roman"/>
                <w:b/>
              </w:rPr>
              <w:t>20.31</w:t>
            </w:r>
          </w:p>
        </w:tc>
        <w:tc>
          <w:tcPr>
            <w:tcW w:w="1417" w:type="dxa"/>
          </w:tcPr>
          <w:p w14:paraId="576F48B4" w14:textId="27ACC3CB" w:rsidR="00E80F7B" w:rsidRPr="00A70377" w:rsidRDefault="00A70377" w:rsidP="00072672">
            <w:pPr>
              <w:jc w:val="center"/>
              <w:rPr>
                <w:rFonts w:ascii="Times New Roman" w:hAnsi="Times New Roman" w:cs="Times New Roman"/>
                <w:b/>
              </w:rPr>
            </w:pPr>
            <w:r w:rsidRPr="00A70377">
              <w:rPr>
                <w:rFonts w:ascii="Times New Roman" w:hAnsi="Times New Roman" w:cs="Times New Roman"/>
                <w:b/>
              </w:rPr>
              <w:t>4.32</w:t>
            </w:r>
          </w:p>
        </w:tc>
        <w:tc>
          <w:tcPr>
            <w:tcW w:w="1701" w:type="dxa"/>
          </w:tcPr>
          <w:p w14:paraId="63450019" w14:textId="5F004039" w:rsidR="00E80F7B" w:rsidRDefault="00A70377" w:rsidP="00072672">
            <w:pPr>
              <w:jc w:val="center"/>
              <w:rPr>
                <w:rFonts w:ascii="Times New Roman" w:hAnsi="Times New Roman" w:cs="Times New Roman"/>
              </w:rPr>
            </w:pPr>
            <w:r>
              <w:rPr>
                <w:rFonts w:ascii="Times New Roman" w:hAnsi="Times New Roman" w:cs="Times New Roman"/>
              </w:rPr>
              <w:t>-</w:t>
            </w:r>
          </w:p>
        </w:tc>
      </w:tr>
      <w:tr w:rsidR="00E80F7B" w14:paraId="42BC2703" w14:textId="77777777" w:rsidTr="00A052DF">
        <w:tc>
          <w:tcPr>
            <w:tcW w:w="3402" w:type="dxa"/>
          </w:tcPr>
          <w:p w14:paraId="57AB4B81" w14:textId="618BEA01" w:rsidR="00E80F7B" w:rsidRPr="00A70377" w:rsidRDefault="00A70377" w:rsidP="009D7385">
            <w:pPr>
              <w:jc w:val="right"/>
              <w:rPr>
                <w:rFonts w:ascii="Times New Roman" w:hAnsi="Times New Roman" w:cs="Times New Roman"/>
              </w:rPr>
            </w:pPr>
            <w:r>
              <w:rPr>
                <w:rFonts w:ascii="Times New Roman" w:hAnsi="Times New Roman" w:cs="Times New Roman"/>
              </w:rPr>
              <w:t>Aphids (non-</w:t>
            </w:r>
            <w:r>
              <w:rPr>
                <w:rFonts w:ascii="Times New Roman" w:hAnsi="Times New Roman" w:cs="Times New Roman"/>
                <w:i/>
              </w:rPr>
              <w:t xml:space="preserve">A. </w:t>
            </w:r>
            <w:proofErr w:type="spellStart"/>
            <w:r>
              <w:rPr>
                <w:rFonts w:ascii="Times New Roman" w:hAnsi="Times New Roman" w:cs="Times New Roman"/>
                <w:i/>
              </w:rPr>
              <w:t>farinosa</w:t>
            </w:r>
            <w:proofErr w:type="spellEnd"/>
            <w:r>
              <w:rPr>
                <w:rFonts w:ascii="Times New Roman" w:hAnsi="Times New Roman" w:cs="Times New Roman"/>
              </w:rPr>
              <w:t>)</w:t>
            </w:r>
          </w:p>
        </w:tc>
        <w:tc>
          <w:tcPr>
            <w:tcW w:w="1701" w:type="dxa"/>
          </w:tcPr>
          <w:p w14:paraId="617C8933" w14:textId="2E3E31B3" w:rsidR="00E80F7B" w:rsidRDefault="00A70377" w:rsidP="00072672">
            <w:pPr>
              <w:jc w:val="center"/>
              <w:rPr>
                <w:rFonts w:ascii="Times New Roman" w:hAnsi="Times New Roman" w:cs="Times New Roman"/>
                <w:b/>
              </w:rPr>
            </w:pPr>
            <w:r>
              <w:rPr>
                <w:rFonts w:ascii="Times New Roman" w:hAnsi="Times New Roman" w:cs="Times New Roman"/>
                <w:b/>
              </w:rPr>
              <w:t>24.43</w:t>
            </w:r>
          </w:p>
        </w:tc>
        <w:tc>
          <w:tcPr>
            <w:tcW w:w="993" w:type="dxa"/>
          </w:tcPr>
          <w:p w14:paraId="01A8549B" w14:textId="23055B39" w:rsidR="00E80F7B" w:rsidRPr="00A70377" w:rsidRDefault="00A70377" w:rsidP="00072672">
            <w:pPr>
              <w:jc w:val="center"/>
              <w:rPr>
                <w:rFonts w:ascii="Times New Roman" w:hAnsi="Times New Roman" w:cs="Times New Roman"/>
              </w:rPr>
            </w:pPr>
            <w:r w:rsidRPr="00A70377">
              <w:rPr>
                <w:rFonts w:ascii="Times New Roman" w:hAnsi="Times New Roman" w:cs="Times New Roman"/>
              </w:rPr>
              <w:t>0.01</w:t>
            </w:r>
          </w:p>
        </w:tc>
        <w:tc>
          <w:tcPr>
            <w:tcW w:w="1134" w:type="dxa"/>
          </w:tcPr>
          <w:p w14:paraId="31C26114" w14:textId="1F896038" w:rsidR="00E80F7B" w:rsidRDefault="00A70377" w:rsidP="00072672">
            <w:pPr>
              <w:jc w:val="center"/>
              <w:rPr>
                <w:rFonts w:ascii="Times New Roman" w:hAnsi="Times New Roman" w:cs="Times New Roman"/>
              </w:rPr>
            </w:pPr>
            <w:r>
              <w:rPr>
                <w:rFonts w:ascii="Times New Roman" w:hAnsi="Times New Roman" w:cs="Times New Roman"/>
              </w:rPr>
              <w:t>0.04</w:t>
            </w:r>
          </w:p>
        </w:tc>
        <w:tc>
          <w:tcPr>
            <w:tcW w:w="1275" w:type="dxa"/>
          </w:tcPr>
          <w:p w14:paraId="0912FA89" w14:textId="41C87AE3" w:rsidR="00E80F7B" w:rsidRDefault="00A70377" w:rsidP="00072672">
            <w:pPr>
              <w:jc w:val="center"/>
              <w:rPr>
                <w:rFonts w:ascii="Times New Roman" w:hAnsi="Times New Roman" w:cs="Times New Roman"/>
                <w:b/>
              </w:rPr>
            </w:pPr>
            <w:r>
              <w:rPr>
                <w:rFonts w:ascii="Times New Roman" w:hAnsi="Times New Roman" w:cs="Times New Roman"/>
                <w:b/>
              </w:rPr>
              <w:t>23.16</w:t>
            </w:r>
          </w:p>
        </w:tc>
        <w:tc>
          <w:tcPr>
            <w:tcW w:w="993" w:type="dxa"/>
          </w:tcPr>
          <w:p w14:paraId="38221693" w14:textId="4E47A97E" w:rsidR="00E80F7B" w:rsidRDefault="00A70377" w:rsidP="00072672">
            <w:pPr>
              <w:jc w:val="center"/>
              <w:rPr>
                <w:rFonts w:ascii="Times New Roman" w:hAnsi="Times New Roman" w:cs="Times New Roman"/>
              </w:rPr>
            </w:pPr>
            <w:r>
              <w:rPr>
                <w:rFonts w:ascii="Times New Roman" w:hAnsi="Times New Roman" w:cs="Times New Roman"/>
              </w:rPr>
              <w:t>6.99</w:t>
            </w:r>
          </w:p>
        </w:tc>
        <w:tc>
          <w:tcPr>
            <w:tcW w:w="1417" w:type="dxa"/>
          </w:tcPr>
          <w:p w14:paraId="0EC8DB76" w14:textId="6325FF7A" w:rsidR="00E80F7B" w:rsidRPr="00D57E3E" w:rsidRDefault="00A70377" w:rsidP="00072672">
            <w:pPr>
              <w:jc w:val="center"/>
              <w:rPr>
                <w:rFonts w:ascii="Times New Roman" w:hAnsi="Times New Roman" w:cs="Times New Roman"/>
                <w:i/>
              </w:rPr>
            </w:pPr>
            <w:r w:rsidRPr="00D57E3E">
              <w:rPr>
                <w:rFonts w:ascii="Times New Roman" w:hAnsi="Times New Roman" w:cs="Times New Roman"/>
                <w:i/>
              </w:rPr>
              <w:t>3.63</w:t>
            </w:r>
          </w:p>
        </w:tc>
        <w:tc>
          <w:tcPr>
            <w:tcW w:w="1701" w:type="dxa"/>
          </w:tcPr>
          <w:p w14:paraId="4A97F5C3" w14:textId="379DF4E3" w:rsidR="00E80F7B" w:rsidRDefault="00A70377" w:rsidP="00072672">
            <w:pPr>
              <w:jc w:val="center"/>
              <w:rPr>
                <w:rFonts w:ascii="Times New Roman" w:hAnsi="Times New Roman" w:cs="Times New Roman"/>
              </w:rPr>
            </w:pPr>
            <w:r>
              <w:rPr>
                <w:rFonts w:ascii="Times New Roman" w:hAnsi="Times New Roman" w:cs="Times New Roman"/>
              </w:rPr>
              <w:t>8.16</w:t>
            </w:r>
          </w:p>
        </w:tc>
      </w:tr>
      <w:tr w:rsidR="00E80F7B" w14:paraId="3097970C" w14:textId="77777777" w:rsidTr="00A052DF">
        <w:tc>
          <w:tcPr>
            <w:tcW w:w="3402" w:type="dxa"/>
          </w:tcPr>
          <w:p w14:paraId="3A7FAE72" w14:textId="6DB36D19" w:rsidR="00E80F7B" w:rsidRDefault="00D57E3E" w:rsidP="009D7385">
            <w:pPr>
              <w:jc w:val="right"/>
              <w:rPr>
                <w:rFonts w:ascii="Times New Roman" w:hAnsi="Times New Roman" w:cs="Times New Roman"/>
              </w:rPr>
            </w:pPr>
            <w:r>
              <w:rPr>
                <w:rFonts w:ascii="Times New Roman" w:hAnsi="Times New Roman" w:cs="Times New Roman"/>
              </w:rPr>
              <w:t>Leafhopper</w:t>
            </w:r>
          </w:p>
        </w:tc>
        <w:tc>
          <w:tcPr>
            <w:tcW w:w="1701" w:type="dxa"/>
          </w:tcPr>
          <w:p w14:paraId="4F5424F4" w14:textId="073DEB61" w:rsidR="00E80F7B" w:rsidRDefault="00D57E3E" w:rsidP="00072672">
            <w:pPr>
              <w:jc w:val="center"/>
              <w:rPr>
                <w:rFonts w:ascii="Times New Roman" w:hAnsi="Times New Roman" w:cs="Times New Roman"/>
                <w:b/>
              </w:rPr>
            </w:pPr>
            <w:r>
              <w:rPr>
                <w:rFonts w:ascii="Times New Roman" w:hAnsi="Times New Roman" w:cs="Times New Roman"/>
                <w:b/>
              </w:rPr>
              <w:t>21.92</w:t>
            </w:r>
          </w:p>
        </w:tc>
        <w:tc>
          <w:tcPr>
            <w:tcW w:w="993" w:type="dxa"/>
          </w:tcPr>
          <w:p w14:paraId="6A1A80CD" w14:textId="100FD710" w:rsidR="00E80F7B" w:rsidRPr="00D57E3E" w:rsidRDefault="00D57E3E" w:rsidP="00072672">
            <w:pPr>
              <w:jc w:val="center"/>
              <w:rPr>
                <w:rFonts w:ascii="Times New Roman" w:hAnsi="Times New Roman" w:cs="Times New Roman"/>
              </w:rPr>
            </w:pPr>
            <w:r>
              <w:rPr>
                <w:rFonts w:ascii="Times New Roman" w:hAnsi="Times New Roman" w:cs="Times New Roman"/>
              </w:rPr>
              <w:t>0.84</w:t>
            </w:r>
          </w:p>
        </w:tc>
        <w:tc>
          <w:tcPr>
            <w:tcW w:w="1134" w:type="dxa"/>
          </w:tcPr>
          <w:p w14:paraId="15CC2259" w14:textId="4ABA35A3" w:rsidR="00E80F7B" w:rsidRDefault="00D57E3E" w:rsidP="00072672">
            <w:pPr>
              <w:jc w:val="center"/>
              <w:rPr>
                <w:rFonts w:ascii="Times New Roman" w:hAnsi="Times New Roman" w:cs="Times New Roman"/>
              </w:rPr>
            </w:pPr>
            <w:commentRangeStart w:id="184"/>
            <w:r>
              <w:rPr>
                <w:rFonts w:ascii="Times New Roman" w:hAnsi="Times New Roman" w:cs="Times New Roman"/>
              </w:rPr>
              <w:t>0.01</w:t>
            </w:r>
            <w:commentRangeEnd w:id="184"/>
            <w:r>
              <w:rPr>
                <w:rStyle w:val="CommentReference"/>
              </w:rPr>
              <w:commentReference w:id="184"/>
            </w:r>
          </w:p>
        </w:tc>
        <w:tc>
          <w:tcPr>
            <w:tcW w:w="1275" w:type="dxa"/>
          </w:tcPr>
          <w:p w14:paraId="534E7D0F" w14:textId="3CAE569F" w:rsidR="00E80F7B" w:rsidRPr="00D57E3E" w:rsidRDefault="00D57E3E" w:rsidP="00072672">
            <w:pPr>
              <w:jc w:val="center"/>
              <w:rPr>
                <w:rFonts w:ascii="Times New Roman" w:hAnsi="Times New Roman" w:cs="Times New Roman"/>
              </w:rPr>
            </w:pPr>
            <w:r w:rsidRPr="00D57E3E">
              <w:rPr>
                <w:rFonts w:ascii="Times New Roman" w:hAnsi="Times New Roman" w:cs="Times New Roman"/>
              </w:rPr>
              <w:t>7.29</w:t>
            </w:r>
          </w:p>
        </w:tc>
        <w:tc>
          <w:tcPr>
            <w:tcW w:w="993" w:type="dxa"/>
          </w:tcPr>
          <w:p w14:paraId="0520824B" w14:textId="2B6AD65C" w:rsidR="00E80F7B" w:rsidRDefault="00D57E3E" w:rsidP="00072672">
            <w:pPr>
              <w:jc w:val="center"/>
              <w:rPr>
                <w:rFonts w:ascii="Times New Roman" w:hAnsi="Times New Roman" w:cs="Times New Roman"/>
              </w:rPr>
            </w:pPr>
            <w:r>
              <w:rPr>
                <w:rFonts w:ascii="Times New Roman" w:hAnsi="Times New Roman" w:cs="Times New Roman"/>
              </w:rPr>
              <w:t>11.54</w:t>
            </w:r>
          </w:p>
        </w:tc>
        <w:tc>
          <w:tcPr>
            <w:tcW w:w="1417" w:type="dxa"/>
          </w:tcPr>
          <w:p w14:paraId="4B33228E" w14:textId="546E6D7A" w:rsidR="00E80F7B" w:rsidRDefault="00D57E3E" w:rsidP="00072672">
            <w:pPr>
              <w:jc w:val="center"/>
              <w:rPr>
                <w:rFonts w:ascii="Times New Roman" w:hAnsi="Times New Roman" w:cs="Times New Roman"/>
              </w:rPr>
            </w:pPr>
            <w:r>
              <w:rPr>
                <w:rFonts w:ascii="Times New Roman" w:hAnsi="Times New Roman" w:cs="Times New Roman"/>
              </w:rPr>
              <w:t>1.67</w:t>
            </w:r>
          </w:p>
        </w:tc>
        <w:tc>
          <w:tcPr>
            <w:tcW w:w="1701" w:type="dxa"/>
          </w:tcPr>
          <w:p w14:paraId="03C17AFB" w14:textId="176D3A9E" w:rsidR="00E80F7B" w:rsidRDefault="00D57E3E" w:rsidP="00072672">
            <w:pPr>
              <w:jc w:val="center"/>
              <w:rPr>
                <w:rFonts w:ascii="Times New Roman" w:hAnsi="Times New Roman" w:cs="Times New Roman"/>
              </w:rPr>
            </w:pPr>
            <w:r>
              <w:rPr>
                <w:rFonts w:ascii="Times New Roman" w:hAnsi="Times New Roman" w:cs="Times New Roman"/>
              </w:rPr>
              <w:t>-</w:t>
            </w:r>
          </w:p>
        </w:tc>
      </w:tr>
      <w:tr w:rsidR="00E80F7B" w14:paraId="12331B07" w14:textId="77777777" w:rsidTr="00A052DF">
        <w:tc>
          <w:tcPr>
            <w:tcW w:w="3402" w:type="dxa"/>
          </w:tcPr>
          <w:p w14:paraId="244CD8AA" w14:textId="1B984678" w:rsidR="00E80F7B" w:rsidRDefault="00432834" w:rsidP="009D7385">
            <w:pPr>
              <w:jc w:val="right"/>
              <w:rPr>
                <w:rFonts w:ascii="Times New Roman" w:hAnsi="Times New Roman" w:cs="Times New Roman"/>
              </w:rPr>
            </w:pPr>
            <w:r>
              <w:rPr>
                <w:rFonts w:ascii="Times New Roman" w:hAnsi="Times New Roman" w:cs="Times New Roman"/>
              </w:rPr>
              <w:t>Spiders</w:t>
            </w:r>
          </w:p>
        </w:tc>
        <w:tc>
          <w:tcPr>
            <w:tcW w:w="1701" w:type="dxa"/>
          </w:tcPr>
          <w:p w14:paraId="3320B232" w14:textId="1952EFE5" w:rsidR="00E80F7B" w:rsidRPr="00432834" w:rsidRDefault="00432834" w:rsidP="00072672">
            <w:pPr>
              <w:jc w:val="center"/>
              <w:rPr>
                <w:rFonts w:ascii="Times New Roman" w:hAnsi="Times New Roman" w:cs="Times New Roman"/>
                <w:i/>
              </w:rPr>
            </w:pPr>
            <w:r w:rsidRPr="00432834">
              <w:rPr>
                <w:rFonts w:ascii="Times New Roman" w:hAnsi="Times New Roman" w:cs="Times New Roman"/>
                <w:i/>
              </w:rPr>
              <w:t>16.24</w:t>
            </w:r>
          </w:p>
        </w:tc>
        <w:tc>
          <w:tcPr>
            <w:tcW w:w="993" w:type="dxa"/>
          </w:tcPr>
          <w:p w14:paraId="08610A19" w14:textId="1DC9F03F" w:rsidR="00E80F7B" w:rsidRPr="00432834" w:rsidRDefault="00432834" w:rsidP="00072672">
            <w:pPr>
              <w:jc w:val="center"/>
              <w:rPr>
                <w:rFonts w:ascii="Times New Roman" w:hAnsi="Times New Roman" w:cs="Times New Roman"/>
              </w:rPr>
            </w:pPr>
            <w:r>
              <w:rPr>
                <w:rFonts w:ascii="Times New Roman" w:hAnsi="Times New Roman" w:cs="Times New Roman"/>
              </w:rPr>
              <w:t>0.01</w:t>
            </w:r>
          </w:p>
        </w:tc>
        <w:tc>
          <w:tcPr>
            <w:tcW w:w="1134" w:type="dxa"/>
          </w:tcPr>
          <w:p w14:paraId="0DCD2412" w14:textId="6712625F" w:rsidR="00E80F7B" w:rsidRDefault="00432834" w:rsidP="00072672">
            <w:pPr>
              <w:jc w:val="center"/>
              <w:rPr>
                <w:rFonts w:ascii="Times New Roman" w:hAnsi="Times New Roman" w:cs="Times New Roman"/>
              </w:rPr>
            </w:pPr>
            <w:r>
              <w:rPr>
                <w:rFonts w:ascii="Times New Roman" w:hAnsi="Times New Roman" w:cs="Times New Roman"/>
              </w:rPr>
              <w:t>0.10</w:t>
            </w:r>
          </w:p>
        </w:tc>
        <w:tc>
          <w:tcPr>
            <w:tcW w:w="1275" w:type="dxa"/>
          </w:tcPr>
          <w:p w14:paraId="11ED88DB" w14:textId="55FE4F98" w:rsidR="00E80F7B" w:rsidRPr="00432834" w:rsidRDefault="00432834" w:rsidP="00072672">
            <w:pPr>
              <w:jc w:val="center"/>
              <w:rPr>
                <w:rFonts w:ascii="Times New Roman" w:hAnsi="Times New Roman" w:cs="Times New Roman"/>
                <w:i/>
              </w:rPr>
            </w:pPr>
            <w:r w:rsidRPr="00432834">
              <w:rPr>
                <w:rFonts w:ascii="Times New Roman" w:hAnsi="Times New Roman" w:cs="Times New Roman"/>
                <w:i/>
              </w:rPr>
              <w:t>15.39</w:t>
            </w:r>
          </w:p>
        </w:tc>
        <w:tc>
          <w:tcPr>
            <w:tcW w:w="993" w:type="dxa"/>
          </w:tcPr>
          <w:p w14:paraId="60A7E384" w14:textId="184062F9" w:rsidR="00E80F7B" w:rsidRDefault="00432834" w:rsidP="00072672">
            <w:pPr>
              <w:jc w:val="center"/>
              <w:rPr>
                <w:rFonts w:ascii="Times New Roman" w:hAnsi="Times New Roman" w:cs="Times New Roman"/>
              </w:rPr>
            </w:pPr>
            <w:r>
              <w:rPr>
                <w:rFonts w:ascii="Times New Roman" w:hAnsi="Times New Roman" w:cs="Times New Roman"/>
              </w:rPr>
              <w:t>11.34</w:t>
            </w:r>
          </w:p>
        </w:tc>
        <w:tc>
          <w:tcPr>
            <w:tcW w:w="1417" w:type="dxa"/>
          </w:tcPr>
          <w:p w14:paraId="23D0345E" w14:textId="79219B62" w:rsidR="00E80F7B" w:rsidRDefault="00432834" w:rsidP="00072672">
            <w:pPr>
              <w:jc w:val="center"/>
              <w:rPr>
                <w:rFonts w:ascii="Times New Roman" w:hAnsi="Times New Roman" w:cs="Times New Roman"/>
              </w:rPr>
            </w:pPr>
            <w:r>
              <w:rPr>
                <w:rFonts w:ascii="Times New Roman" w:hAnsi="Times New Roman" w:cs="Times New Roman"/>
              </w:rPr>
              <w:t>0.01</w:t>
            </w:r>
          </w:p>
        </w:tc>
        <w:tc>
          <w:tcPr>
            <w:tcW w:w="1701" w:type="dxa"/>
          </w:tcPr>
          <w:p w14:paraId="0575C5D4" w14:textId="3BD42E3B" w:rsidR="00E80F7B" w:rsidRDefault="00432834" w:rsidP="00072672">
            <w:pPr>
              <w:jc w:val="center"/>
              <w:rPr>
                <w:rFonts w:ascii="Times New Roman" w:hAnsi="Times New Roman" w:cs="Times New Roman"/>
              </w:rPr>
            </w:pPr>
            <w:r>
              <w:rPr>
                <w:rFonts w:ascii="Times New Roman" w:hAnsi="Times New Roman" w:cs="Times New Roman"/>
              </w:rPr>
              <w:t>-</w:t>
            </w:r>
          </w:p>
        </w:tc>
      </w:tr>
      <w:tr w:rsidR="00D66FD9" w14:paraId="0E557A4D" w14:textId="77777777" w:rsidTr="00A052DF">
        <w:tc>
          <w:tcPr>
            <w:tcW w:w="3402" w:type="dxa"/>
          </w:tcPr>
          <w:p w14:paraId="4874C78D" w14:textId="004185F0" w:rsidR="00D66FD9" w:rsidRDefault="00D66FD9" w:rsidP="009D7385">
            <w:pPr>
              <w:jc w:val="right"/>
              <w:rPr>
                <w:rFonts w:ascii="Times New Roman" w:hAnsi="Times New Roman" w:cs="Times New Roman"/>
              </w:rPr>
            </w:pPr>
            <w:r>
              <w:rPr>
                <w:rFonts w:ascii="Times New Roman" w:hAnsi="Times New Roman" w:cs="Times New Roman"/>
              </w:rPr>
              <w:t>Ants (non-</w:t>
            </w:r>
            <w:r w:rsidRPr="00D66FD9">
              <w:rPr>
                <w:rFonts w:ascii="Times New Roman" w:hAnsi="Times New Roman" w:cs="Times New Roman"/>
                <w:i/>
              </w:rPr>
              <w:t xml:space="preserve">F. </w:t>
            </w:r>
            <w:proofErr w:type="spellStart"/>
            <w:r w:rsidRPr="00D66FD9">
              <w:rPr>
                <w:rFonts w:ascii="Times New Roman" w:hAnsi="Times New Roman" w:cs="Times New Roman"/>
                <w:i/>
              </w:rPr>
              <w:t>obscuripes</w:t>
            </w:r>
            <w:proofErr w:type="spellEnd"/>
            <w:r>
              <w:rPr>
                <w:rFonts w:ascii="Times New Roman" w:hAnsi="Times New Roman" w:cs="Times New Roman"/>
              </w:rPr>
              <w:t>)</w:t>
            </w:r>
          </w:p>
        </w:tc>
        <w:tc>
          <w:tcPr>
            <w:tcW w:w="1701" w:type="dxa"/>
          </w:tcPr>
          <w:p w14:paraId="431836C7" w14:textId="571BA059" w:rsidR="00D66FD9" w:rsidRPr="00295C4A" w:rsidRDefault="00295C4A" w:rsidP="00072672">
            <w:pPr>
              <w:jc w:val="center"/>
              <w:rPr>
                <w:rFonts w:ascii="Times New Roman" w:hAnsi="Times New Roman" w:cs="Times New Roman"/>
                <w:b/>
              </w:rPr>
            </w:pPr>
            <w:r w:rsidRPr="00295C4A">
              <w:rPr>
                <w:rFonts w:ascii="Times New Roman" w:hAnsi="Times New Roman" w:cs="Times New Roman"/>
                <w:b/>
              </w:rPr>
              <w:t>22.43</w:t>
            </w:r>
          </w:p>
        </w:tc>
        <w:tc>
          <w:tcPr>
            <w:tcW w:w="993" w:type="dxa"/>
          </w:tcPr>
          <w:p w14:paraId="12FA3FDF" w14:textId="027E8307" w:rsidR="00D66FD9" w:rsidRPr="00295C4A" w:rsidRDefault="00295C4A" w:rsidP="00072672">
            <w:pPr>
              <w:jc w:val="center"/>
              <w:rPr>
                <w:rFonts w:ascii="Times New Roman" w:hAnsi="Times New Roman" w:cs="Times New Roman"/>
                <w:b/>
              </w:rPr>
            </w:pPr>
            <w:r w:rsidRPr="00295C4A">
              <w:rPr>
                <w:rFonts w:ascii="Times New Roman" w:hAnsi="Times New Roman" w:cs="Times New Roman"/>
                <w:b/>
              </w:rPr>
              <w:t>17.70</w:t>
            </w:r>
          </w:p>
        </w:tc>
        <w:tc>
          <w:tcPr>
            <w:tcW w:w="1134" w:type="dxa"/>
          </w:tcPr>
          <w:p w14:paraId="2570FDBE" w14:textId="4A755E49" w:rsidR="00D66FD9" w:rsidRDefault="00295C4A" w:rsidP="00072672">
            <w:pPr>
              <w:jc w:val="center"/>
              <w:rPr>
                <w:rFonts w:ascii="Times New Roman" w:hAnsi="Times New Roman" w:cs="Times New Roman"/>
              </w:rPr>
            </w:pPr>
            <w:r>
              <w:rPr>
                <w:rFonts w:ascii="Times New Roman" w:hAnsi="Times New Roman" w:cs="Times New Roman"/>
              </w:rPr>
              <w:t>1.52</w:t>
            </w:r>
          </w:p>
        </w:tc>
        <w:tc>
          <w:tcPr>
            <w:tcW w:w="1275" w:type="dxa"/>
          </w:tcPr>
          <w:p w14:paraId="7AC3308C" w14:textId="5ECEBFE4" w:rsidR="00D66FD9" w:rsidRPr="00D66FD9" w:rsidRDefault="00D66FD9" w:rsidP="00072672">
            <w:pPr>
              <w:jc w:val="center"/>
              <w:rPr>
                <w:rFonts w:ascii="Times New Roman" w:hAnsi="Times New Roman" w:cs="Times New Roman"/>
              </w:rPr>
            </w:pPr>
            <w:r>
              <w:rPr>
                <w:rFonts w:ascii="Times New Roman" w:hAnsi="Times New Roman" w:cs="Times New Roman"/>
              </w:rPr>
              <w:t>5.21</w:t>
            </w:r>
          </w:p>
        </w:tc>
        <w:tc>
          <w:tcPr>
            <w:tcW w:w="993" w:type="dxa"/>
          </w:tcPr>
          <w:p w14:paraId="2D2A527D" w14:textId="3CA47BDC" w:rsidR="00D66FD9" w:rsidRDefault="00D66FD9" w:rsidP="00072672">
            <w:pPr>
              <w:jc w:val="center"/>
              <w:rPr>
                <w:rFonts w:ascii="Times New Roman" w:hAnsi="Times New Roman" w:cs="Times New Roman"/>
              </w:rPr>
            </w:pPr>
            <w:r>
              <w:rPr>
                <w:rFonts w:ascii="Times New Roman" w:hAnsi="Times New Roman" w:cs="Times New Roman"/>
              </w:rPr>
              <w:t>7.07</w:t>
            </w:r>
          </w:p>
        </w:tc>
        <w:tc>
          <w:tcPr>
            <w:tcW w:w="1417" w:type="dxa"/>
          </w:tcPr>
          <w:p w14:paraId="4BAB40FA" w14:textId="0D3089FB" w:rsidR="00D66FD9" w:rsidRDefault="00D66FD9" w:rsidP="00072672">
            <w:pPr>
              <w:jc w:val="center"/>
              <w:rPr>
                <w:rFonts w:ascii="Times New Roman" w:hAnsi="Times New Roman" w:cs="Times New Roman"/>
              </w:rPr>
            </w:pPr>
            <w:r>
              <w:rPr>
                <w:rFonts w:ascii="Times New Roman" w:hAnsi="Times New Roman" w:cs="Times New Roman"/>
              </w:rPr>
              <w:t>0.73</w:t>
            </w:r>
          </w:p>
        </w:tc>
        <w:tc>
          <w:tcPr>
            <w:tcW w:w="1701" w:type="dxa"/>
          </w:tcPr>
          <w:p w14:paraId="03E8A02C" w14:textId="6CBBF0DF" w:rsidR="00D66FD9" w:rsidRDefault="00D66FD9" w:rsidP="00072672">
            <w:pPr>
              <w:jc w:val="center"/>
              <w:rPr>
                <w:rFonts w:ascii="Times New Roman" w:hAnsi="Times New Roman" w:cs="Times New Roman"/>
              </w:rPr>
            </w:pPr>
            <w:r>
              <w:rPr>
                <w:rFonts w:ascii="Times New Roman" w:hAnsi="Times New Roman" w:cs="Times New Roman"/>
              </w:rPr>
              <w:t>-</w:t>
            </w:r>
          </w:p>
        </w:tc>
      </w:tr>
      <w:tr w:rsidR="00EF3CA5" w14:paraId="636C93B7" w14:textId="77777777" w:rsidTr="00A052DF">
        <w:tc>
          <w:tcPr>
            <w:tcW w:w="3402" w:type="dxa"/>
          </w:tcPr>
          <w:p w14:paraId="0A09CDD5" w14:textId="576BC49F" w:rsidR="00EF3CA5" w:rsidRDefault="00EF3CA5" w:rsidP="009D7385">
            <w:pPr>
              <w:jc w:val="right"/>
              <w:rPr>
                <w:rFonts w:ascii="Times New Roman" w:hAnsi="Times New Roman" w:cs="Times New Roman"/>
              </w:rPr>
            </w:pPr>
            <w:r>
              <w:rPr>
                <w:rFonts w:ascii="Times New Roman" w:hAnsi="Times New Roman" w:cs="Times New Roman"/>
              </w:rPr>
              <w:t>Leaf-</w:t>
            </w:r>
            <w:proofErr w:type="spellStart"/>
            <w:r>
              <w:rPr>
                <w:rFonts w:ascii="Times New Roman" w:hAnsi="Times New Roman" w:cs="Times New Roman"/>
              </w:rPr>
              <w:t>tiering</w:t>
            </w:r>
            <w:proofErr w:type="spellEnd"/>
            <w:r>
              <w:rPr>
                <w:rFonts w:ascii="Times New Roman" w:hAnsi="Times New Roman" w:cs="Times New Roman"/>
              </w:rPr>
              <w:t xml:space="preserve"> moth</w:t>
            </w:r>
          </w:p>
        </w:tc>
        <w:tc>
          <w:tcPr>
            <w:tcW w:w="1701" w:type="dxa"/>
          </w:tcPr>
          <w:p w14:paraId="352A07D2" w14:textId="5C62EC3D" w:rsidR="00EF3CA5" w:rsidRPr="00295C4A" w:rsidRDefault="00EF3CA5" w:rsidP="00072672">
            <w:pPr>
              <w:jc w:val="center"/>
              <w:rPr>
                <w:rFonts w:ascii="Times New Roman" w:hAnsi="Times New Roman" w:cs="Times New Roman"/>
                <w:b/>
              </w:rPr>
            </w:pPr>
            <w:r>
              <w:rPr>
                <w:rFonts w:ascii="Times New Roman" w:hAnsi="Times New Roman" w:cs="Times New Roman"/>
                <w:b/>
              </w:rPr>
              <w:t>23.79</w:t>
            </w:r>
          </w:p>
        </w:tc>
        <w:tc>
          <w:tcPr>
            <w:tcW w:w="993" w:type="dxa"/>
          </w:tcPr>
          <w:p w14:paraId="287AD9E8" w14:textId="5EFB1D43" w:rsidR="00EF3CA5" w:rsidRPr="00EF3CA5" w:rsidRDefault="00EF3CA5" w:rsidP="00072672">
            <w:pPr>
              <w:jc w:val="center"/>
              <w:rPr>
                <w:rFonts w:ascii="Times New Roman" w:hAnsi="Times New Roman" w:cs="Times New Roman"/>
              </w:rPr>
            </w:pPr>
            <w:r>
              <w:rPr>
                <w:rFonts w:ascii="Times New Roman" w:hAnsi="Times New Roman" w:cs="Times New Roman"/>
              </w:rPr>
              <w:t>0.81</w:t>
            </w:r>
          </w:p>
        </w:tc>
        <w:tc>
          <w:tcPr>
            <w:tcW w:w="1134" w:type="dxa"/>
          </w:tcPr>
          <w:p w14:paraId="0C06723A" w14:textId="629E7066" w:rsidR="00EF3CA5" w:rsidRPr="00EF3CA5" w:rsidRDefault="00EF3CA5" w:rsidP="00072672">
            <w:pPr>
              <w:jc w:val="center"/>
              <w:rPr>
                <w:rFonts w:ascii="Times New Roman" w:hAnsi="Times New Roman" w:cs="Times New Roman"/>
                <w:b/>
              </w:rPr>
            </w:pPr>
            <w:r>
              <w:rPr>
                <w:rFonts w:ascii="Times New Roman" w:hAnsi="Times New Roman" w:cs="Times New Roman"/>
                <w:b/>
              </w:rPr>
              <w:t>9.79</w:t>
            </w:r>
          </w:p>
        </w:tc>
        <w:tc>
          <w:tcPr>
            <w:tcW w:w="1275" w:type="dxa"/>
          </w:tcPr>
          <w:p w14:paraId="6E58BF7C" w14:textId="734AE9D2" w:rsidR="00EF3CA5" w:rsidRDefault="00EF3CA5" w:rsidP="00072672">
            <w:pPr>
              <w:jc w:val="center"/>
              <w:rPr>
                <w:rFonts w:ascii="Times New Roman" w:hAnsi="Times New Roman" w:cs="Times New Roman"/>
              </w:rPr>
            </w:pPr>
            <w:r>
              <w:rPr>
                <w:rFonts w:ascii="Times New Roman" w:hAnsi="Times New Roman" w:cs="Times New Roman"/>
              </w:rPr>
              <w:t>-</w:t>
            </w:r>
          </w:p>
        </w:tc>
        <w:tc>
          <w:tcPr>
            <w:tcW w:w="993" w:type="dxa"/>
          </w:tcPr>
          <w:p w14:paraId="5DB6DC86" w14:textId="1BF9054B" w:rsidR="00EF3CA5" w:rsidRDefault="00EF3CA5" w:rsidP="00072672">
            <w:pPr>
              <w:jc w:val="center"/>
              <w:rPr>
                <w:rFonts w:ascii="Times New Roman" w:hAnsi="Times New Roman" w:cs="Times New Roman"/>
              </w:rPr>
            </w:pPr>
            <w:r>
              <w:rPr>
                <w:rFonts w:ascii="Times New Roman" w:hAnsi="Times New Roman" w:cs="Times New Roman"/>
              </w:rPr>
              <w:t>-</w:t>
            </w:r>
          </w:p>
        </w:tc>
        <w:tc>
          <w:tcPr>
            <w:tcW w:w="1417" w:type="dxa"/>
          </w:tcPr>
          <w:p w14:paraId="4B36F0D9" w14:textId="5A0DD040" w:rsidR="00EF3CA5" w:rsidRPr="00EF3CA5" w:rsidRDefault="00EF3CA5" w:rsidP="00072672">
            <w:pPr>
              <w:jc w:val="center"/>
              <w:rPr>
                <w:rFonts w:ascii="Times New Roman" w:hAnsi="Times New Roman" w:cs="Times New Roman"/>
                <w:i/>
              </w:rPr>
            </w:pPr>
            <w:r w:rsidRPr="00EF3CA5">
              <w:rPr>
                <w:rFonts w:ascii="Times New Roman" w:hAnsi="Times New Roman" w:cs="Times New Roman"/>
                <w:i/>
              </w:rPr>
              <w:t>3.77</w:t>
            </w:r>
          </w:p>
        </w:tc>
        <w:tc>
          <w:tcPr>
            <w:tcW w:w="1701" w:type="dxa"/>
          </w:tcPr>
          <w:p w14:paraId="15C28B74" w14:textId="77777777" w:rsidR="00EF3CA5" w:rsidRDefault="00EF3CA5" w:rsidP="00072672">
            <w:pPr>
              <w:jc w:val="center"/>
              <w:rPr>
                <w:rFonts w:ascii="Times New Roman" w:hAnsi="Times New Roman" w:cs="Times New Roman"/>
              </w:rPr>
            </w:pPr>
          </w:p>
        </w:tc>
      </w:tr>
    </w:tbl>
    <w:p w14:paraId="022950B6" w14:textId="77777777" w:rsidR="008116B9" w:rsidRPr="0059295B" w:rsidRDefault="008116B9" w:rsidP="0059295B">
      <w:pPr>
        <w:spacing w:line="480" w:lineRule="auto"/>
        <w:rPr>
          <w:rFonts w:ascii="Times New Roman" w:hAnsi="Times New Roman" w:cs="Times New Roman"/>
        </w:rPr>
      </w:pPr>
    </w:p>
    <w:p w14:paraId="55C0C82D" w14:textId="601F08F8" w:rsidR="006C16DF" w:rsidRPr="0059295B" w:rsidRDefault="006C16DF" w:rsidP="0059295B">
      <w:pPr>
        <w:spacing w:line="480" w:lineRule="auto"/>
        <w:rPr>
          <w:rFonts w:ascii="Times New Roman" w:hAnsi="Times New Roman" w:cs="Times New Roman"/>
        </w:rPr>
      </w:pPr>
    </w:p>
    <w:sectPr w:rsidR="006C16DF" w:rsidRPr="0059295B" w:rsidSect="00D531ED">
      <w:pgSz w:w="15842" w:h="12242" w:orient="landscape"/>
      <w:pgMar w:top="1797" w:right="1440" w:bottom="1797" w:left="1440" w:header="709" w:footer="709" w:gutter="0"/>
      <w:cols w:space="708"/>
      <w:sectPrChange w:id="185" w:author="Matthew Barbour" w:date="2016-04-06T14:43:00Z">
        <w:sectPr w:rsidR="006C16DF" w:rsidRPr="0059295B" w:rsidSect="00D531ED">
          <w:pgSz w:w="12240" w:h="15840" w:orient="portrait"/>
          <w:pgMar w:top="1440" w:right="1800" w:bottom="1440" w:left="1800" w:header="708" w:footer="708" w:gutter="0"/>
        </w:sectPr>
      </w:sectPrChang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Barbour" w:date="2016-04-16T07:44:00Z" w:initials="MB">
    <w:p w14:paraId="344BA783" w14:textId="409E087A" w:rsidR="00003ADE" w:rsidRDefault="00003ADE">
      <w:pPr>
        <w:pStyle w:val="CommentText"/>
      </w:pPr>
      <w:r>
        <w:rPr>
          <w:rStyle w:val="CommentReference"/>
        </w:rPr>
        <w:annotationRef/>
      </w:r>
      <w:r>
        <w:t>Somewhere in intro get back to how most studies are on arthropods and don’t look at other communities on host-plants.</w:t>
      </w:r>
    </w:p>
  </w:comment>
  <w:comment w:id="1" w:author="Matthew Barbour" w:date="2016-04-16T07:43:00Z" w:initials="MB">
    <w:p w14:paraId="481A9444" w14:textId="3A5D9C8D" w:rsidR="00003ADE" w:rsidRDefault="00003ADE">
      <w:pPr>
        <w:pStyle w:val="CommentText"/>
      </w:pPr>
      <w:r>
        <w:rPr>
          <w:rStyle w:val="CommentReference"/>
        </w:rPr>
        <w:annotationRef/>
      </w:r>
      <w:r>
        <w:t xml:space="preserve">Need for </w:t>
      </w:r>
      <w:proofErr w:type="spellStart"/>
      <w:r>
        <w:t>GxE</w:t>
      </w:r>
      <w:proofErr w:type="spellEnd"/>
      <w:r>
        <w:t xml:space="preserve"> studies.</w:t>
      </w:r>
    </w:p>
  </w:comment>
  <w:comment w:id="2" w:author="Matthew Barbour" w:date="2016-04-16T07:37:00Z" w:initials="MB">
    <w:p w14:paraId="1FB05385" w14:textId="58878D2F" w:rsidR="00003ADE" w:rsidRDefault="00003ADE">
      <w:pPr>
        <w:pStyle w:val="CommentText"/>
      </w:pPr>
      <w:r>
        <w:rPr>
          <w:rStyle w:val="CommentReference"/>
        </w:rPr>
        <w:annotationRef/>
      </w:r>
      <w:r>
        <w:t xml:space="preserve">Boost up these citations, cite early work by </w:t>
      </w:r>
      <w:proofErr w:type="spellStart"/>
      <w:r>
        <w:t>Antononvics</w:t>
      </w:r>
      <w:proofErr w:type="spellEnd"/>
      <w:r>
        <w:t>, Fritz and Price, Maddox and Root.</w:t>
      </w:r>
    </w:p>
  </w:comment>
  <w:comment w:id="3" w:author="Matthew Barbour" w:date="2016-04-16T07:29:00Z" w:initials="MB">
    <w:p w14:paraId="7D6835BB" w14:textId="704F4641" w:rsidR="00003ADE" w:rsidRDefault="00003ADE">
      <w:pPr>
        <w:pStyle w:val="CommentText"/>
      </w:pPr>
      <w:r>
        <w:rPr>
          <w:rStyle w:val="CommentReference"/>
        </w:rPr>
        <w:annotationRef/>
      </w:r>
      <w:proofErr w:type="spellStart"/>
      <w:r>
        <w:t>GxE</w:t>
      </w:r>
      <w:proofErr w:type="spellEnd"/>
      <w:r>
        <w:t xml:space="preserve"> abiotic or identifying key gaps?</w:t>
      </w:r>
    </w:p>
  </w:comment>
  <w:comment w:id="7" w:author="Matthew Barbour" w:date="2016-04-12T14:38:00Z" w:initials="MB">
    <w:p w14:paraId="4A1F1B46" w14:textId="11A44450" w:rsidR="00003ADE" w:rsidRDefault="00003ADE">
      <w:pPr>
        <w:pStyle w:val="CommentText"/>
      </w:pPr>
      <w:r>
        <w:rPr>
          <w:rStyle w:val="CommentReference"/>
        </w:rPr>
        <w:annotationRef/>
      </w:r>
      <w:r>
        <w:t>Need to revise.</w:t>
      </w:r>
    </w:p>
  </w:comment>
  <w:comment w:id="89" w:author="Matthew Barbour" w:date="2016-04-12T17:17:00Z" w:initials="MB">
    <w:p w14:paraId="1F72C880" w14:textId="6CE7CBD8" w:rsidR="00003ADE" w:rsidRDefault="00003ADE">
      <w:pPr>
        <w:pStyle w:val="CommentText"/>
      </w:pPr>
      <w:r>
        <w:rPr>
          <w:rStyle w:val="CommentReference"/>
        </w:rPr>
        <w:annotationRef/>
      </w:r>
      <w:r>
        <w:t>Section needs to be re-written.</w:t>
      </w:r>
    </w:p>
  </w:comment>
  <w:comment w:id="97" w:author="Matthew Barbour" w:date="2016-04-01T17:10:00Z" w:initials="MB">
    <w:p w14:paraId="58CEA0E6" w14:textId="77777777" w:rsidR="00003ADE" w:rsidRDefault="00003ADE">
      <w:pPr>
        <w:pStyle w:val="CommentText"/>
      </w:pPr>
      <w:r>
        <w:rPr>
          <w:rStyle w:val="CommentReference"/>
        </w:rPr>
        <w:annotationRef/>
      </w:r>
      <w:r>
        <w:t>Still need to make. Here are my current thoughts:</w:t>
      </w:r>
    </w:p>
    <w:p w14:paraId="27A841A0" w14:textId="77777777" w:rsidR="00003ADE" w:rsidRDefault="00003ADE">
      <w:pPr>
        <w:pStyle w:val="CommentText"/>
      </w:pPr>
    </w:p>
    <w:p w14:paraId="5443880C" w14:textId="77777777" w:rsidR="00003ADE" w:rsidRDefault="00003ADE">
      <w:pPr>
        <w:pStyle w:val="CommentText"/>
      </w:pPr>
      <w:r>
        <w:t xml:space="preserve">Fig. 1: Reaction norms (genotype effects across treatments) of traits and community responses for both experiments. Left-side is wind experiment, right-side is ant-aphid experiment. Show responses of plant height, </w:t>
      </w:r>
      <w:proofErr w:type="spellStart"/>
      <w:r>
        <w:t>trichome</w:t>
      </w:r>
      <w:proofErr w:type="spellEnd"/>
      <w:r>
        <w:t xml:space="preserve"> density, a key herbivore group (leaf mining moths), </w:t>
      </w:r>
      <w:proofErr w:type="spellStart"/>
      <w:r>
        <w:t>Mycorrhizal</w:t>
      </w:r>
      <w:proofErr w:type="spellEnd"/>
      <w:r>
        <w:t xml:space="preserve"> community (wind only).</w:t>
      </w:r>
    </w:p>
    <w:p w14:paraId="3DC71AF0" w14:textId="77777777" w:rsidR="00003ADE" w:rsidRDefault="00003ADE">
      <w:pPr>
        <w:pStyle w:val="CommentText"/>
      </w:pPr>
    </w:p>
    <w:p w14:paraId="758EE984" w14:textId="77777777" w:rsidR="00003ADE" w:rsidRDefault="00003ADE">
      <w:pPr>
        <w:pStyle w:val="CommentText"/>
      </w:pPr>
      <w:r>
        <w:t xml:space="preserve">Fig. 2: For both experiments, plot of the average effect sizes (R-square and </w:t>
      </w:r>
      <w:proofErr w:type="spellStart"/>
      <w:r>
        <w:t>heritabilities</w:t>
      </w:r>
      <w:proofErr w:type="spellEnd"/>
      <w:r>
        <w:t>) of willow genotype, environmental manipulations, and unexplained environment (e.g. blocks) to plant-growth traits, leaf-quality traits, arthropod community, and microbial communities.</w:t>
      </w:r>
    </w:p>
    <w:p w14:paraId="76255478" w14:textId="77777777" w:rsidR="00003ADE" w:rsidRDefault="00003ADE">
      <w:pPr>
        <w:pStyle w:val="CommentText"/>
      </w:pPr>
    </w:p>
    <w:p w14:paraId="30CCD3AE" w14:textId="201E9B71" w:rsidR="00003ADE" w:rsidRDefault="00003ADE">
      <w:pPr>
        <w:pStyle w:val="CommentText"/>
      </w:pPr>
      <w:r>
        <w:t xml:space="preserve">Fig. 3: Genetic correlations of traits and arthropod responses across both experiments. </w:t>
      </w:r>
    </w:p>
  </w:comment>
  <w:comment w:id="183" w:author="Matthew Barbour" w:date="2016-04-13T13:24:00Z" w:initials="MB">
    <w:p w14:paraId="2D9BB2D9" w14:textId="73DF4CD9" w:rsidR="00003ADE" w:rsidRDefault="00003ADE">
      <w:pPr>
        <w:pStyle w:val="CommentText"/>
      </w:pPr>
      <w:r>
        <w:rPr>
          <w:rStyle w:val="CommentReference"/>
        </w:rPr>
        <w:annotationRef/>
      </w:r>
      <w:r>
        <w:t>Update with type 2 tests</w:t>
      </w:r>
    </w:p>
  </w:comment>
  <w:comment w:id="184" w:author="Matthew Barbour" w:date="2016-04-13T19:18:00Z" w:initials="MB">
    <w:p w14:paraId="64A88A3A" w14:textId="30382D5E" w:rsidR="00003ADE" w:rsidRDefault="00003ADE">
      <w:pPr>
        <w:pStyle w:val="CommentText"/>
      </w:pPr>
      <w:r>
        <w:rPr>
          <w:rStyle w:val="CommentReference"/>
        </w:rPr>
        <w:annotationRef/>
      </w:r>
      <w:r>
        <w:t>Something weird happening with this calculation…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1CF4BA" w14:textId="77777777" w:rsidR="00003ADE" w:rsidRDefault="00003ADE" w:rsidP="00486109">
      <w:r>
        <w:separator/>
      </w:r>
    </w:p>
  </w:endnote>
  <w:endnote w:type="continuationSeparator" w:id="0">
    <w:p w14:paraId="28A3A540" w14:textId="77777777" w:rsidR="00003ADE" w:rsidRDefault="00003ADE" w:rsidP="00486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0DFAC1" w14:textId="77777777" w:rsidR="00003ADE" w:rsidRDefault="00003ADE" w:rsidP="00486109">
      <w:r>
        <w:separator/>
      </w:r>
    </w:p>
  </w:footnote>
  <w:footnote w:type="continuationSeparator" w:id="0">
    <w:p w14:paraId="29072898" w14:textId="77777777" w:rsidR="00003ADE" w:rsidRDefault="00003ADE" w:rsidP="0048610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265F9"/>
    <w:multiLevelType w:val="hybridMultilevel"/>
    <w:tmpl w:val="F00C7A68"/>
    <w:lvl w:ilvl="0" w:tplc="F13ADB76">
      <w:start w:val="5"/>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AF7908"/>
    <w:multiLevelType w:val="hybridMultilevel"/>
    <w:tmpl w:val="7E54E5D2"/>
    <w:lvl w:ilvl="0" w:tplc="01682EA2">
      <w:start w:val="1"/>
      <w:numFmt w:val="bullet"/>
      <w:lvlText w:val="-"/>
      <w:lvlJc w:val="left"/>
      <w:pPr>
        <w:ind w:left="420" w:hanging="360"/>
      </w:pPr>
      <w:rPr>
        <w:rFonts w:ascii="Cambria" w:eastAsiaTheme="minorHAnsi" w:hAnsi="Cambria" w:cstheme="minorBidi"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nsid w:val="36726D57"/>
    <w:multiLevelType w:val="hybridMultilevel"/>
    <w:tmpl w:val="6DA82358"/>
    <w:lvl w:ilvl="0" w:tplc="3D08E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770ADA"/>
    <w:multiLevelType w:val="hybridMultilevel"/>
    <w:tmpl w:val="A3C2CCE0"/>
    <w:lvl w:ilvl="0" w:tplc="AEE4EF52">
      <w:start w:val="1"/>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D54FFF"/>
    <w:multiLevelType w:val="hybridMultilevel"/>
    <w:tmpl w:val="00C4BC44"/>
    <w:lvl w:ilvl="0" w:tplc="93E2F350">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FC3"/>
    <w:rsid w:val="00002D31"/>
    <w:rsid w:val="00003ADE"/>
    <w:rsid w:val="0001231E"/>
    <w:rsid w:val="000227F1"/>
    <w:rsid w:val="0002282E"/>
    <w:rsid w:val="00025AD5"/>
    <w:rsid w:val="00025F5C"/>
    <w:rsid w:val="00033AC8"/>
    <w:rsid w:val="00037393"/>
    <w:rsid w:val="0004103B"/>
    <w:rsid w:val="00046AEC"/>
    <w:rsid w:val="0005493E"/>
    <w:rsid w:val="000556D9"/>
    <w:rsid w:val="00072672"/>
    <w:rsid w:val="00080DD6"/>
    <w:rsid w:val="000976E3"/>
    <w:rsid w:val="000A609B"/>
    <w:rsid w:val="000A6148"/>
    <w:rsid w:val="000A79EF"/>
    <w:rsid w:val="000A7BE7"/>
    <w:rsid w:val="000B0F96"/>
    <w:rsid w:val="000E43CF"/>
    <w:rsid w:val="000F08B4"/>
    <w:rsid w:val="000F7098"/>
    <w:rsid w:val="000F7682"/>
    <w:rsid w:val="001236C4"/>
    <w:rsid w:val="00123AD8"/>
    <w:rsid w:val="00124834"/>
    <w:rsid w:val="001363E4"/>
    <w:rsid w:val="0013704A"/>
    <w:rsid w:val="001377C3"/>
    <w:rsid w:val="00157B5C"/>
    <w:rsid w:val="00160A6D"/>
    <w:rsid w:val="00163476"/>
    <w:rsid w:val="00170D73"/>
    <w:rsid w:val="00173652"/>
    <w:rsid w:val="0017474A"/>
    <w:rsid w:val="0017482F"/>
    <w:rsid w:val="00177B0C"/>
    <w:rsid w:val="0018626C"/>
    <w:rsid w:val="00186383"/>
    <w:rsid w:val="001A2F5E"/>
    <w:rsid w:val="001A35AA"/>
    <w:rsid w:val="001A3648"/>
    <w:rsid w:val="001A4B00"/>
    <w:rsid w:val="001A539D"/>
    <w:rsid w:val="001A5958"/>
    <w:rsid w:val="001B408E"/>
    <w:rsid w:val="001B4C0B"/>
    <w:rsid w:val="001B52D8"/>
    <w:rsid w:val="001C0393"/>
    <w:rsid w:val="001C35D0"/>
    <w:rsid w:val="001D0337"/>
    <w:rsid w:val="001D5EA5"/>
    <w:rsid w:val="001E477C"/>
    <w:rsid w:val="001E5A72"/>
    <w:rsid w:val="001F22E5"/>
    <w:rsid w:val="001F3414"/>
    <w:rsid w:val="001F5C3F"/>
    <w:rsid w:val="001F708C"/>
    <w:rsid w:val="001F7D4A"/>
    <w:rsid w:val="002000D0"/>
    <w:rsid w:val="00201C06"/>
    <w:rsid w:val="00213154"/>
    <w:rsid w:val="00230D8C"/>
    <w:rsid w:val="0023651E"/>
    <w:rsid w:val="00236F3A"/>
    <w:rsid w:val="002400A8"/>
    <w:rsid w:val="00242816"/>
    <w:rsid w:val="00243705"/>
    <w:rsid w:val="00246261"/>
    <w:rsid w:val="0025262B"/>
    <w:rsid w:val="0025501C"/>
    <w:rsid w:val="00266C3E"/>
    <w:rsid w:val="002773F6"/>
    <w:rsid w:val="00282961"/>
    <w:rsid w:val="0029136D"/>
    <w:rsid w:val="00295C4A"/>
    <w:rsid w:val="002A0795"/>
    <w:rsid w:val="002A690E"/>
    <w:rsid w:val="002B34F0"/>
    <w:rsid w:val="002C4460"/>
    <w:rsid w:val="002C7607"/>
    <w:rsid w:val="002D1413"/>
    <w:rsid w:val="002D3469"/>
    <w:rsid w:val="002D37EE"/>
    <w:rsid w:val="002D6C17"/>
    <w:rsid w:val="002E643F"/>
    <w:rsid w:val="002F3C76"/>
    <w:rsid w:val="002F6AF7"/>
    <w:rsid w:val="002F7602"/>
    <w:rsid w:val="0030552A"/>
    <w:rsid w:val="003058BE"/>
    <w:rsid w:val="00305F06"/>
    <w:rsid w:val="003069FA"/>
    <w:rsid w:val="003120F6"/>
    <w:rsid w:val="00317F0E"/>
    <w:rsid w:val="00330193"/>
    <w:rsid w:val="00342AC4"/>
    <w:rsid w:val="00353D39"/>
    <w:rsid w:val="0037188B"/>
    <w:rsid w:val="00371E17"/>
    <w:rsid w:val="00373B28"/>
    <w:rsid w:val="00375D46"/>
    <w:rsid w:val="00385CED"/>
    <w:rsid w:val="0038631D"/>
    <w:rsid w:val="00387647"/>
    <w:rsid w:val="00391634"/>
    <w:rsid w:val="0039557D"/>
    <w:rsid w:val="003A74C3"/>
    <w:rsid w:val="003A7FE5"/>
    <w:rsid w:val="003B1A66"/>
    <w:rsid w:val="003B3C97"/>
    <w:rsid w:val="003B6729"/>
    <w:rsid w:val="003C54B0"/>
    <w:rsid w:val="003C741A"/>
    <w:rsid w:val="003D6A45"/>
    <w:rsid w:val="003E3ECF"/>
    <w:rsid w:val="003E582B"/>
    <w:rsid w:val="003E5918"/>
    <w:rsid w:val="003E62B9"/>
    <w:rsid w:val="003F0C4B"/>
    <w:rsid w:val="003F6937"/>
    <w:rsid w:val="0040499F"/>
    <w:rsid w:val="004160E9"/>
    <w:rsid w:val="0042442C"/>
    <w:rsid w:val="00430EFC"/>
    <w:rsid w:val="0043198E"/>
    <w:rsid w:val="00432117"/>
    <w:rsid w:val="00432834"/>
    <w:rsid w:val="00447581"/>
    <w:rsid w:val="0045308B"/>
    <w:rsid w:val="00457162"/>
    <w:rsid w:val="00463F89"/>
    <w:rsid w:val="00471C40"/>
    <w:rsid w:val="00471E44"/>
    <w:rsid w:val="0047362E"/>
    <w:rsid w:val="004760D1"/>
    <w:rsid w:val="00477C79"/>
    <w:rsid w:val="0048492C"/>
    <w:rsid w:val="00485AB3"/>
    <w:rsid w:val="00486109"/>
    <w:rsid w:val="0049537C"/>
    <w:rsid w:val="004A0F30"/>
    <w:rsid w:val="004A5D3A"/>
    <w:rsid w:val="004A5FF0"/>
    <w:rsid w:val="004B2C07"/>
    <w:rsid w:val="004B57FB"/>
    <w:rsid w:val="004C2A30"/>
    <w:rsid w:val="004E10F1"/>
    <w:rsid w:val="004E7971"/>
    <w:rsid w:val="004F415C"/>
    <w:rsid w:val="00502A0F"/>
    <w:rsid w:val="005033DF"/>
    <w:rsid w:val="005068EC"/>
    <w:rsid w:val="005127E8"/>
    <w:rsid w:val="00512DD5"/>
    <w:rsid w:val="00513B51"/>
    <w:rsid w:val="0052250D"/>
    <w:rsid w:val="005334FB"/>
    <w:rsid w:val="005350FC"/>
    <w:rsid w:val="00536AF1"/>
    <w:rsid w:val="005411BB"/>
    <w:rsid w:val="0054359A"/>
    <w:rsid w:val="00551728"/>
    <w:rsid w:val="00557477"/>
    <w:rsid w:val="00560653"/>
    <w:rsid w:val="00560717"/>
    <w:rsid w:val="005662ED"/>
    <w:rsid w:val="00566469"/>
    <w:rsid w:val="00567E8B"/>
    <w:rsid w:val="005800CE"/>
    <w:rsid w:val="005816D7"/>
    <w:rsid w:val="0059295B"/>
    <w:rsid w:val="00594956"/>
    <w:rsid w:val="005B6799"/>
    <w:rsid w:val="005C1EDE"/>
    <w:rsid w:val="005C238F"/>
    <w:rsid w:val="005C298F"/>
    <w:rsid w:val="005C3D3E"/>
    <w:rsid w:val="005C4CBA"/>
    <w:rsid w:val="005E6B11"/>
    <w:rsid w:val="005F118D"/>
    <w:rsid w:val="005F3DB3"/>
    <w:rsid w:val="005F4DA7"/>
    <w:rsid w:val="005F4DAB"/>
    <w:rsid w:val="006033D7"/>
    <w:rsid w:val="00605068"/>
    <w:rsid w:val="00605C7E"/>
    <w:rsid w:val="0060606E"/>
    <w:rsid w:val="006061CE"/>
    <w:rsid w:val="00606AB8"/>
    <w:rsid w:val="00612B96"/>
    <w:rsid w:val="00635DCA"/>
    <w:rsid w:val="00635E02"/>
    <w:rsid w:val="00635FFD"/>
    <w:rsid w:val="00637AE5"/>
    <w:rsid w:val="00640BBA"/>
    <w:rsid w:val="0064269D"/>
    <w:rsid w:val="00643975"/>
    <w:rsid w:val="00644A60"/>
    <w:rsid w:val="0064561A"/>
    <w:rsid w:val="0065080C"/>
    <w:rsid w:val="006509A1"/>
    <w:rsid w:val="00661079"/>
    <w:rsid w:val="00664350"/>
    <w:rsid w:val="0066571F"/>
    <w:rsid w:val="006662D2"/>
    <w:rsid w:val="00666596"/>
    <w:rsid w:val="0066720A"/>
    <w:rsid w:val="006703E1"/>
    <w:rsid w:val="006738C7"/>
    <w:rsid w:val="00675A5D"/>
    <w:rsid w:val="006805EC"/>
    <w:rsid w:val="00691391"/>
    <w:rsid w:val="006915E4"/>
    <w:rsid w:val="00696E3E"/>
    <w:rsid w:val="006971F7"/>
    <w:rsid w:val="006A26C5"/>
    <w:rsid w:val="006B0390"/>
    <w:rsid w:val="006B0DE6"/>
    <w:rsid w:val="006B1902"/>
    <w:rsid w:val="006C16DF"/>
    <w:rsid w:val="006C6D1C"/>
    <w:rsid w:val="006D2C0E"/>
    <w:rsid w:val="006D44B5"/>
    <w:rsid w:val="006D5B76"/>
    <w:rsid w:val="006E39AA"/>
    <w:rsid w:val="006E3FA0"/>
    <w:rsid w:val="006F146B"/>
    <w:rsid w:val="006F61DA"/>
    <w:rsid w:val="00701973"/>
    <w:rsid w:val="00705EE2"/>
    <w:rsid w:val="00713E6D"/>
    <w:rsid w:val="007164DC"/>
    <w:rsid w:val="0072272B"/>
    <w:rsid w:val="007302F4"/>
    <w:rsid w:val="0073072E"/>
    <w:rsid w:val="00730B36"/>
    <w:rsid w:val="007336BC"/>
    <w:rsid w:val="0074082A"/>
    <w:rsid w:val="00743363"/>
    <w:rsid w:val="00746CE7"/>
    <w:rsid w:val="007600F4"/>
    <w:rsid w:val="00767F5A"/>
    <w:rsid w:val="0078043B"/>
    <w:rsid w:val="007815A5"/>
    <w:rsid w:val="007A6FC3"/>
    <w:rsid w:val="007B13B4"/>
    <w:rsid w:val="007C2381"/>
    <w:rsid w:val="007C43AB"/>
    <w:rsid w:val="007C62D4"/>
    <w:rsid w:val="007D4E2C"/>
    <w:rsid w:val="007F34A7"/>
    <w:rsid w:val="007F3C48"/>
    <w:rsid w:val="007F5E0E"/>
    <w:rsid w:val="007F6748"/>
    <w:rsid w:val="007F7B60"/>
    <w:rsid w:val="0080072F"/>
    <w:rsid w:val="008013A5"/>
    <w:rsid w:val="008116B9"/>
    <w:rsid w:val="00813CC7"/>
    <w:rsid w:val="00817377"/>
    <w:rsid w:val="00827F94"/>
    <w:rsid w:val="00837052"/>
    <w:rsid w:val="0084029A"/>
    <w:rsid w:val="008429AF"/>
    <w:rsid w:val="008478CE"/>
    <w:rsid w:val="00847C98"/>
    <w:rsid w:val="008508EF"/>
    <w:rsid w:val="00854CCF"/>
    <w:rsid w:val="00857E25"/>
    <w:rsid w:val="00864465"/>
    <w:rsid w:val="00883ABD"/>
    <w:rsid w:val="0088510D"/>
    <w:rsid w:val="00887B2B"/>
    <w:rsid w:val="008A0B1A"/>
    <w:rsid w:val="008A11BD"/>
    <w:rsid w:val="008A23D3"/>
    <w:rsid w:val="008A47FF"/>
    <w:rsid w:val="008A67F2"/>
    <w:rsid w:val="008C1545"/>
    <w:rsid w:val="008C316E"/>
    <w:rsid w:val="008D4919"/>
    <w:rsid w:val="008D7EF2"/>
    <w:rsid w:val="008F4534"/>
    <w:rsid w:val="008F5372"/>
    <w:rsid w:val="00905B6A"/>
    <w:rsid w:val="009064BF"/>
    <w:rsid w:val="00906882"/>
    <w:rsid w:val="0090733C"/>
    <w:rsid w:val="0091063D"/>
    <w:rsid w:val="00916A2B"/>
    <w:rsid w:val="009227C4"/>
    <w:rsid w:val="009269F5"/>
    <w:rsid w:val="00927CA9"/>
    <w:rsid w:val="00931D27"/>
    <w:rsid w:val="00940FA9"/>
    <w:rsid w:val="00943E8D"/>
    <w:rsid w:val="00944A6A"/>
    <w:rsid w:val="009538B6"/>
    <w:rsid w:val="00960F7F"/>
    <w:rsid w:val="00961C4C"/>
    <w:rsid w:val="00961E3B"/>
    <w:rsid w:val="0096200B"/>
    <w:rsid w:val="00962EC8"/>
    <w:rsid w:val="00966716"/>
    <w:rsid w:val="009673AE"/>
    <w:rsid w:val="009769CE"/>
    <w:rsid w:val="0097721C"/>
    <w:rsid w:val="00985854"/>
    <w:rsid w:val="00985B24"/>
    <w:rsid w:val="00985C1F"/>
    <w:rsid w:val="009909AE"/>
    <w:rsid w:val="009A098A"/>
    <w:rsid w:val="009A4E71"/>
    <w:rsid w:val="009A54E2"/>
    <w:rsid w:val="009B2D6D"/>
    <w:rsid w:val="009B5C0F"/>
    <w:rsid w:val="009B6C2A"/>
    <w:rsid w:val="009C01FD"/>
    <w:rsid w:val="009C0AD6"/>
    <w:rsid w:val="009C0E2D"/>
    <w:rsid w:val="009D6427"/>
    <w:rsid w:val="009D6FD8"/>
    <w:rsid w:val="009D7385"/>
    <w:rsid w:val="009E204F"/>
    <w:rsid w:val="009E329B"/>
    <w:rsid w:val="009E638D"/>
    <w:rsid w:val="009F1BF2"/>
    <w:rsid w:val="009F38DB"/>
    <w:rsid w:val="009F405D"/>
    <w:rsid w:val="009F566F"/>
    <w:rsid w:val="009F669B"/>
    <w:rsid w:val="00A00D5F"/>
    <w:rsid w:val="00A01859"/>
    <w:rsid w:val="00A02BED"/>
    <w:rsid w:val="00A052DF"/>
    <w:rsid w:val="00A11D9E"/>
    <w:rsid w:val="00A13461"/>
    <w:rsid w:val="00A230AC"/>
    <w:rsid w:val="00A27FAA"/>
    <w:rsid w:val="00A44B72"/>
    <w:rsid w:val="00A55939"/>
    <w:rsid w:val="00A70377"/>
    <w:rsid w:val="00A74FDB"/>
    <w:rsid w:val="00A76E9A"/>
    <w:rsid w:val="00A776D5"/>
    <w:rsid w:val="00A80881"/>
    <w:rsid w:val="00A870E5"/>
    <w:rsid w:val="00A9754C"/>
    <w:rsid w:val="00AA7F0B"/>
    <w:rsid w:val="00AD0868"/>
    <w:rsid w:val="00AD3D76"/>
    <w:rsid w:val="00AD6391"/>
    <w:rsid w:val="00AE06D5"/>
    <w:rsid w:val="00AE157A"/>
    <w:rsid w:val="00AF5A1C"/>
    <w:rsid w:val="00B103CB"/>
    <w:rsid w:val="00B158E8"/>
    <w:rsid w:val="00B26701"/>
    <w:rsid w:val="00B355E5"/>
    <w:rsid w:val="00B35F1B"/>
    <w:rsid w:val="00B37669"/>
    <w:rsid w:val="00B42584"/>
    <w:rsid w:val="00B42845"/>
    <w:rsid w:val="00B4652E"/>
    <w:rsid w:val="00B54240"/>
    <w:rsid w:val="00B609C2"/>
    <w:rsid w:val="00B6428A"/>
    <w:rsid w:val="00B65BD9"/>
    <w:rsid w:val="00B755DA"/>
    <w:rsid w:val="00B848EB"/>
    <w:rsid w:val="00B85A3F"/>
    <w:rsid w:val="00B87AA2"/>
    <w:rsid w:val="00B90BA9"/>
    <w:rsid w:val="00B90F5A"/>
    <w:rsid w:val="00B943D6"/>
    <w:rsid w:val="00BA248A"/>
    <w:rsid w:val="00BA6CE0"/>
    <w:rsid w:val="00BB142B"/>
    <w:rsid w:val="00BC0CB2"/>
    <w:rsid w:val="00BC3BC6"/>
    <w:rsid w:val="00BE6F02"/>
    <w:rsid w:val="00BF4544"/>
    <w:rsid w:val="00BF6EAE"/>
    <w:rsid w:val="00C01BCD"/>
    <w:rsid w:val="00C04E9D"/>
    <w:rsid w:val="00C127B9"/>
    <w:rsid w:val="00C2307A"/>
    <w:rsid w:val="00C23F67"/>
    <w:rsid w:val="00C3790F"/>
    <w:rsid w:val="00C506B6"/>
    <w:rsid w:val="00C52830"/>
    <w:rsid w:val="00C53C59"/>
    <w:rsid w:val="00C5746A"/>
    <w:rsid w:val="00C62817"/>
    <w:rsid w:val="00C63E91"/>
    <w:rsid w:val="00C64D69"/>
    <w:rsid w:val="00C66301"/>
    <w:rsid w:val="00C67E25"/>
    <w:rsid w:val="00C73EB2"/>
    <w:rsid w:val="00C813D3"/>
    <w:rsid w:val="00C909FE"/>
    <w:rsid w:val="00C91156"/>
    <w:rsid w:val="00CA727D"/>
    <w:rsid w:val="00CB385F"/>
    <w:rsid w:val="00CC3B08"/>
    <w:rsid w:val="00CC5287"/>
    <w:rsid w:val="00CC6ADA"/>
    <w:rsid w:val="00CD1ABC"/>
    <w:rsid w:val="00CD44C6"/>
    <w:rsid w:val="00CD4D44"/>
    <w:rsid w:val="00CE049F"/>
    <w:rsid w:val="00CE103C"/>
    <w:rsid w:val="00CE4A43"/>
    <w:rsid w:val="00CE5E10"/>
    <w:rsid w:val="00CF07B7"/>
    <w:rsid w:val="00CF0B2F"/>
    <w:rsid w:val="00CF11D8"/>
    <w:rsid w:val="00D00D5C"/>
    <w:rsid w:val="00D06971"/>
    <w:rsid w:val="00D1356C"/>
    <w:rsid w:val="00D13F62"/>
    <w:rsid w:val="00D1727F"/>
    <w:rsid w:val="00D17E50"/>
    <w:rsid w:val="00D23789"/>
    <w:rsid w:val="00D26A41"/>
    <w:rsid w:val="00D31317"/>
    <w:rsid w:val="00D31D16"/>
    <w:rsid w:val="00D440B0"/>
    <w:rsid w:val="00D46272"/>
    <w:rsid w:val="00D50262"/>
    <w:rsid w:val="00D52B0D"/>
    <w:rsid w:val="00D531ED"/>
    <w:rsid w:val="00D53D88"/>
    <w:rsid w:val="00D57C48"/>
    <w:rsid w:val="00D57E3E"/>
    <w:rsid w:val="00D621D1"/>
    <w:rsid w:val="00D66FD9"/>
    <w:rsid w:val="00D7209C"/>
    <w:rsid w:val="00D81FD4"/>
    <w:rsid w:val="00D84764"/>
    <w:rsid w:val="00D906EE"/>
    <w:rsid w:val="00D95AEF"/>
    <w:rsid w:val="00DA360F"/>
    <w:rsid w:val="00DC11DE"/>
    <w:rsid w:val="00DD0E78"/>
    <w:rsid w:val="00DD67B9"/>
    <w:rsid w:val="00DD6DC6"/>
    <w:rsid w:val="00DD7F65"/>
    <w:rsid w:val="00DE3F30"/>
    <w:rsid w:val="00DE5EAD"/>
    <w:rsid w:val="00DF0633"/>
    <w:rsid w:val="00DF2E4A"/>
    <w:rsid w:val="00DF67A3"/>
    <w:rsid w:val="00E07274"/>
    <w:rsid w:val="00E17DC7"/>
    <w:rsid w:val="00E23C2F"/>
    <w:rsid w:val="00E266D8"/>
    <w:rsid w:val="00E27380"/>
    <w:rsid w:val="00E27BCE"/>
    <w:rsid w:val="00E32631"/>
    <w:rsid w:val="00E339B0"/>
    <w:rsid w:val="00E34BA8"/>
    <w:rsid w:val="00E41F3D"/>
    <w:rsid w:val="00E606AF"/>
    <w:rsid w:val="00E64221"/>
    <w:rsid w:val="00E67E37"/>
    <w:rsid w:val="00E74134"/>
    <w:rsid w:val="00E768D4"/>
    <w:rsid w:val="00E80F7B"/>
    <w:rsid w:val="00E82F64"/>
    <w:rsid w:val="00E842D0"/>
    <w:rsid w:val="00E91C59"/>
    <w:rsid w:val="00E92255"/>
    <w:rsid w:val="00EA1B1E"/>
    <w:rsid w:val="00EA51CB"/>
    <w:rsid w:val="00EC3540"/>
    <w:rsid w:val="00EC7061"/>
    <w:rsid w:val="00ED1FD2"/>
    <w:rsid w:val="00ED352F"/>
    <w:rsid w:val="00EE00D9"/>
    <w:rsid w:val="00EE2091"/>
    <w:rsid w:val="00EE738A"/>
    <w:rsid w:val="00EF212D"/>
    <w:rsid w:val="00EF3CA5"/>
    <w:rsid w:val="00EF5514"/>
    <w:rsid w:val="00F03386"/>
    <w:rsid w:val="00F079D4"/>
    <w:rsid w:val="00F07A4E"/>
    <w:rsid w:val="00F106E6"/>
    <w:rsid w:val="00F23249"/>
    <w:rsid w:val="00F421DA"/>
    <w:rsid w:val="00F46BAD"/>
    <w:rsid w:val="00F50E88"/>
    <w:rsid w:val="00F61620"/>
    <w:rsid w:val="00F67D50"/>
    <w:rsid w:val="00F86EF3"/>
    <w:rsid w:val="00F90BA1"/>
    <w:rsid w:val="00F93647"/>
    <w:rsid w:val="00FD37F9"/>
    <w:rsid w:val="00FE109A"/>
    <w:rsid w:val="00FE7F9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2D42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4A4"/>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F67D50"/>
    <w:pPr>
      <w:ind w:left="720"/>
      <w:contextualSpacing/>
    </w:pPr>
  </w:style>
  <w:style w:type="table" w:styleId="TableGrid">
    <w:name w:val="Table Grid"/>
    <w:basedOn w:val="TableNormal"/>
    <w:uiPriority w:val="59"/>
    <w:rsid w:val="00887B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16DF"/>
    <w:rPr>
      <w:color w:val="0000FF" w:themeColor="hyperlink"/>
      <w:u w:val="single"/>
    </w:rPr>
  </w:style>
  <w:style w:type="character" w:styleId="PlaceholderText">
    <w:name w:val="Placeholder Text"/>
    <w:basedOn w:val="DefaultParagraphFont"/>
    <w:uiPriority w:val="99"/>
    <w:semiHidden/>
    <w:rsid w:val="00D1356C"/>
    <w:rPr>
      <w:color w:val="808080"/>
    </w:rPr>
  </w:style>
  <w:style w:type="paragraph" w:styleId="BalloonText">
    <w:name w:val="Balloon Text"/>
    <w:basedOn w:val="Normal"/>
    <w:link w:val="BalloonTextChar"/>
    <w:uiPriority w:val="99"/>
    <w:semiHidden/>
    <w:unhideWhenUsed/>
    <w:rsid w:val="00D135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56C"/>
    <w:rPr>
      <w:rFonts w:ascii="Lucida Grande" w:hAnsi="Lucida Grande" w:cs="Lucida Grande"/>
      <w:sz w:val="18"/>
      <w:szCs w:val="18"/>
    </w:rPr>
  </w:style>
  <w:style w:type="character" w:styleId="CommentReference">
    <w:name w:val="annotation reference"/>
    <w:basedOn w:val="DefaultParagraphFont"/>
    <w:uiPriority w:val="99"/>
    <w:semiHidden/>
    <w:unhideWhenUsed/>
    <w:rsid w:val="00D1356C"/>
    <w:rPr>
      <w:sz w:val="18"/>
      <w:szCs w:val="18"/>
    </w:rPr>
  </w:style>
  <w:style w:type="paragraph" w:styleId="CommentText">
    <w:name w:val="annotation text"/>
    <w:basedOn w:val="Normal"/>
    <w:link w:val="CommentTextChar"/>
    <w:uiPriority w:val="99"/>
    <w:semiHidden/>
    <w:unhideWhenUsed/>
    <w:rsid w:val="00D1356C"/>
  </w:style>
  <w:style w:type="character" w:customStyle="1" w:styleId="CommentTextChar">
    <w:name w:val="Comment Text Char"/>
    <w:basedOn w:val="DefaultParagraphFont"/>
    <w:link w:val="CommentText"/>
    <w:uiPriority w:val="99"/>
    <w:semiHidden/>
    <w:rsid w:val="00D1356C"/>
  </w:style>
  <w:style w:type="paragraph" w:styleId="CommentSubject">
    <w:name w:val="annotation subject"/>
    <w:basedOn w:val="CommentText"/>
    <w:next w:val="CommentText"/>
    <w:link w:val="CommentSubjectChar"/>
    <w:uiPriority w:val="99"/>
    <w:semiHidden/>
    <w:unhideWhenUsed/>
    <w:rsid w:val="00D1356C"/>
    <w:rPr>
      <w:b/>
      <w:bCs/>
      <w:sz w:val="20"/>
      <w:szCs w:val="20"/>
    </w:rPr>
  </w:style>
  <w:style w:type="character" w:customStyle="1" w:styleId="CommentSubjectChar">
    <w:name w:val="Comment Subject Char"/>
    <w:basedOn w:val="CommentTextChar"/>
    <w:link w:val="CommentSubject"/>
    <w:uiPriority w:val="99"/>
    <w:semiHidden/>
    <w:rsid w:val="00D1356C"/>
    <w:rPr>
      <w:b/>
      <w:bCs/>
      <w:sz w:val="20"/>
      <w:szCs w:val="20"/>
    </w:rPr>
  </w:style>
  <w:style w:type="character" w:styleId="Emphasis">
    <w:name w:val="Emphasis"/>
    <w:basedOn w:val="DefaultParagraphFont"/>
    <w:uiPriority w:val="20"/>
    <w:qFormat/>
    <w:rsid w:val="007B13B4"/>
    <w:rPr>
      <w:i/>
      <w:iCs/>
    </w:rPr>
  </w:style>
  <w:style w:type="paragraph" w:styleId="Revision">
    <w:name w:val="Revision"/>
    <w:hidden/>
    <w:uiPriority w:val="99"/>
    <w:semiHidden/>
    <w:rsid w:val="008F5372"/>
  </w:style>
  <w:style w:type="paragraph" w:styleId="Header">
    <w:name w:val="header"/>
    <w:basedOn w:val="Normal"/>
    <w:link w:val="HeaderChar"/>
    <w:uiPriority w:val="99"/>
    <w:unhideWhenUsed/>
    <w:rsid w:val="00486109"/>
    <w:pPr>
      <w:tabs>
        <w:tab w:val="center" w:pos="4320"/>
        <w:tab w:val="right" w:pos="8640"/>
      </w:tabs>
    </w:pPr>
  </w:style>
  <w:style w:type="character" w:customStyle="1" w:styleId="HeaderChar">
    <w:name w:val="Header Char"/>
    <w:basedOn w:val="DefaultParagraphFont"/>
    <w:link w:val="Header"/>
    <w:uiPriority w:val="99"/>
    <w:rsid w:val="00486109"/>
  </w:style>
  <w:style w:type="paragraph" w:styleId="Footer">
    <w:name w:val="footer"/>
    <w:basedOn w:val="Normal"/>
    <w:link w:val="FooterChar"/>
    <w:uiPriority w:val="99"/>
    <w:unhideWhenUsed/>
    <w:rsid w:val="00486109"/>
    <w:pPr>
      <w:tabs>
        <w:tab w:val="center" w:pos="4320"/>
        <w:tab w:val="right" w:pos="8640"/>
      </w:tabs>
    </w:pPr>
  </w:style>
  <w:style w:type="character" w:customStyle="1" w:styleId="FooterChar">
    <w:name w:val="Footer Char"/>
    <w:basedOn w:val="DefaultParagraphFont"/>
    <w:link w:val="Footer"/>
    <w:uiPriority w:val="99"/>
    <w:rsid w:val="0048610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n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4A4"/>
  </w:style>
  <w:style w:type="paragraph" w:styleId="Heading1">
    <w:name w:val="heading 1"/>
    <w:basedOn w:val="Normal"/>
    <w:next w:val="Normal"/>
    <w:link w:val="Heading1Char"/>
    <w:autoRedefine/>
    <w:uiPriority w:val="9"/>
    <w:qFormat/>
    <w:rsid w:val="00664C74"/>
    <w:pPr>
      <w:keepNext/>
      <w:keepLines/>
      <w:spacing w:before="480" w:line="480" w:lineRule="auto"/>
      <w:outlineLvl w:val="0"/>
    </w:pPr>
    <w:rPr>
      <w:rFonts w:ascii="Times New Roman" w:eastAsiaTheme="majorEastAsia" w:hAnsi="Times New Roman" w:cstheme="majorBidi"/>
      <w:b/>
      <w:bCs/>
      <w:sz w:val="36"/>
      <w:szCs w:val="36"/>
    </w:rPr>
  </w:style>
  <w:style w:type="paragraph" w:styleId="Heading2">
    <w:name w:val="heading 2"/>
    <w:basedOn w:val="Normal"/>
    <w:next w:val="Normal"/>
    <w:link w:val="Heading2Char"/>
    <w:autoRedefine/>
    <w:uiPriority w:val="9"/>
    <w:unhideWhenUsed/>
    <w:qFormat/>
    <w:rsid w:val="00664C74"/>
    <w:pPr>
      <w:keepNext/>
      <w:keepLines/>
      <w:spacing w:before="200" w:line="48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664C74"/>
    <w:pPr>
      <w:keepNext/>
      <w:keepLines/>
      <w:spacing w:before="200" w:line="480" w:lineRule="auto"/>
      <w:outlineLvl w:val="2"/>
    </w:pPr>
    <w:rPr>
      <w:rFonts w:ascii="Times New Roman" w:eastAsiaTheme="majorEastAsia" w:hAnsi="Times New Roman" w:cstheme="majorBidi"/>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664C74"/>
    <w:pPr>
      <w:keepNext/>
      <w:keepLines/>
      <w:spacing w:before="480" w:after="240" w:line="480" w:lineRule="auto"/>
    </w:pPr>
    <w:rPr>
      <w:rFonts w:ascii="Times New Roman" w:eastAsiaTheme="majorEastAsia" w:hAnsi="Times New Roman" w:cstheme="majorBidi"/>
      <w:b/>
      <w:bCs/>
      <w:sz w:val="36"/>
      <w:szCs w:val="36"/>
    </w:rPr>
  </w:style>
  <w:style w:type="character" w:customStyle="1" w:styleId="TitleChar">
    <w:name w:val="Title Char"/>
    <w:basedOn w:val="DefaultParagraphFont"/>
    <w:link w:val="Title"/>
    <w:rsid w:val="00664C74"/>
    <w:rPr>
      <w:rFonts w:ascii="Times New Roman" w:eastAsiaTheme="majorEastAsia" w:hAnsi="Times New Roman" w:cstheme="majorBidi"/>
      <w:b/>
      <w:bCs/>
      <w:sz w:val="36"/>
      <w:szCs w:val="36"/>
    </w:rPr>
  </w:style>
  <w:style w:type="character" w:customStyle="1" w:styleId="Heading1Char">
    <w:name w:val="Heading 1 Char"/>
    <w:basedOn w:val="DefaultParagraphFont"/>
    <w:link w:val="Heading1"/>
    <w:uiPriority w:val="9"/>
    <w:rsid w:val="00664C74"/>
    <w:rPr>
      <w:rFonts w:ascii="Times New Roman" w:eastAsiaTheme="majorEastAsia" w:hAnsi="Times New Roman" w:cstheme="majorBidi"/>
      <w:b/>
      <w:bCs/>
      <w:sz w:val="36"/>
      <w:szCs w:val="36"/>
    </w:rPr>
  </w:style>
  <w:style w:type="character" w:customStyle="1" w:styleId="Heading2Char">
    <w:name w:val="Heading 2 Char"/>
    <w:basedOn w:val="DefaultParagraphFont"/>
    <w:link w:val="Heading2"/>
    <w:uiPriority w:val="9"/>
    <w:rsid w:val="00664C74"/>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664C74"/>
    <w:rPr>
      <w:rFonts w:ascii="Times New Roman" w:eastAsiaTheme="majorEastAsia" w:hAnsi="Times New Roman" w:cstheme="majorBidi"/>
      <w:bCs/>
      <w:i/>
      <w:sz w:val="28"/>
      <w:szCs w:val="28"/>
    </w:rPr>
  </w:style>
  <w:style w:type="character" w:styleId="LineNumber">
    <w:name w:val="line number"/>
    <w:basedOn w:val="DefaultParagraphFont"/>
    <w:rsid w:val="00664C74"/>
  </w:style>
  <w:style w:type="paragraph" w:customStyle="1" w:styleId="Authors">
    <w:name w:val="Authors"/>
    <w:next w:val="Normal"/>
    <w:autoRedefine/>
    <w:qFormat/>
    <w:rsid w:val="00664C74"/>
    <w:pPr>
      <w:keepNext/>
      <w:keepLines/>
      <w:spacing w:after="200" w:line="480" w:lineRule="auto"/>
    </w:pPr>
    <w:rPr>
      <w:rFonts w:ascii="Times New Roman" w:hAnsi="Times New Roman"/>
    </w:rPr>
  </w:style>
  <w:style w:type="paragraph" w:customStyle="1" w:styleId="ImageCaption">
    <w:name w:val="Image Caption"/>
    <w:basedOn w:val="Normal"/>
    <w:link w:val="BodyTextChar"/>
    <w:autoRedefine/>
    <w:rsid w:val="00664C74"/>
    <w:pPr>
      <w:spacing w:after="120"/>
      <w:ind w:left="720"/>
    </w:pPr>
    <w:rPr>
      <w:rFonts w:ascii="Times New Roman" w:hAnsi="Times New Roman"/>
    </w:rPr>
  </w:style>
  <w:style w:type="character" w:customStyle="1" w:styleId="BodyTextChar">
    <w:name w:val="Body Text Char"/>
    <w:basedOn w:val="DefaultParagraphFont"/>
    <w:link w:val="ImageCaption"/>
    <w:rsid w:val="00664C74"/>
    <w:rPr>
      <w:rFonts w:ascii="Times New Roman" w:hAnsi="Times New Roman"/>
    </w:rPr>
  </w:style>
  <w:style w:type="paragraph" w:styleId="ListParagraph">
    <w:name w:val="List Paragraph"/>
    <w:basedOn w:val="Normal"/>
    <w:uiPriority w:val="34"/>
    <w:qFormat/>
    <w:rsid w:val="00F67D50"/>
    <w:pPr>
      <w:ind w:left="720"/>
      <w:contextualSpacing/>
    </w:pPr>
  </w:style>
  <w:style w:type="table" w:styleId="TableGrid">
    <w:name w:val="Table Grid"/>
    <w:basedOn w:val="TableNormal"/>
    <w:uiPriority w:val="59"/>
    <w:rsid w:val="00887B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C16DF"/>
    <w:rPr>
      <w:color w:val="0000FF" w:themeColor="hyperlink"/>
      <w:u w:val="single"/>
    </w:rPr>
  </w:style>
  <w:style w:type="character" w:styleId="PlaceholderText">
    <w:name w:val="Placeholder Text"/>
    <w:basedOn w:val="DefaultParagraphFont"/>
    <w:uiPriority w:val="99"/>
    <w:semiHidden/>
    <w:rsid w:val="00D1356C"/>
    <w:rPr>
      <w:color w:val="808080"/>
    </w:rPr>
  </w:style>
  <w:style w:type="paragraph" w:styleId="BalloonText">
    <w:name w:val="Balloon Text"/>
    <w:basedOn w:val="Normal"/>
    <w:link w:val="BalloonTextChar"/>
    <w:uiPriority w:val="99"/>
    <w:semiHidden/>
    <w:unhideWhenUsed/>
    <w:rsid w:val="00D135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356C"/>
    <w:rPr>
      <w:rFonts w:ascii="Lucida Grande" w:hAnsi="Lucida Grande" w:cs="Lucida Grande"/>
      <w:sz w:val="18"/>
      <w:szCs w:val="18"/>
    </w:rPr>
  </w:style>
  <w:style w:type="character" w:styleId="CommentReference">
    <w:name w:val="annotation reference"/>
    <w:basedOn w:val="DefaultParagraphFont"/>
    <w:uiPriority w:val="99"/>
    <w:semiHidden/>
    <w:unhideWhenUsed/>
    <w:rsid w:val="00D1356C"/>
    <w:rPr>
      <w:sz w:val="18"/>
      <w:szCs w:val="18"/>
    </w:rPr>
  </w:style>
  <w:style w:type="paragraph" w:styleId="CommentText">
    <w:name w:val="annotation text"/>
    <w:basedOn w:val="Normal"/>
    <w:link w:val="CommentTextChar"/>
    <w:uiPriority w:val="99"/>
    <w:semiHidden/>
    <w:unhideWhenUsed/>
    <w:rsid w:val="00D1356C"/>
  </w:style>
  <w:style w:type="character" w:customStyle="1" w:styleId="CommentTextChar">
    <w:name w:val="Comment Text Char"/>
    <w:basedOn w:val="DefaultParagraphFont"/>
    <w:link w:val="CommentText"/>
    <w:uiPriority w:val="99"/>
    <w:semiHidden/>
    <w:rsid w:val="00D1356C"/>
  </w:style>
  <w:style w:type="paragraph" w:styleId="CommentSubject">
    <w:name w:val="annotation subject"/>
    <w:basedOn w:val="CommentText"/>
    <w:next w:val="CommentText"/>
    <w:link w:val="CommentSubjectChar"/>
    <w:uiPriority w:val="99"/>
    <w:semiHidden/>
    <w:unhideWhenUsed/>
    <w:rsid w:val="00D1356C"/>
    <w:rPr>
      <w:b/>
      <w:bCs/>
      <w:sz w:val="20"/>
      <w:szCs w:val="20"/>
    </w:rPr>
  </w:style>
  <w:style w:type="character" w:customStyle="1" w:styleId="CommentSubjectChar">
    <w:name w:val="Comment Subject Char"/>
    <w:basedOn w:val="CommentTextChar"/>
    <w:link w:val="CommentSubject"/>
    <w:uiPriority w:val="99"/>
    <w:semiHidden/>
    <w:rsid w:val="00D1356C"/>
    <w:rPr>
      <w:b/>
      <w:bCs/>
      <w:sz w:val="20"/>
      <w:szCs w:val="20"/>
    </w:rPr>
  </w:style>
  <w:style w:type="character" w:styleId="Emphasis">
    <w:name w:val="Emphasis"/>
    <w:basedOn w:val="DefaultParagraphFont"/>
    <w:uiPriority w:val="20"/>
    <w:qFormat/>
    <w:rsid w:val="007B13B4"/>
    <w:rPr>
      <w:i/>
      <w:iCs/>
    </w:rPr>
  </w:style>
  <w:style w:type="paragraph" w:styleId="Revision">
    <w:name w:val="Revision"/>
    <w:hidden/>
    <w:uiPriority w:val="99"/>
    <w:semiHidden/>
    <w:rsid w:val="008F5372"/>
  </w:style>
  <w:style w:type="paragraph" w:styleId="Header">
    <w:name w:val="header"/>
    <w:basedOn w:val="Normal"/>
    <w:link w:val="HeaderChar"/>
    <w:uiPriority w:val="99"/>
    <w:unhideWhenUsed/>
    <w:rsid w:val="00486109"/>
    <w:pPr>
      <w:tabs>
        <w:tab w:val="center" w:pos="4320"/>
        <w:tab w:val="right" w:pos="8640"/>
      </w:tabs>
    </w:pPr>
  </w:style>
  <w:style w:type="character" w:customStyle="1" w:styleId="HeaderChar">
    <w:name w:val="Header Char"/>
    <w:basedOn w:val="DefaultParagraphFont"/>
    <w:link w:val="Header"/>
    <w:uiPriority w:val="99"/>
    <w:rsid w:val="00486109"/>
  </w:style>
  <w:style w:type="paragraph" w:styleId="Footer">
    <w:name w:val="footer"/>
    <w:basedOn w:val="Normal"/>
    <w:link w:val="FooterChar"/>
    <w:uiPriority w:val="99"/>
    <w:unhideWhenUsed/>
    <w:rsid w:val="00486109"/>
    <w:pPr>
      <w:tabs>
        <w:tab w:val="center" w:pos="4320"/>
        <w:tab w:val="right" w:pos="8640"/>
      </w:tabs>
    </w:pPr>
  </w:style>
  <w:style w:type="character" w:customStyle="1" w:styleId="FooterChar">
    <w:name w:val="Footer Char"/>
    <w:basedOn w:val="DefaultParagraphFont"/>
    <w:link w:val="Footer"/>
    <w:uiPriority w:val="99"/>
    <w:rsid w:val="00486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8736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38D13-4C2A-5E43-B63C-AC6CEA8CE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27</Pages>
  <Words>5769</Words>
  <Characters>32889</Characters>
  <Application>Microsoft Macintosh Word</Application>
  <DocSecurity>0</DocSecurity>
  <Lines>274</Lines>
  <Paragraphs>77</Paragraphs>
  <ScaleCrop>false</ScaleCrop>
  <Company>University of British Columbia</Company>
  <LinksUpToDate>false</LinksUpToDate>
  <CharactersWithSpaces>38581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Barbour</dc:creator>
  <cp:keywords/>
  <dc:description/>
  <cp:lastModifiedBy>Matthew Barbour</cp:lastModifiedBy>
  <cp:revision>2</cp:revision>
  <dcterms:created xsi:type="dcterms:W3CDTF">2016-04-12T21:34:00Z</dcterms:created>
  <dcterms:modified xsi:type="dcterms:W3CDTF">2016-04-16T17:54:00Z</dcterms:modified>
</cp:coreProperties>
</file>