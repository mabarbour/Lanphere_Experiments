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1C72" w:rsidRDefault="00C21C72">
      <w:r>
        <w:t>Question: How does the presence</w:t>
      </w:r>
      <w:r w:rsidR="006D75C8">
        <w:t xml:space="preserve"> of aphids and distance from thatch-</w:t>
      </w:r>
      <w:r>
        <w:t>ant mound</w:t>
      </w:r>
      <w:r w:rsidR="006D75C8">
        <w:t>s</w:t>
      </w:r>
      <w:r>
        <w:t xml:space="preserve"> alter the effects of willow genotype on insect </w:t>
      </w:r>
      <w:r w:rsidR="005C6F65">
        <w:t>communities</w:t>
      </w:r>
      <w:r>
        <w:t>?</w:t>
      </w:r>
    </w:p>
    <w:p w:rsidR="00C21C72" w:rsidRDefault="00C21C72"/>
    <w:p w:rsidR="00C21C72" w:rsidRDefault="005A451B">
      <w:r>
        <w:t xml:space="preserve">Completely Randomized Block </w:t>
      </w:r>
      <w:r w:rsidR="006D75C8">
        <w:t xml:space="preserve">Experimental Design </w:t>
      </w:r>
    </w:p>
    <w:p w:rsidR="00C21C72" w:rsidRDefault="00B03D00" w:rsidP="00C21C72">
      <w:pPr>
        <w:pStyle w:val="ListParagraph"/>
        <w:numPr>
          <w:ilvl w:val="0"/>
          <w:numId w:val="1"/>
          <w:numberingChange w:id="0" w:author="Matthew Barbour" w:date="2012-05-16T21:20:00Z" w:original="-"/>
        </w:numPr>
      </w:pPr>
      <w:r>
        <w:t>6</w:t>
      </w:r>
      <w:r w:rsidR="00C21C72">
        <w:t xml:space="preserve"> treatments</w:t>
      </w:r>
    </w:p>
    <w:p w:rsidR="00C21C72" w:rsidRDefault="00A116ED" w:rsidP="00C21C72">
      <w:pPr>
        <w:pStyle w:val="ListParagraph"/>
        <w:numPr>
          <w:ilvl w:val="1"/>
          <w:numId w:val="1"/>
          <w:numberingChange w:id="1" w:author="Matthew Barbour" w:date="2012-05-16T21:20:00Z" w:original="o"/>
        </w:numPr>
      </w:pPr>
      <w:r>
        <w:t xml:space="preserve">Distance from ant mound: 1, </w:t>
      </w:r>
      <w:ins w:id="2" w:author="Matthew Barbour" w:date="2012-05-16T21:20:00Z">
        <w:r w:rsidR="00125A2A">
          <w:t>6</w:t>
        </w:r>
      </w:ins>
      <w:del w:id="3" w:author="Matthew Barbour" w:date="2012-05-16T21:20:00Z">
        <w:r w:rsidDel="00125A2A">
          <w:delText>4</w:delText>
        </w:r>
      </w:del>
      <w:r w:rsidR="00FC12A9">
        <w:t xml:space="preserve">, </w:t>
      </w:r>
      <w:r>
        <w:t>and 1</w:t>
      </w:r>
      <w:ins w:id="4" w:author="Matthew Barbour" w:date="2012-05-16T21:20:00Z">
        <w:r w:rsidR="00125A2A">
          <w:t>2</w:t>
        </w:r>
      </w:ins>
      <w:del w:id="5" w:author="Matthew Barbour" w:date="2012-05-16T21:20:00Z">
        <w:r w:rsidDel="00125A2A">
          <w:delText>6</w:delText>
        </w:r>
      </w:del>
      <w:r w:rsidR="00FC12A9">
        <w:t xml:space="preserve"> meters</w:t>
      </w:r>
    </w:p>
    <w:p w:rsidR="00C21C72" w:rsidRDefault="00C21C72" w:rsidP="00C21C72">
      <w:pPr>
        <w:pStyle w:val="ListParagraph"/>
        <w:numPr>
          <w:ilvl w:val="1"/>
          <w:numId w:val="1"/>
          <w:numberingChange w:id="6" w:author="Matthew Barbour" w:date="2012-05-16T21:20:00Z" w:original="o"/>
        </w:numPr>
      </w:pPr>
      <w:r>
        <w:t xml:space="preserve">Aphids presence: no addition or add </w:t>
      </w:r>
      <w:ins w:id="7" w:author="Matthew Barbour" w:date="2012-05-16T21:20:00Z">
        <w:r w:rsidR="00125A2A">
          <w:t>5</w:t>
        </w:r>
      </w:ins>
      <w:del w:id="8" w:author="Matthew Barbour" w:date="2012-05-16T21:20:00Z">
        <w:r w:rsidDel="00125A2A">
          <w:delText>10</w:delText>
        </w:r>
      </w:del>
      <w:r>
        <w:t xml:space="preserve"> wingless individuals</w:t>
      </w:r>
    </w:p>
    <w:p w:rsidR="00C21C72" w:rsidRDefault="008114BB" w:rsidP="00C21C72">
      <w:pPr>
        <w:pStyle w:val="ListParagraph"/>
        <w:numPr>
          <w:ilvl w:val="0"/>
          <w:numId w:val="1"/>
          <w:numberingChange w:id="9" w:author="Matthew Barbour" w:date="2012-05-16T21:20:00Z" w:original="-"/>
        </w:numPr>
      </w:pPr>
      <w:ins w:id="10" w:author="Matthew Barbour" w:date="2012-05-17T09:27:00Z">
        <w:r>
          <w:t>10</w:t>
        </w:r>
      </w:ins>
      <w:del w:id="11" w:author="Matthew Barbour" w:date="2012-05-17T09:27:00Z">
        <w:r w:rsidR="00B03D00" w:rsidDel="008114BB">
          <w:delText>5</w:delText>
        </w:r>
      </w:del>
      <w:r w:rsidR="00C21C72">
        <w:t xml:space="preserve"> genotypes</w:t>
      </w:r>
      <w:ins w:id="12" w:author="Matthew Barbour" w:date="2012-05-17T09:32:00Z">
        <w:r>
          <w:t xml:space="preserve"> (60 cm cuttings)</w:t>
        </w:r>
      </w:ins>
    </w:p>
    <w:p w:rsidR="00772061" w:rsidRDefault="006D75C8" w:rsidP="006E6397">
      <w:pPr>
        <w:pStyle w:val="ListParagraph"/>
        <w:numPr>
          <w:ilvl w:val="1"/>
          <w:numId w:val="1"/>
          <w:numberingChange w:id="13" w:author="Matthew Barbour" w:date="2012-05-16T21:20:00Z" w:original="o"/>
        </w:numPr>
        <w:rPr>
          <w:ins w:id="14" w:author="Matthew Barbour" w:date="2012-05-17T13:31:00Z"/>
        </w:rPr>
      </w:pPr>
      <w:r>
        <w:t>Genotypes vary significantly</w:t>
      </w:r>
      <w:r w:rsidR="00C21C72">
        <w:t xml:space="preserve"> in C</w:t>
      </w:r>
      <w:proofErr w:type="gramStart"/>
      <w:r w:rsidR="00C21C72">
        <w:t>:N</w:t>
      </w:r>
      <w:proofErr w:type="gramEnd"/>
      <w:r w:rsidR="00C21C72">
        <w:t xml:space="preserve"> ratio</w:t>
      </w:r>
      <w:r w:rsidR="00A116ED">
        <w:t>s</w:t>
      </w:r>
      <w:r w:rsidR="00A7431E">
        <w:t xml:space="preserve"> </w:t>
      </w:r>
      <w:r w:rsidR="00BF3106">
        <w:t>which may influence aphid performance</w:t>
      </w:r>
      <w:ins w:id="15" w:author="Matthew Barbour" w:date="2012-05-17T13:31:00Z">
        <w:r w:rsidR="00772061">
          <w:t>.</w:t>
        </w:r>
      </w:ins>
    </w:p>
    <w:p w:rsidR="00A7431E" w:rsidDel="006E6397" w:rsidRDefault="00772061" w:rsidP="00C21C72">
      <w:pPr>
        <w:pStyle w:val="ListParagraph"/>
        <w:numPr>
          <w:ilvl w:val="1"/>
          <w:numId w:val="1"/>
          <w:ins w:id="16" w:author="Matthew Barbour" w:date="2012-05-17T13:31:00Z"/>
        </w:numPr>
        <w:rPr>
          <w:del w:id="17" w:author="Matthew Barbour" w:date="2012-05-17T13:06:00Z"/>
        </w:rPr>
      </w:pPr>
      <w:ins w:id="18" w:author="Matthew Barbour" w:date="2012-05-17T13:31:00Z">
        <w:r>
          <w:t>Will also measure plant traits for greenhouse study.</w:t>
        </w:r>
      </w:ins>
      <w:del w:id="19" w:author="Matthew Barbour" w:date="2012-05-17T13:31:00Z">
        <w:r w:rsidR="00BF3106" w:rsidDel="00772061">
          <w:delText xml:space="preserve"> </w:delText>
        </w:r>
        <w:r w:rsidR="00A116ED" w:rsidDel="00772061">
          <w:delText>[1.6 fold variation (</w:delText>
        </w:r>
        <w:r w:rsidR="00A7431E" w:rsidDel="00772061">
          <w:delText>37.8 –</w:delText>
        </w:r>
        <w:r w:rsidR="00A116ED" w:rsidDel="00772061">
          <w:delText xml:space="preserve"> 60.1 C:N ratios)]</w:delText>
        </w:r>
      </w:del>
    </w:p>
    <w:p w:rsidR="00C21C72" w:rsidRDefault="00BF3106" w:rsidP="006E6397">
      <w:pPr>
        <w:pStyle w:val="ListParagraph"/>
        <w:numPr>
          <w:ilvl w:val="1"/>
          <w:numId w:val="1"/>
          <w:numberingChange w:id="20" w:author="Matthew Barbour" w:date="2012-05-16T21:20:00Z" w:original="o"/>
        </w:numPr>
        <w:pPrChange w:id="21" w:author="Matthew Barbour" w:date="2012-05-17T13:06:00Z">
          <w:pPr>
            <w:pStyle w:val="ListParagraph"/>
            <w:ind w:left="0"/>
          </w:pPr>
        </w:pPrChange>
      </w:pPr>
      <w:del w:id="22" w:author="Matthew Barbour" w:date="2012-05-17T13:06:00Z">
        <w:r w:rsidDel="006E6397">
          <w:delText xml:space="preserve">Genotypes: </w:delText>
        </w:r>
        <w:r w:rsidR="00A7431E" w:rsidDel="006E6397">
          <w:delText>T, J, X, W, and L</w:delText>
        </w:r>
        <w:r w:rsidR="0021065C" w:rsidDel="006E6397">
          <w:delText>.</w:delText>
        </w:r>
      </w:del>
    </w:p>
    <w:p w:rsidR="00C21C72" w:rsidRDefault="00A67D85" w:rsidP="00C21C72">
      <w:pPr>
        <w:pStyle w:val="ListParagraph"/>
        <w:numPr>
          <w:ilvl w:val="0"/>
          <w:numId w:val="1"/>
          <w:numberingChange w:id="23" w:author="Matthew Barbour" w:date="2012-05-16T21:20:00Z" w:original="-"/>
        </w:numPr>
      </w:pPr>
      <w:ins w:id="24" w:author="Matthew Barbour" w:date="2012-05-17T09:27:00Z">
        <w:r>
          <w:t>5</w:t>
        </w:r>
      </w:ins>
      <w:del w:id="25" w:author="Matthew Barbour" w:date="2012-05-17T09:27:00Z">
        <w:r w:rsidR="00CE057D" w:rsidDel="008114BB">
          <w:delText>10</w:delText>
        </w:r>
      </w:del>
      <w:r w:rsidR="00C21C72">
        <w:t xml:space="preserve"> blocks</w:t>
      </w:r>
    </w:p>
    <w:p w:rsidR="00C21C72" w:rsidRDefault="00A67D85" w:rsidP="00C21C72">
      <w:pPr>
        <w:pStyle w:val="ListParagraph"/>
        <w:numPr>
          <w:ilvl w:val="1"/>
          <w:numId w:val="1"/>
          <w:numberingChange w:id="26" w:author="Matthew Barbour" w:date="2012-05-16T21:20:00Z" w:original="o"/>
        </w:numPr>
      </w:pPr>
      <w:ins w:id="27" w:author="Matthew Barbour" w:date="2012-05-17T09:27:00Z">
        <w:r>
          <w:t>5</w:t>
        </w:r>
      </w:ins>
      <w:del w:id="28" w:author="Matthew Barbour" w:date="2012-05-17T09:27:00Z">
        <w:r w:rsidR="00CE057D" w:rsidDel="008114BB">
          <w:delText>10</w:delText>
        </w:r>
      </w:del>
      <w:r w:rsidR="00C21C72">
        <w:t xml:space="preserve"> different ant mounds</w:t>
      </w:r>
      <w:r w:rsidR="00CE057D">
        <w:t xml:space="preserve">.  Only 1 replicate of each </w:t>
      </w:r>
      <w:r w:rsidR="00220C52">
        <w:t>treatment-by-genotype per block, since I’m not interested in a treatment-by-block interaction.</w:t>
      </w:r>
    </w:p>
    <w:p w:rsidR="00C21C72" w:rsidRDefault="00FC12A9" w:rsidP="00C21C72">
      <w:pPr>
        <w:pStyle w:val="ListParagraph"/>
        <w:numPr>
          <w:ilvl w:val="0"/>
          <w:numId w:val="1"/>
          <w:numberingChange w:id="29" w:author="Matthew Barbour" w:date="2012-05-16T21:20:00Z" w:original="-"/>
        </w:numPr>
      </w:pPr>
      <w:r>
        <w:t xml:space="preserve">Experimental unit: 1 willow cutting </w:t>
      </w:r>
      <w:r w:rsidR="00A116ED">
        <w:t>planted into the ground</w:t>
      </w:r>
    </w:p>
    <w:p w:rsidR="00C21C72" w:rsidRDefault="00C21C72" w:rsidP="00C21C72">
      <w:pPr>
        <w:pStyle w:val="ListParagraph"/>
        <w:numPr>
          <w:ilvl w:val="0"/>
          <w:numId w:val="1"/>
          <w:numberingChange w:id="30" w:author="Matthew Barbour" w:date="2012-05-16T21:20:00Z" w:original="-"/>
        </w:numPr>
      </w:pPr>
      <w:r>
        <w:t>Summary of material needed</w:t>
      </w:r>
    </w:p>
    <w:p w:rsidR="00C21C72" w:rsidRDefault="00A67D85" w:rsidP="00CE057D">
      <w:pPr>
        <w:pStyle w:val="ListParagraph"/>
        <w:numPr>
          <w:ilvl w:val="1"/>
          <w:numId w:val="1"/>
          <w:numberingChange w:id="31" w:author="Matthew Barbour" w:date="2012-05-16T21:20:00Z" w:original="o"/>
        </w:numPr>
      </w:pPr>
      <w:ins w:id="32" w:author="Matthew Barbour" w:date="2012-05-17T09:38:00Z">
        <w:r>
          <w:t>30</w:t>
        </w:r>
      </w:ins>
      <w:del w:id="33" w:author="Matthew Barbour" w:date="2012-05-17T09:38:00Z">
        <w:r w:rsidR="00B03D00" w:rsidDel="006F4A24">
          <w:delText>30</w:delText>
        </w:r>
      </w:del>
      <w:r w:rsidR="00B03D00">
        <w:t xml:space="preserve">0 </w:t>
      </w:r>
      <w:r w:rsidR="00CE057D">
        <w:t>cuttings (</w:t>
      </w:r>
      <w:ins w:id="34" w:author="Matthew Barbour" w:date="2012-05-17T09:37:00Z">
        <w:r>
          <w:t>5</w:t>
        </w:r>
      </w:ins>
      <w:del w:id="35" w:author="Matthew Barbour" w:date="2012-05-17T09:37:00Z">
        <w:r w:rsidR="00CE057D" w:rsidDel="006F4A24">
          <w:delText>10</w:delText>
        </w:r>
      </w:del>
      <w:r w:rsidR="00B03D00">
        <w:t xml:space="preserve"> blocks * 6 treatments * </w:t>
      </w:r>
      <w:ins w:id="36" w:author="Matthew Barbour" w:date="2012-05-17T09:37:00Z">
        <w:r w:rsidR="006F4A24">
          <w:t>10</w:t>
        </w:r>
      </w:ins>
      <w:del w:id="37" w:author="Matthew Barbour" w:date="2012-05-17T09:37:00Z">
        <w:r w:rsidR="00B03D00" w:rsidDel="006F4A24">
          <w:delText>5</w:delText>
        </w:r>
      </w:del>
      <w:r w:rsidR="00F16615">
        <w:t xml:space="preserve"> genotypes</w:t>
      </w:r>
      <w:r w:rsidR="00C21C72">
        <w:t>)</w:t>
      </w:r>
    </w:p>
    <w:p w:rsidR="000A1FC4" w:rsidRDefault="006F4A24" w:rsidP="00C21C72">
      <w:pPr>
        <w:pStyle w:val="ListParagraph"/>
        <w:numPr>
          <w:ilvl w:val="1"/>
          <w:numId w:val="1"/>
          <w:numberingChange w:id="38" w:author="Matthew Barbour" w:date="2012-05-16T21:20:00Z" w:original="o"/>
        </w:numPr>
      </w:pPr>
      <w:ins w:id="39" w:author="Matthew Barbour" w:date="2012-05-17T09:40:00Z">
        <w:r>
          <w:t>60</w:t>
        </w:r>
      </w:ins>
      <w:del w:id="40" w:author="Matthew Barbour" w:date="2012-05-17T09:40:00Z">
        <w:r w:rsidR="000A1FC4" w:rsidDel="006F4A24">
          <w:delText>75</w:delText>
        </w:r>
      </w:del>
      <w:r w:rsidR="00B03D00">
        <w:t>0</w:t>
      </w:r>
      <w:r w:rsidR="00F16615">
        <w:t xml:space="preserve"> a</w:t>
      </w:r>
      <w:r w:rsidR="00CE057D">
        <w:t>phids (</w:t>
      </w:r>
      <w:ins w:id="41" w:author="Matthew Barbour" w:date="2012-05-17T09:38:00Z">
        <w:r>
          <w:t>4</w:t>
        </w:r>
      </w:ins>
      <w:del w:id="42" w:author="Matthew Barbour" w:date="2012-05-17T09:38:00Z">
        <w:r w:rsidR="00CE057D" w:rsidDel="006F4A24">
          <w:delText>10</w:delText>
        </w:r>
      </w:del>
      <w:r w:rsidR="00CE057D">
        <w:t xml:space="preserve"> blocks * 3</w:t>
      </w:r>
      <w:r w:rsidR="00F16615">
        <w:t xml:space="preserve"> treatments </w:t>
      </w:r>
      <w:r w:rsidR="0028467A">
        <w:t>* 5</w:t>
      </w:r>
      <w:r w:rsidR="00B03D00">
        <w:t xml:space="preserve"> aphids per cutting * </w:t>
      </w:r>
      <w:ins w:id="43" w:author="Matthew Barbour" w:date="2012-05-17T09:38:00Z">
        <w:r>
          <w:t>10</w:t>
        </w:r>
      </w:ins>
      <w:del w:id="44" w:author="Matthew Barbour" w:date="2012-05-17T09:38:00Z">
        <w:r w:rsidR="00B03D00" w:rsidDel="006F4A24">
          <w:delText>5</w:delText>
        </w:r>
      </w:del>
      <w:r w:rsidR="00F16615">
        <w:t xml:space="preserve"> genotypes)</w:t>
      </w:r>
    </w:p>
    <w:p w:rsidR="00FC12A9" w:rsidRDefault="000A1FC4" w:rsidP="000A1FC4">
      <w:pPr>
        <w:pStyle w:val="ListParagraph"/>
        <w:numPr>
          <w:ilvl w:val="2"/>
          <w:numId w:val="1"/>
          <w:numberingChange w:id="45" w:author="Matthew Barbour" w:date="2012-05-16T21:20:00Z" w:original=""/>
        </w:numPr>
      </w:pPr>
      <w:proofErr w:type="gramStart"/>
      <w:r>
        <w:t>decided</w:t>
      </w:r>
      <w:proofErr w:type="gramEnd"/>
      <w:r>
        <w:t xml:space="preserve"> to only use 5 aphids, because after looking at Appendix of Johnson 2008, he seemed to get plenty of aphids by the end of 5 weeks.</w:t>
      </w:r>
    </w:p>
    <w:p w:rsidR="00115A61" w:rsidRDefault="00FC12A9" w:rsidP="00CE057D">
      <w:pPr>
        <w:pStyle w:val="ListParagraph"/>
        <w:numPr>
          <w:ilvl w:val="0"/>
          <w:numId w:val="1"/>
          <w:numberingChange w:id="46" w:author="Matthew Barbour" w:date="2012-05-16T21:20:00Z" w:original="-"/>
        </w:numPr>
      </w:pPr>
      <w:r>
        <w:t xml:space="preserve">Bag </w:t>
      </w:r>
      <w:r w:rsidR="0028467A">
        <w:t xml:space="preserve">all cuttings to prevent insect colonization.  Allow </w:t>
      </w:r>
      <w:r>
        <w:t xml:space="preserve">aphids </w:t>
      </w:r>
      <w:r w:rsidR="0028467A">
        <w:t xml:space="preserve">to </w:t>
      </w:r>
      <w:ins w:id="47" w:author="Matthew Barbour" w:date="2012-05-17T12:22:00Z">
        <w:r w:rsidR="00086B55">
          <w:t>establish for 24-48 hrs.</w:t>
        </w:r>
      </w:ins>
      <w:del w:id="48" w:author="Matthew Barbour" w:date="2012-05-17T12:22:00Z">
        <w:r w:rsidR="0028467A" w:rsidDel="00086B55">
          <w:delText xml:space="preserve">feed for </w:delText>
        </w:r>
        <w:r w:rsidDel="00086B55">
          <w:delText>2</w:delText>
        </w:r>
        <w:r w:rsidR="0028467A" w:rsidDel="00086B55">
          <w:delText>-3</w:delText>
        </w:r>
        <w:r w:rsidDel="00086B55">
          <w:delText xml:space="preserve"> weeks and measure population growth rates during that period to assess performance on the plant.  </w:delText>
        </w:r>
      </w:del>
    </w:p>
    <w:p w:rsidR="009469AF" w:rsidDel="00772061" w:rsidRDefault="00A116ED" w:rsidP="00115A61">
      <w:pPr>
        <w:pStyle w:val="ListParagraph"/>
        <w:numPr>
          <w:ilvl w:val="0"/>
          <w:numId w:val="1"/>
          <w:numberingChange w:id="49" w:author="Matthew Barbour" w:date="2012-05-16T21:20:00Z" w:original="-"/>
        </w:numPr>
        <w:rPr>
          <w:del w:id="50" w:author="Matthew Barbour" w:date="2012-05-17T13:34:00Z"/>
        </w:rPr>
      </w:pPr>
      <w:proofErr w:type="spellStart"/>
      <w:r>
        <w:t>Unbag</w:t>
      </w:r>
      <w:proofErr w:type="spellEnd"/>
      <w:r>
        <w:t xml:space="preserve"> </w:t>
      </w:r>
      <w:r w:rsidR="0028467A">
        <w:t>all plants</w:t>
      </w:r>
      <w:r>
        <w:t xml:space="preserve">, </w:t>
      </w:r>
      <w:r w:rsidR="00CE057D">
        <w:t>and after 2-3</w:t>
      </w:r>
      <w:r w:rsidR="00115A61">
        <w:t xml:space="preserve"> month</w:t>
      </w:r>
      <w:r w:rsidR="00CE057D">
        <w:t>s</w:t>
      </w:r>
      <w:r w:rsidR="00115A61">
        <w:t xml:space="preserve">, </w:t>
      </w:r>
      <w:r w:rsidR="00CE057D">
        <w:t>survey cuttings for insect abundance and diversity.  S</w:t>
      </w:r>
      <w:r w:rsidR="005C6F65">
        <w:t>ample galls and leaf miners</w:t>
      </w:r>
      <w:r w:rsidR="00115A61">
        <w:t xml:space="preserve"> and rear them for their parasitoids.</w:t>
      </w:r>
    </w:p>
    <w:p w:rsidR="009469AF" w:rsidRDefault="009469AF" w:rsidP="00772061">
      <w:pPr>
        <w:pStyle w:val="ListParagraph"/>
        <w:numPr>
          <w:ilvl w:val="0"/>
          <w:numId w:val="1"/>
          <w:numberingChange w:id="51" w:author="Matthew Barbour" w:date="2012-05-16T21:20:00Z" w:original="-"/>
        </w:numPr>
        <w:pPrChange w:id="52" w:author="Matthew Barbour" w:date="2012-05-17T13:34:00Z">
          <w:pPr>
            <w:pStyle w:val="ListParagraph"/>
            <w:ind w:left="0"/>
          </w:pPr>
        </w:pPrChange>
      </w:pPr>
      <w:del w:id="53" w:author="Matthew Barbour" w:date="2012-05-17T13:34:00Z">
        <w:r w:rsidDel="00772061">
          <w:delText>Measure plants traits after 2-3 months</w:delText>
        </w:r>
      </w:del>
    </w:p>
    <w:p w:rsidR="006D75C8" w:rsidRDefault="009469AF" w:rsidP="009469AF">
      <w:pPr>
        <w:pStyle w:val="ListParagraph"/>
      </w:pPr>
      <w:r>
        <w:t xml:space="preserve"> </w:t>
      </w:r>
    </w:p>
    <w:p w:rsidR="008114BB" w:rsidRDefault="008114BB" w:rsidP="00115A61">
      <w:pPr>
        <w:numPr>
          <w:ins w:id="54" w:author="Matthew Barbour" w:date="2012-05-17T09:27:00Z"/>
        </w:numPr>
        <w:rPr>
          <w:ins w:id="55" w:author="Matthew Barbour" w:date="2012-05-17T12:29:00Z"/>
        </w:rPr>
      </w:pPr>
      <w:ins w:id="56" w:author="Matthew Barbour" w:date="2012-05-17T09:27:00Z">
        <w:r>
          <w:t>Greenhouse Study:</w:t>
        </w:r>
      </w:ins>
      <w:ins w:id="57" w:author="Matthew Barbour" w:date="2012-05-17T09:28:00Z">
        <w:r>
          <w:t xml:space="preserve">  Unbiased assessment of plant quality for </w:t>
        </w:r>
      </w:ins>
      <w:ins w:id="58" w:author="Matthew Barbour" w:date="2012-05-17T09:29:00Z">
        <w:r>
          <w:t xml:space="preserve">aphids (no confounding effects </w:t>
        </w:r>
      </w:ins>
      <w:ins w:id="59" w:author="Matthew Barbour" w:date="2012-05-17T09:30:00Z">
        <w:r>
          <w:t xml:space="preserve">of </w:t>
        </w:r>
      </w:ins>
      <w:ins w:id="60" w:author="Matthew Barbour" w:date="2012-05-17T09:29:00Z">
        <w:r>
          <w:t>ant tending or predation on natural plants)</w:t>
        </w:r>
      </w:ins>
      <w:ins w:id="61" w:author="Matthew Barbour" w:date="2012-05-17T12:31:00Z">
        <w:r w:rsidR="00B331EF">
          <w:t xml:space="preserve"> as well as induced vs. non-induced effects of aphids</w:t>
        </w:r>
      </w:ins>
    </w:p>
    <w:p w:rsidR="00B331EF" w:rsidRDefault="00B331EF" w:rsidP="00B331EF">
      <w:pPr>
        <w:pStyle w:val="ListParagraph"/>
        <w:numPr>
          <w:ilvl w:val="0"/>
          <w:numId w:val="1"/>
          <w:ins w:id="62" w:author="Matthew Barbour" w:date="2012-05-17T12:29:00Z"/>
        </w:numPr>
        <w:rPr>
          <w:ins w:id="63" w:author="Matthew Barbour" w:date="2012-05-17T12:29:00Z"/>
        </w:rPr>
        <w:pPrChange w:id="64" w:author="Matthew Barbour" w:date="2012-05-17T12:29:00Z">
          <w:pPr/>
        </w:pPrChange>
      </w:pPr>
      <w:ins w:id="65" w:author="Matthew Barbour" w:date="2012-05-17T12:29:00Z">
        <w:r>
          <w:t>2 Treatments</w:t>
        </w:r>
      </w:ins>
    </w:p>
    <w:p w:rsidR="00B331EF" w:rsidRDefault="00B331EF" w:rsidP="00B331EF">
      <w:pPr>
        <w:pStyle w:val="ListParagraph"/>
        <w:numPr>
          <w:ilvl w:val="1"/>
          <w:numId w:val="1"/>
          <w:ins w:id="66" w:author="Matthew Barbour" w:date="2012-05-17T12:29:00Z"/>
        </w:numPr>
        <w:rPr>
          <w:ins w:id="67" w:author="Matthew Barbour" w:date="2012-05-17T12:29:00Z"/>
        </w:rPr>
      </w:pPr>
      <w:ins w:id="68" w:author="Matthew Barbour" w:date="2012-05-17T12:29:00Z">
        <w:r>
          <w:t>Aphids and no aphids</w:t>
        </w:r>
      </w:ins>
    </w:p>
    <w:p w:rsidR="008114BB" w:rsidRDefault="00B331EF" w:rsidP="00B331EF">
      <w:pPr>
        <w:pStyle w:val="ListParagraph"/>
        <w:numPr>
          <w:ilvl w:val="1"/>
          <w:numId w:val="1"/>
          <w:ins w:id="69" w:author="Matthew Barbour" w:date="2012-05-17T09:27:00Z"/>
        </w:numPr>
        <w:rPr>
          <w:ins w:id="70" w:author="Matthew Barbour" w:date="2012-05-17T09:40:00Z"/>
        </w:rPr>
        <w:pPrChange w:id="71" w:author="Matthew Barbour" w:date="2012-05-17T12:30:00Z">
          <w:pPr>
            <w:pStyle w:val="ListParagraph"/>
            <w:ind w:left="0"/>
          </w:pPr>
        </w:pPrChange>
      </w:pPr>
      <w:ins w:id="72" w:author="Matthew Barbour" w:date="2012-05-17T12:29:00Z">
        <w:r>
          <w:t>4 replicates of all 10 genotypes per treatment (40 cuttings of each genotype from 40 cm trees)</w:t>
        </w:r>
      </w:ins>
    </w:p>
    <w:p w:rsidR="006F4A24" w:rsidRDefault="00B331EF" w:rsidP="008114BB">
      <w:pPr>
        <w:pStyle w:val="ListParagraph"/>
        <w:numPr>
          <w:ilvl w:val="0"/>
          <w:numId w:val="1"/>
          <w:ins w:id="73" w:author="Matthew Barbour" w:date="2012-05-17T09:40:00Z"/>
        </w:numPr>
        <w:rPr>
          <w:ins w:id="74" w:author="Matthew Barbour" w:date="2012-05-17T09:27:00Z"/>
        </w:rPr>
        <w:pPrChange w:id="75" w:author="Matthew Barbour" w:date="2012-05-17T09:28:00Z">
          <w:pPr/>
        </w:pPrChange>
      </w:pPr>
      <w:ins w:id="76" w:author="Matthew Barbour" w:date="2012-05-17T09:40:00Z">
        <w:r>
          <w:t>2</w:t>
        </w:r>
        <w:r w:rsidR="006F4A24">
          <w:t>00 aphids</w:t>
        </w:r>
      </w:ins>
    </w:p>
    <w:p w:rsidR="008114BB" w:rsidRDefault="008114BB" w:rsidP="008114BB">
      <w:pPr>
        <w:pStyle w:val="ListParagraph"/>
        <w:numPr>
          <w:ilvl w:val="0"/>
          <w:numId w:val="1"/>
          <w:ins w:id="77" w:author="Matthew Barbour" w:date="2012-05-17T09:28:00Z"/>
        </w:numPr>
        <w:rPr>
          <w:ins w:id="78" w:author="Matthew Barbour" w:date="2012-05-17T12:24:00Z"/>
        </w:rPr>
      </w:pPr>
      <w:ins w:id="79" w:author="Matthew Barbour" w:date="2012-05-17T09:28:00Z">
        <w:r>
          <w:t xml:space="preserve">Bag 5 aphids on each </w:t>
        </w:r>
      </w:ins>
      <w:ins w:id="80" w:author="Matthew Barbour" w:date="2012-05-17T12:31:00Z">
        <w:r w:rsidR="00B331EF">
          <w:t xml:space="preserve">aphid treatment </w:t>
        </w:r>
      </w:ins>
      <w:ins w:id="81" w:author="Matthew Barbour" w:date="2012-05-17T09:28:00Z">
        <w:r>
          <w:t>cutting and monitor aphid population grow</w:t>
        </w:r>
      </w:ins>
      <w:ins w:id="82" w:author="Matthew Barbour" w:date="2012-05-17T09:30:00Z">
        <w:r>
          <w:t>t</w:t>
        </w:r>
      </w:ins>
      <w:ins w:id="83" w:author="Matthew Barbour" w:date="2012-05-17T09:28:00Z">
        <w:r>
          <w:t>h</w:t>
        </w:r>
      </w:ins>
    </w:p>
    <w:p w:rsidR="00B331EF" w:rsidRDefault="00B331EF" w:rsidP="00B331EF">
      <w:pPr>
        <w:pStyle w:val="ListParagraph"/>
        <w:numPr>
          <w:ilvl w:val="0"/>
          <w:numId w:val="1"/>
          <w:ins w:id="84" w:author="Matthew Barbour" w:date="2012-05-17T12:26:00Z"/>
        </w:numPr>
        <w:rPr>
          <w:ins w:id="85" w:author="Matthew Barbour" w:date="2012-05-17T12:47:00Z"/>
        </w:rPr>
      </w:pPr>
      <w:ins w:id="86" w:author="Matthew Barbour" w:date="2012-05-17T12:31:00Z">
        <w:r>
          <w:t>After 2-3 weeks, measure plant traits of both aphid and non-aphid grown cuttings.</w:t>
        </w:r>
      </w:ins>
    </w:p>
    <w:p w:rsidR="0096259D" w:rsidRDefault="00772061" w:rsidP="00B331EF">
      <w:pPr>
        <w:pStyle w:val="ListParagraph"/>
        <w:numPr>
          <w:ilvl w:val="0"/>
          <w:numId w:val="1"/>
          <w:ins w:id="87" w:author="Matthew Barbour" w:date="2012-05-17T12:47:00Z"/>
        </w:numPr>
        <w:rPr>
          <w:ins w:id="88" w:author="Matthew Barbour" w:date="2012-05-17T12:47:00Z"/>
        </w:rPr>
      </w:pPr>
      <w:ins w:id="89" w:author="Matthew Barbour" w:date="2012-05-17T13:33:00Z">
        <w:r>
          <w:t>Maybe do this in the field with 4 different blocks</w:t>
        </w:r>
        <w:r>
          <w:t>…</w:t>
        </w:r>
      </w:ins>
      <w:ins w:id="90" w:author="Matthew Barbour" w:date="2012-05-17T12:47:00Z">
        <w:r w:rsidR="0096259D">
          <w:t xml:space="preserve"> </w:t>
        </w:r>
      </w:ins>
    </w:p>
    <w:p w:rsidR="0096259D" w:rsidRDefault="0096259D" w:rsidP="0096259D">
      <w:pPr>
        <w:pStyle w:val="ListParagraph"/>
        <w:numPr>
          <w:ilvl w:val="1"/>
          <w:numId w:val="1"/>
          <w:ins w:id="91" w:author="Matthew Barbour" w:date="2012-05-17T12:48:00Z"/>
        </w:numPr>
        <w:rPr>
          <w:ins w:id="92" w:author="Matthew Barbour" w:date="2012-05-17T12:51:00Z"/>
        </w:rPr>
      </w:pPr>
      <w:ins w:id="93" w:author="Matthew Barbour" w:date="2012-05-17T12:48:00Z">
        <w:r>
          <w:t xml:space="preserve">Results will be </w:t>
        </w:r>
        <w:proofErr w:type="gramStart"/>
        <w:r>
          <w:t>more noisy</w:t>
        </w:r>
        <w:proofErr w:type="gramEnd"/>
        <w:r>
          <w:t>…</w:t>
        </w:r>
      </w:ins>
    </w:p>
    <w:p w:rsidR="0096259D" w:rsidRDefault="0096259D" w:rsidP="0096259D">
      <w:pPr>
        <w:pStyle w:val="ListParagraph"/>
        <w:numPr>
          <w:ilvl w:val="1"/>
          <w:numId w:val="1"/>
          <w:ins w:id="94" w:author="Matthew Barbour" w:date="2012-05-17T12:51:00Z"/>
        </w:numPr>
        <w:rPr>
          <w:ins w:id="95" w:author="Matthew Barbour" w:date="2012-05-17T12:51:00Z"/>
        </w:rPr>
      </w:pPr>
      <w:ins w:id="96" w:author="Matthew Barbour" w:date="2012-05-17T12:51:00Z">
        <w:r>
          <w:t>More difficult to access…</w:t>
        </w:r>
      </w:ins>
    </w:p>
    <w:p w:rsidR="0096259D" w:rsidRDefault="0096259D" w:rsidP="0096259D">
      <w:pPr>
        <w:pStyle w:val="ListParagraph"/>
        <w:numPr>
          <w:ilvl w:val="1"/>
          <w:numId w:val="1"/>
          <w:ins w:id="97" w:author="Matthew Barbour" w:date="2012-05-17T12:52:00Z"/>
        </w:numPr>
        <w:rPr>
          <w:ins w:id="98" w:author="Matthew Barbour" w:date="2012-05-17T12:48:00Z"/>
        </w:rPr>
      </w:pPr>
      <w:ins w:id="99" w:author="Matthew Barbour" w:date="2012-05-17T12:52:00Z">
        <w:r>
          <w:t>Won’t have to worry about other herbivores or purchase full bags for cuttings…</w:t>
        </w:r>
      </w:ins>
    </w:p>
    <w:p w:rsidR="0096259D" w:rsidRDefault="0096259D" w:rsidP="0096259D">
      <w:pPr>
        <w:pStyle w:val="ListParagraph"/>
        <w:numPr>
          <w:ilvl w:val="1"/>
          <w:numId w:val="1"/>
          <w:ins w:id="100" w:author="Matthew Barbour" w:date="2012-05-17T12:48:00Z"/>
        </w:numPr>
        <w:rPr>
          <w:ins w:id="101" w:author="Matthew Barbour" w:date="2012-05-17T09:27:00Z"/>
        </w:rPr>
        <w:pPrChange w:id="102" w:author="Matthew Barbour" w:date="2012-05-17T12:26:00Z">
          <w:pPr/>
        </w:pPrChange>
      </w:pPr>
      <w:ins w:id="103" w:author="Matthew Barbour" w:date="2012-05-17T12:48:00Z">
        <w:r>
          <w:t>But it may enable me to more directly compare effects of ants on aphids population growth</w:t>
        </w:r>
      </w:ins>
      <w:ins w:id="104" w:author="Matthew Barbour" w:date="2012-05-17T12:49:00Z">
        <w:r>
          <w:t>…(not as</w:t>
        </w:r>
        <w:r w:rsidR="00772061">
          <w:t xml:space="preserve"> much of a confounding effect of the lab vs. natural</w:t>
        </w:r>
        <w:r>
          <w:t xml:space="preserve"> environments)</w:t>
        </w:r>
      </w:ins>
    </w:p>
    <w:p w:rsidR="008114BB" w:rsidRDefault="008114BB" w:rsidP="00115A61">
      <w:pPr>
        <w:numPr>
          <w:ins w:id="105" w:author="Matthew Barbour" w:date="2012-05-17T09:27:00Z"/>
        </w:numPr>
        <w:rPr>
          <w:ins w:id="106" w:author="Matthew Barbour" w:date="2012-05-17T09:27:00Z"/>
        </w:rPr>
      </w:pPr>
    </w:p>
    <w:p w:rsidR="00115A61" w:rsidRDefault="00115A61" w:rsidP="00115A61">
      <w:r>
        <w:t>Observational Study:</w:t>
      </w:r>
    </w:p>
    <w:p w:rsidR="006D75C8" w:rsidRDefault="00115A61" w:rsidP="006D75C8">
      <w:pPr>
        <w:pStyle w:val="ListParagraph"/>
        <w:numPr>
          <w:ilvl w:val="0"/>
          <w:numId w:val="1"/>
          <w:numberingChange w:id="107" w:author="Matthew Barbour" w:date="2012-05-16T21:20:00Z" w:original="-"/>
        </w:numPr>
      </w:pPr>
      <w:r>
        <w:t xml:space="preserve">Assess gall and leaf miner densities </w:t>
      </w:r>
      <w:r w:rsidR="00FC12A9">
        <w:t xml:space="preserve">on branches or trees with and without ants </w:t>
      </w:r>
      <w:r>
        <w:t>at various distances from thatch-ant mounds</w:t>
      </w:r>
    </w:p>
    <w:p w:rsidR="00115A61" w:rsidRDefault="006D75C8" w:rsidP="006D75C8">
      <w:pPr>
        <w:pStyle w:val="ListParagraph"/>
        <w:numPr>
          <w:ilvl w:val="0"/>
          <w:numId w:val="1"/>
          <w:numberingChange w:id="108" w:author="Matthew Barbour" w:date="2012-05-16T21:20:00Z" w:original="-"/>
        </w:numPr>
      </w:pPr>
      <w:r>
        <w:t>Rear subsample of galls and leaf miners to assess parasitism.</w:t>
      </w:r>
    </w:p>
    <w:p w:rsidR="00C21C72" w:rsidRPr="00FC12A9" w:rsidRDefault="00C21C72" w:rsidP="00FC12A9">
      <w:pPr>
        <w:rPr>
          <w:b/>
        </w:rPr>
      </w:pPr>
    </w:p>
    <w:sectPr w:rsidR="00C21C72" w:rsidRPr="00FC12A9" w:rsidSect="00C21C72">
      <w:pgSz w:w="12240" w:h="15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4265F9"/>
    <w:multiLevelType w:val="hybridMultilevel"/>
    <w:tmpl w:val="F00C7A68"/>
    <w:lvl w:ilvl="0" w:tplc="F13ADB76">
      <w:start w:val="5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trackRevision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1F38FB"/>
    <w:rsid w:val="00086B55"/>
    <w:rsid w:val="000A1FC4"/>
    <w:rsid w:val="00115A61"/>
    <w:rsid w:val="00125A2A"/>
    <w:rsid w:val="001828F5"/>
    <w:rsid w:val="001F38FB"/>
    <w:rsid w:val="0021065C"/>
    <w:rsid w:val="00220C52"/>
    <w:rsid w:val="0028467A"/>
    <w:rsid w:val="005A451B"/>
    <w:rsid w:val="005C6F65"/>
    <w:rsid w:val="006D75C8"/>
    <w:rsid w:val="006E6397"/>
    <w:rsid w:val="006F4A24"/>
    <w:rsid w:val="00731425"/>
    <w:rsid w:val="00743FA6"/>
    <w:rsid w:val="00772061"/>
    <w:rsid w:val="008114BB"/>
    <w:rsid w:val="009469AF"/>
    <w:rsid w:val="0096259D"/>
    <w:rsid w:val="00A116ED"/>
    <w:rsid w:val="00A67D85"/>
    <w:rsid w:val="00A7431E"/>
    <w:rsid w:val="00B03D00"/>
    <w:rsid w:val="00B331EF"/>
    <w:rsid w:val="00BF3106"/>
    <w:rsid w:val="00C21C72"/>
    <w:rsid w:val="00CE057D"/>
    <w:rsid w:val="00EF4927"/>
    <w:rsid w:val="00F14900"/>
    <w:rsid w:val="00F16615"/>
    <w:rsid w:val="00FC12A9"/>
  </w:rsids>
  <m:mathPr>
    <m:mathFont m:val="Lucida Grande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71B5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C21C7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03D0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03D0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03D0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03D00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03D0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3D00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3D00"/>
    <w:rPr>
      <w:rFonts w:ascii="Lucida Grande" w:hAnsi="Lucida Grande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2</Pages>
  <Words>307</Words>
  <Characters>1751</Characters>
  <Application>Microsoft Macintosh Word</Application>
  <DocSecurity>0</DocSecurity>
  <Lines>26</Lines>
  <Paragraphs>4</Paragraphs>
  <ScaleCrop>false</ScaleCrop>
  <Company>University of British Columbia</Company>
  <LinksUpToDate>false</LinksUpToDate>
  <CharactersWithSpaces>2150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Barbour</dc:creator>
  <cp:keywords/>
  <cp:lastModifiedBy>Matthew Barbour</cp:lastModifiedBy>
  <cp:revision>13</cp:revision>
  <dcterms:created xsi:type="dcterms:W3CDTF">2012-05-03T18:26:00Z</dcterms:created>
  <dcterms:modified xsi:type="dcterms:W3CDTF">2012-05-17T20:34:00Z</dcterms:modified>
</cp:coreProperties>
</file>