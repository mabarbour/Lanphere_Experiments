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59C48" w14:textId="4358FF79" w:rsidR="00661079" w:rsidRDefault="00661079" w:rsidP="0059295B">
      <w:pPr>
        <w:spacing w:line="480" w:lineRule="auto"/>
        <w:rPr>
          <w:rFonts w:ascii="Times New Roman" w:hAnsi="Times New Roman" w:cs="Times New Roman"/>
          <w:b/>
        </w:rPr>
      </w:pPr>
      <w:r w:rsidRPr="00A74FDB">
        <w:rPr>
          <w:rFonts w:ascii="Times New Roman" w:hAnsi="Times New Roman" w:cs="Times New Roman"/>
          <w:b/>
        </w:rPr>
        <w:t>Host-plant genotype predicts individual and community</w:t>
      </w:r>
      <w:r w:rsidR="008C316E">
        <w:rPr>
          <w:rFonts w:ascii="Times New Roman" w:hAnsi="Times New Roman" w:cs="Times New Roman"/>
          <w:b/>
        </w:rPr>
        <w:t xml:space="preserve"> </w:t>
      </w:r>
      <w:r w:rsidRPr="00A74FDB">
        <w:rPr>
          <w:rFonts w:ascii="Times New Roman" w:hAnsi="Times New Roman" w:cs="Times New Roman"/>
          <w:b/>
        </w:rPr>
        <w:t>phenotypes across diverse environments</w:t>
      </w:r>
    </w:p>
    <w:p w14:paraId="76FC794F" w14:textId="77777777" w:rsidR="008A47FF" w:rsidRDefault="008A47FF" w:rsidP="0059295B">
      <w:pPr>
        <w:spacing w:line="480" w:lineRule="auto"/>
        <w:rPr>
          <w:rFonts w:ascii="Times New Roman" w:hAnsi="Times New Roman" w:cs="Times New Roman"/>
        </w:rPr>
      </w:pPr>
    </w:p>
    <w:p w14:paraId="58E3984E" w14:textId="376F975A" w:rsidR="00F67D50" w:rsidRPr="008A47FF" w:rsidRDefault="008A47FF" w:rsidP="0059295B">
      <w:pPr>
        <w:spacing w:line="480" w:lineRule="auto"/>
        <w:rPr>
          <w:rFonts w:ascii="Times New Roman" w:hAnsi="Times New Roman" w:cs="Times New Roman"/>
          <w:vertAlign w:val="superscript"/>
        </w:rPr>
      </w:pPr>
      <w:r>
        <w:rPr>
          <w:rFonts w:ascii="Times New Roman" w:hAnsi="Times New Roman" w:cs="Times New Roman"/>
        </w:rPr>
        <w:t xml:space="preserve">Matthew A. </w:t>
      </w:r>
      <w:proofErr w:type="spellStart"/>
      <w:r>
        <w:rPr>
          <w:rFonts w:ascii="Times New Roman" w:hAnsi="Times New Roman" w:cs="Times New Roman"/>
        </w:rPr>
        <w:t>Barbour</w:t>
      </w:r>
      <w:r>
        <w:rPr>
          <w:rFonts w:ascii="Times New Roman" w:hAnsi="Times New Roman" w:cs="Times New Roman"/>
          <w:vertAlign w:val="superscript"/>
        </w:rPr>
        <w:t>a</w:t>
      </w:r>
      <w:proofErr w:type="spellEnd"/>
      <w:r>
        <w:rPr>
          <w:rFonts w:ascii="Times New Roman" w:hAnsi="Times New Roman" w:cs="Times New Roman"/>
        </w:rPr>
        <w:t xml:space="preserve">, Sonya </w:t>
      </w:r>
      <w:proofErr w:type="spellStart"/>
      <w:r>
        <w:rPr>
          <w:rFonts w:ascii="Times New Roman" w:hAnsi="Times New Roman" w:cs="Times New Roman"/>
        </w:rPr>
        <w:t>Erlandson</w:t>
      </w:r>
      <w:r>
        <w:rPr>
          <w:rFonts w:ascii="Times New Roman" w:hAnsi="Times New Roman" w:cs="Times New Roman"/>
          <w:vertAlign w:val="superscript"/>
        </w:rPr>
        <w:t>b</w:t>
      </w:r>
      <w:proofErr w:type="spellEnd"/>
      <w:r>
        <w:rPr>
          <w:rFonts w:ascii="Times New Roman" w:hAnsi="Times New Roman" w:cs="Times New Roman"/>
        </w:rPr>
        <w:t xml:space="preserve">, </w:t>
      </w:r>
      <w:proofErr w:type="spellStart"/>
      <w:r>
        <w:rPr>
          <w:rFonts w:ascii="Times New Roman" w:hAnsi="Times New Roman" w:cs="Times New Roman"/>
        </w:rPr>
        <w:t>Kabir</w:t>
      </w:r>
      <w:proofErr w:type="spellEnd"/>
      <w:r>
        <w:rPr>
          <w:rFonts w:ascii="Times New Roman" w:hAnsi="Times New Roman" w:cs="Times New Roman"/>
        </w:rPr>
        <w:t xml:space="preserve"> </w:t>
      </w:r>
      <w:proofErr w:type="spellStart"/>
      <w:r>
        <w:rPr>
          <w:rFonts w:ascii="Times New Roman" w:hAnsi="Times New Roman" w:cs="Times New Roman"/>
        </w:rPr>
        <w:t>Peay</w:t>
      </w:r>
      <w:r>
        <w:rPr>
          <w:rFonts w:ascii="Times New Roman" w:hAnsi="Times New Roman" w:cs="Times New Roman"/>
          <w:vertAlign w:val="superscript"/>
        </w:rPr>
        <w:t>b</w:t>
      </w:r>
      <w:proofErr w:type="spellEnd"/>
      <w:r>
        <w:rPr>
          <w:rFonts w:ascii="Times New Roman" w:hAnsi="Times New Roman" w:cs="Times New Roman"/>
        </w:rPr>
        <w:t xml:space="preserve">, Brendan </w:t>
      </w:r>
      <w:proofErr w:type="spellStart"/>
      <w:r>
        <w:rPr>
          <w:rFonts w:ascii="Times New Roman" w:hAnsi="Times New Roman" w:cs="Times New Roman"/>
        </w:rPr>
        <w:t>Locke</w:t>
      </w:r>
      <w:r>
        <w:rPr>
          <w:rFonts w:ascii="Times New Roman" w:hAnsi="Times New Roman" w:cs="Times New Roman"/>
          <w:vertAlign w:val="superscript"/>
        </w:rPr>
        <w:t>c</w:t>
      </w:r>
      <w:proofErr w:type="spellEnd"/>
      <w:r>
        <w:rPr>
          <w:rFonts w:ascii="Times New Roman" w:hAnsi="Times New Roman" w:cs="Times New Roman"/>
        </w:rPr>
        <w:t xml:space="preserve">, Erik S. </w:t>
      </w:r>
      <w:proofErr w:type="spellStart"/>
      <w:r>
        <w:rPr>
          <w:rFonts w:ascii="Times New Roman" w:hAnsi="Times New Roman" w:cs="Times New Roman"/>
        </w:rPr>
        <w:t>Jules</w:t>
      </w:r>
      <w:r>
        <w:rPr>
          <w:rFonts w:ascii="Times New Roman" w:hAnsi="Times New Roman" w:cs="Times New Roman"/>
          <w:vertAlign w:val="superscript"/>
        </w:rPr>
        <w:t>c</w:t>
      </w:r>
      <w:proofErr w:type="spellEnd"/>
      <w:r>
        <w:rPr>
          <w:rFonts w:ascii="Times New Roman" w:hAnsi="Times New Roman" w:cs="Times New Roman"/>
        </w:rPr>
        <w:t xml:space="preserve">, Gregory M. </w:t>
      </w:r>
      <w:proofErr w:type="spellStart"/>
      <w:r>
        <w:rPr>
          <w:rFonts w:ascii="Times New Roman" w:hAnsi="Times New Roman" w:cs="Times New Roman"/>
        </w:rPr>
        <w:t>Crutsinger</w:t>
      </w:r>
      <w:r>
        <w:rPr>
          <w:rFonts w:ascii="Times New Roman" w:hAnsi="Times New Roman" w:cs="Times New Roman"/>
          <w:vertAlign w:val="superscript"/>
        </w:rPr>
        <w:t>d</w:t>
      </w:r>
      <w:proofErr w:type="spellEnd"/>
    </w:p>
    <w:p w14:paraId="4F0E2ACA" w14:textId="77777777" w:rsidR="008A47FF" w:rsidRDefault="008A47FF" w:rsidP="008A47FF">
      <w:pPr>
        <w:rPr>
          <w:rFonts w:ascii="Times New Roman" w:hAnsi="Times New Roman" w:cs="Times New Roman"/>
        </w:rPr>
      </w:pPr>
    </w:p>
    <w:p w14:paraId="59F00735"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a</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Zoology, University of British Columbia, Vancouver, Canada; </w:t>
      </w:r>
      <w:proofErr w:type="spellStart"/>
      <w:r w:rsidRPr="008A47FF">
        <w:rPr>
          <w:rFonts w:ascii="Times New Roman" w:hAnsi="Times New Roman" w:cs="Times New Roman"/>
          <w:vertAlign w:val="superscript"/>
        </w:rPr>
        <w:t>b</w:t>
      </w:r>
      <w:r w:rsidRPr="008A47FF">
        <w:rPr>
          <w:rFonts w:ascii="Times New Roman" w:hAnsi="Times New Roman" w:cs="Times New Roman"/>
        </w:rPr>
        <w:t>Department</w:t>
      </w:r>
      <w:proofErr w:type="spellEnd"/>
      <w:r w:rsidRPr="008A47FF">
        <w:rPr>
          <w:rFonts w:ascii="Times New Roman" w:hAnsi="Times New Roman" w:cs="Times New Roman"/>
        </w:rPr>
        <w:t xml:space="preserve"> of ____, Stanford University, Palo Alto, California, USA; </w:t>
      </w:r>
    </w:p>
    <w:p w14:paraId="100190F0"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c</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Biological Sciences, Humboldt State University, Arcata, USA;</w:t>
      </w:r>
    </w:p>
    <w:p w14:paraId="0BB6F0CE" w14:textId="2721FCB0" w:rsidR="008A47FF" w:rsidRPr="008A47FF" w:rsidRDefault="008A47FF" w:rsidP="008A47FF">
      <w:pPr>
        <w:spacing w:line="480" w:lineRule="auto"/>
        <w:rPr>
          <w:rFonts w:ascii="Times New Roman" w:hAnsi="Times New Roman" w:cs="Times New Roman"/>
        </w:rPr>
      </w:pPr>
      <w:proofErr w:type="gramStart"/>
      <w:r w:rsidRPr="008A47FF">
        <w:rPr>
          <w:rFonts w:ascii="Times New Roman" w:hAnsi="Times New Roman" w:cs="Times New Roman"/>
          <w:vertAlign w:val="superscript"/>
        </w:rPr>
        <w:t>d</w:t>
      </w:r>
      <w:r w:rsidRPr="008A47FF">
        <w:rPr>
          <w:rFonts w:ascii="Times New Roman" w:hAnsi="Times New Roman" w:cs="Times New Roman"/>
        </w:rPr>
        <w:t>3D</w:t>
      </w:r>
      <w:proofErr w:type="gramEnd"/>
      <w:r w:rsidRPr="008A47FF">
        <w:rPr>
          <w:rFonts w:ascii="Times New Roman" w:hAnsi="Times New Roman" w:cs="Times New Roman"/>
        </w:rPr>
        <w:t xml:space="preserve"> Robotics, Berkeley, California, USA</w:t>
      </w:r>
    </w:p>
    <w:p w14:paraId="608A38B2" w14:textId="77777777" w:rsidR="008A47FF" w:rsidRDefault="008A47FF" w:rsidP="0059295B">
      <w:pPr>
        <w:spacing w:line="480" w:lineRule="auto"/>
        <w:rPr>
          <w:rFonts w:ascii="Times New Roman" w:hAnsi="Times New Roman" w:cs="Times New Roman"/>
        </w:rPr>
      </w:pPr>
    </w:p>
    <w:p w14:paraId="5FD0F828" w14:textId="336A3241"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r w:rsidR="008A47FF">
        <w:rPr>
          <w:rFonts w:ascii="Times New Roman" w:hAnsi="Times New Roman" w:cs="Times New Roman"/>
        </w:rPr>
        <w:t>: barbour@zoology.ubc.ca</w:t>
      </w:r>
    </w:p>
    <w:p w14:paraId="6ECCFC0E" w14:textId="77777777" w:rsidR="002400A8" w:rsidRDefault="002400A8" w:rsidP="0059295B">
      <w:pPr>
        <w:spacing w:line="480" w:lineRule="auto"/>
        <w:rPr>
          <w:rFonts w:ascii="Times New Roman" w:hAnsi="Times New Roman" w:cs="Times New Roman"/>
        </w:rPr>
      </w:pPr>
    </w:p>
    <w:p w14:paraId="30CBC4D4" w14:textId="77777777" w:rsidR="002400A8" w:rsidRDefault="002400A8" w:rsidP="0059295B">
      <w:pPr>
        <w:spacing w:line="480" w:lineRule="auto"/>
        <w:rPr>
          <w:rFonts w:ascii="Times New Roman" w:hAnsi="Times New Roman" w:cs="Times New Roman"/>
        </w:rPr>
      </w:pPr>
    </w:p>
    <w:p w14:paraId="5DE7B9F0" w14:textId="77777777" w:rsidR="008A47FF" w:rsidRDefault="008A47FF" w:rsidP="0059295B">
      <w:pPr>
        <w:spacing w:line="480" w:lineRule="auto"/>
        <w:rPr>
          <w:rFonts w:ascii="Times New Roman" w:hAnsi="Times New Roman" w:cs="Times New Roman"/>
        </w:rPr>
      </w:pPr>
    </w:p>
    <w:p w14:paraId="1DD50967" w14:textId="77777777" w:rsidR="008A47FF" w:rsidRDefault="008A47FF" w:rsidP="0059295B">
      <w:pPr>
        <w:spacing w:line="480" w:lineRule="auto"/>
        <w:rPr>
          <w:rFonts w:ascii="Times New Roman" w:hAnsi="Times New Roman" w:cs="Times New Roman"/>
        </w:rPr>
      </w:pPr>
    </w:p>
    <w:p w14:paraId="10D66666" w14:textId="77777777" w:rsidR="008A47FF" w:rsidRDefault="008A47FF" w:rsidP="0059295B">
      <w:pPr>
        <w:spacing w:line="480" w:lineRule="auto"/>
        <w:rPr>
          <w:rFonts w:ascii="Times New Roman" w:hAnsi="Times New Roman" w:cs="Times New Roman"/>
        </w:rPr>
      </w:pPr>
    </w:p>
    <w:p w14:paraId="0C231074" w14:textId="77777777" w:rsidR="008A47FF" w:rsidRDefault="008A47FF" w:rsidP="0059295B">
      <w:pPr>
        <w:spacing w:line="480" w:lineRule="auto"/>
        <w:rPr>
          <w:rFonts w:ascii="Times New Roman" w:hAnsi="Times New Roman" w:cs="Times New Roman"/>
        </w:rPr>
      </w:pPr>
    </w:p>
    <w:p w14:paraId="383AEADD" w14:textId="77777777" w:rsidR="008A47FF" w:rsidRDefault="008A47FF" w:rsidP="0059295B">
      <w:pPr>
        <w:spacing w:line="480" w:lineRule="auto"/>
        <w:rPr>
          <w:rFonts w:ascii="Times New Roman" w:hAnsi="Times New Roman" w:cs="Times New Roman"/>
        </w:rPr>
      </w:pPr>
    </w:p>
    <w:p w14:paraId="4750E704" w14:textId="77777777" w:rsidR="008A47FF" w:rsidRDefault="008A47FF" w:rsidP="0059295B">
      <w:pPr>
        <w:spacing w:line="480" w:lineRule="auto"/>
        <w:rPr>
          <w:rFonts w:ascii="Times New Roman" w:hAnsi="Times New Roman" w:cs="Times New Roman"/>
        </w:rPr>
      </w:pPr>
    </w:p>
    <w:p w14:paraId="05BB7047" w14:textId="77777777" w:rsidR="008A47FF" w:rsidRDefault="008A47FF" w:rsidP="0059295B">
      <w:pPr>
        <w:spacing w:line="480" w:lineRule="auto"/>
        <w:rPr>
          <w:rFonts w:ascii="Times New Roman" w:hAnsi="Times New Roman" w:cs="Times New Roman"/>
        </w:rPr>
      </w:pPr>
    </w:p>
    <w:p w14:paraId="02CF15E2" w14:textId="77777777" w:rsidR="008A47FF" w:rsidRDefault="008A47FF" w:rsidP="0059295B">
      <w:pPr>
        <w:spacing w:line="480" w:lineRule="auto"/>
        <w:rPr>
          <w:rFonts w:ascii="Times New Roman" w:hAnsi="Times New Roman" w:cs="Times New Roman"/>
        </w:rPr>
      </w:pPr>
    </w:p>
    <w:p w14:paraId="5EE6767D" w14:textId="4A5C8648" w:rsidR="008A47FF" w:rsidRDefault="008A47FF">
      <w:pPr>
        <w:rPr>
          <w:rFonts w:ascii="Times New Roman" w:hAnsi="Times New Roman" w:cs="Times New Roman"/>
        </w:rPr>
      </w:pPr>
      <w:r>
        <w:rPr>
          <w:rFonts w:ascii="Times New Roman" w:hAnsi="Times New Roman" w:cs="Times New Roman"/>
        </w:rPr>
        <w:br w:type="page"/>
      </w:r>
    </w:p>
    <w:p w14:paraId="2E56C420" w14:textId="77777777" w:rsidR="00F67D50" w:rsidRPr="001E477C" w:rsidRDefault="00F67D50" w:rsidP="0059295B">
      <w:pPr>
        <w:spacing w:line="480" w:lineRule="auto"/>
        <w:rPr>
          <w:rFonts w:ascii="Times New Roman" w:hAnsi="Times New Roman" w:cs="Times New Roman"/>
          <w:b/>
        </w:rPr>
      </w:pPr>
      <w:r w:rsidRPr="001E477C">
        <w:rPr>
          <w:rFonts w:ascii="Times New Roman" w:hAnsi="Times New Roman" w:cs="Times New Roman"/>
          <w:b/>
        </w:rPr>
        <w:lastRenderedPageBreak/>
        <w:t>Abstract</w:t>
      </w:r>
    </w:p>
    <w:p w14:paraId="51AEC6A8" w14:textId="77777777" w:rsidR="00F67D50" w:rsidRPr="0059295B" w:rsidRDefault="00F67D50" w:rsidP="0059295B">
      <w:pPr>
        <w:spacing w:line="480" w:lineRule="auto"/>
        <w:rPr>
          <w:rFonts w:ascii="Times New Roman" w:hAnsi="Times New Roman" w:cs="Times New Roman"/>
        </w:rPr>
      </w:pPr>
    </w:p>
    <w:p w14:paraId="23C2D5AD" w14:textId="77777777" w:rsidR="001E477C" w:rsidRDefault="001E477C" w:rsidP="0059295B">
      <w:pPr>
        <w:spacing w:line="480" w:lineRule="auto"/>
        <w:rPr>
          <w:rFonts w:ascii="Times New Roman" w:hAnsi="Times New Roman" w:cs="Times New Roman"/>
          <w:b/>
        </w:rPr>
      </w:pPr>
    </w:p>
    <w:p w14:paraId="048C097F" w14:textId="77777777" w:rsidR="001E477C" w:rsidRDefault="001E477C" w:rsidP="0059295B">
      <w:pPr>
        <w:spacing w:line="480" w:lineRule="auto"/>
        <w:rPr>
          <w:rFonts w:ascii="Times New Roman" w:hAnsi="Times New Roman" w:cs="Times New Roman"/>
          <w:b/>
        </w:rPr>
      </w:pPr>
    </w:p>
    <w:p w14:paraId="0B54F0BB" w14:textId="77777777" w:rsidR="001E477C" w:rsidRDefault="001E477C" w:rsidP="0059295B">
      <w:pPr>
        <w:spacing w:line="480" w:lineRule="auto"/>
        <w:rPr>
          <w:rFonts w:ascii="Times New Roman" w:hAnsi="Times New Roman" w:cs="Times New Roman"/>
          <w:b/>
        </w:rPr>
      </w:pPr>
    </w:p>
    <w:p w14:paraId="54A3F420" w14:textId="77777777" w:rsidR="001E477C" w:rsidRDefault="001E477C" w:rsidP="0059295B">
      <w:pPr>
        <w:spacing w:line="480" w:lineRule="auto"/>
        <w:rPr>
          <w:rFonts w:ascii="Times New Roman" w:hAnsi="Times New Roman" w:cs="Times New Roman"/>
          <w:b/>
        </w:rPr>
      </w:pPr>
    </w:p>
    <w:p w14:paraId="30D94053" w14:textId="77777777" w:rsidR="001E477C" w:rsidRDefault="001E477C" w:rsidP="0059295B">
      <w:pPr>
        <w:spacing w:line="480" w:lineRule="auto"/>
        <w:rPr>
          <w:rFonts w:ascii="Times New Roman" w:hAnsi="Times New Roman" w:cs="Times New Roman"/>
          <w:b/>
        </w:rPr>
      </w:pPr>
    </w:p>
    <w:p w14:paraId="19857BAF" w14:textId="77777777" w:rsidR="001E477C" w:rsidRDefault="001E477C" w:rsidP="0059295B">
      <w:pPr>
        <w:spacing w:line="480" w:lineRule="auto"/>
        <w:rPr>
          <w:rFonts w:ascii="Times New Roman" w:hAnsi="Times New Roman" w:cs="Times New Roman"/>
          <w:b/>
        </w:rPr>
      </w:pPr>
    </w:p>
    <w:p w14:paraId="30E69FA6" w14:textId="77777777" w:rsidR="001E477C" w:rsidRDefault="001E477C" w:rsidP="0059295B">
      <w:pPr>
        <w:spacing w:line="480" w:lineRule="auto"/>
        <w:rPr>
          <w:rFonts w:ascii="Times New Roman" w:hAnsi="Times New Roman" w:cs="Times New Roman"/>
          <w:b/>
        </w:rPr>
      </w:pPr>
    </w:p>
    <w:p w14:paraId="1A876A31" w14:textId="77777777" w:rsidR="001E477C" w:rsidRDefault="001E477C" w:rsidP="0059295B">
      <w:pPr>
        <w:spacing w:line="480" w:lineRule="auto"/>
        <w:rPr>
          <w:rFonts w:ascii="Times New Roman" w:hAnsi="Times New Roman" w:cs="Times New Roman"/>
          <w:b/>
        </w:rPr>
      </w:pPr>
    </w:p>
    <w:p w14:paraId="580186D5" w14:textId="77777777" w:rsidR="001E477C" w:rsidRDefault="001E477C" w:rsidP="0059295B">
      <w:pPr>
        <w:spacing w:line="480" w:lineRule="auto"/>
        <w:rPr>
          <w:rFonts w:ascii="Times New Roman" w:hAnsi="Times New Roman" w:cs="Times New Roman"/>
          <w:b/>
        </w:rPr>
      </w:pPr>
    </w:p>
    <w:p w14:paraId="4D9E7996" w14:textId="77777777" w:rsidR="001E477C" w:rsidRDefault="001E477C" w:rsidP="0059295B">
      <w:pPr>
        <w:spacing w:line="480" w:lineRule="auto"/>
        <w:rPr>
          <w:rFonts w:ascii="Times New Roman" w:hAnsi="Times New Roman" w:cs="Times New Roman"/>
          <w:b/>
        </w:rPr>
      </w:pPr>
    </w:p>
    <w:p w14:paraId="53AB5206" w14:textId="77777777" w:rsidR="001E477C" w:rsidRDefault="001E477C" w:rsidP="0059295B">
      <w:pPr>
        <w:spacing w:line="480" w:lineRule="auto"/>
        <w:rPr>
          <w:rFonts w:ascii="Times New Roman" w:hAnsi="Times New Roman" w:cs="Times New Roman"/>
          <w:b/>
        </w:rPr>
      </w:pPr>
    </w:p>
    <w:p w14:paraId="6E76848C" w14:textId="77777777" w:rsidR="001E477C" w:rsidRDefault="001E477C" w:rsidP="0059295B">
      <w:pPr>
        <w:spacing w:line="480" w:lineRule="auto"/>
        <w:rPr>
          <w:rFonts w:ascii="Times New Roman" w:hAnsi="Times New Roman" w:cs="Times New Roman"/>
          <w:b/>
        </w:rPr>
      </w:pPr>
    </w:p>
    <w:p w14:paraId="53C7DCEE" w14:textId="77777777" w:rsidR="001E477C" w:rsidRDefault="001E477C" w:rsidP="0059295B">
      <w:pPr>
        <w:spacing w:line="480" w:lineRule="auto"/>
        <w:rPr>
          <w:rFonts w:ascii="Times New Roman" w:hAnsi="Times New Roman" w:cs="Times New Roman"/>
          <w:b/>
        </w:rPr>
      </w:pPr>
    </w:p>
    <w:p w14:paraId="357369DB" w14:textId="77777777" w:rsidR="001E477C" w:rsidRDefault="001E477C" w:rsidP="0059295B">
      <w:pPr>
        <w:spacing w:line="480" w:lineRule="auto"/>
        <w:rPr>
          <w:rFonts w:ascii="Times New Roman" w:hAnsi="Times New Roman" w:cs="Times New Roman"/>
          <w:b/>
        </w:rPr>
      </w:pPr>
    </w:p>
    <w:p w14:paraId="27B0D6C5" w14:textId="77777777" w:rsidR="001E477C" w:rsidRDefault="001E477C" w:rsidP="0059295B">
      <w:pPr>
        <w:spacing w:line="480" w:lineRule="auto"/>
        <w:rPr>
          <w:rFonts w:ascii="Times New Roman" w:hAnsi="Times New Roman" w:cs="Times New Roman"/>
          <w:b/>
        </w:rPr>
      </w:pPr>
    </w:p>
    <w:p w14:paraId="462BFFBC" w14:textId="77777777" w:rsidR="001E477C" w:rsidRDefault="001E477C" w:rsidP="0059295B">
      <w:pPr>
        <w:spacing w:line="480" w:lineRule="auto"/>
        <w:rPr>
          <w:rFonts w:ascii="Times New Roman" w:hAnsi="Times New Roman" w:cs="Times New Roman"/>
          <w:b/>
        </w:rPr>
      </w:pPr>
    </w:p>
    <w:p w14:paraId="20FEA3AB" w14:textId="77777777" w:rsidR="001E477C" w:rsidRDefault="001E477C" w:rsidP="0059295B">
      <w:pPr>
        <w:spacing w:line="480" w:lineRule="auto"/>
        <w:rPr>
          <w:rFonts w:ascii="Times New Roman" w:hAnsi="Times New Roman" w:cs="Times New Roman"/>
          <w:b/>
        </w:rPr>
      </w:pPr>
    </w:p>
    <w:p w14:paraId="63D99ED3" w14:textId="77777777" w:rsidR="001E477C" w:rsidRDefault="001E477C" w:rsidP="0059295B">
      <w:pPr>
        <w:spacing w:line="480" w:lineRule="auto"/>
        <w:rPr>
          <w:rFonts w:ascii="Times New Roman" w:hAnsi="Times New Roman" w:cs="Times New Roman"/>
          <w:b/>
        </w:rPr>
      </w:pPr>
    </w:p>
    <w:p w14:paraId="2EAEFE56" w14:textId="77777777" w:rsidR="001E477C" w:rsidRDefault="001E477C" w:rsidP="0059295B">
      <w:pPr>
        <w:spacing w:line="480" w:lineRule="auto"/>
        <w:rPr>
          <w:rFonts w:ascii="Times New Roman" w:hAnsi="Times New Roman" w:cs="Times New Roman"/>
          <w:b/>
        </w:rPr>
      </w:pPr>
    </w:p>
    <w:p w14:paraId="0A60027C" w14:textId="77777777" w:rsidR="001E477C" w:rsidRDefault="001E477C" w:rsidP="0059295B">
      <w:pPr>
        <w:spacing w:line="480" w:lineRule="auto"/>
        <w:rPr>
          <w:rFonts w:ascii="Times New Roman" w:hAnsi="Times New Roman" w:cs="Times New Roman"/>
          <w:b/>
        </w:rPr>
      </w:pPr>
    </w:p>
    <w:p w14:paraId="204C0F56" w14:textId="20F52A3D" w:rsidR="001E477C" w:rsidRDefault="001E477C">
      <w:pPr>
        <w:rPr>
          <w:rFonts w:ascii="Times New Roman" w:hAnsi="Times New Roman" w:cs="Times New Roman"/>
          <w:b/>
        </w:rPr>
      </w:pPr>
      <w:r>
        <w:rPr>
          <w:rFonts w:ascii="Times New Roman" w:hAnsi="Times New Roman" w:cs="Times New Roman"/>
          <w:b/>
        </w:rPr>
        <w:br w:type="page"/>
      </w:r>
    </w:p>
    <w:p w14:paraId="3907FC5D" w14:textId="77777777" w:rsidR="00F67D50" w:rsidRPr="001A35AA" w:rsidRDefault="00F67D50" w:rsidP="0059295B">
      <w:pPr>
        <w:spacing w:line="480" w:lineRule="auto"/>
        <w:rPr>
          <w:rFonts w:ascii="Times New Roman" w:hAnsi="Times New Roman" w:cs="Times New Roman"/>
          <w:b/>
        </w:rPr>
      </w:pPr>
      <w:commentRangeStart w:id="0"/>
      <w:r w:rsidRPr="001A35AA">
        <w:rPr>
          <w:rFonts w:ascii="Times New Roman" w:hAnsi="Times New Roman" w:cs="Times New Roman"/>
          <w:b/>
        </w:rPr>
        <w:lastRenderedPageBreak/>
        <w:t>Introduction</w:t>
      </w:r>
      <w:commentRangeEnd w:id="0"/>
      <w:r w:rsidR="00D06971">
        <w:rPr>
          <w:rStyle w:val="CommentReference"/>
        </w:rPr>
        <w:commentReference w:id="0"/>
      </w:r>
    </w:p>
    <w:p w14:paraId="287159E3" w14:textId="7D04C099" w:rsidR="008478CE" w:rsidRDefault="00385CED" w:rsidP="0059295B">
      <w:pPr>
        <w:spacing w:line="480" w:lineRule="auto"/>
        <w:rPr>
          <w:rFonts w:ascii="Times New Roman" w:hAnsi="Times New Roman" w:cs="Times New Roman"/>
        </w:rPr>
      </w:pPr>
      <w:commentRangeStart w:id="2"/>
      <w:r>
        <w:rPr>
          <w:rFonts w:ascii="Times New Roman" w:hAnsi="Times New Roman" w:cs="Times New Roman"/>
        </w:rPr>
        <w:t xml:space="preserve">P1. </w:t>
      </w:r>
      <w:commentRangeEnd w:id="2"/>
      <w:r>
        <w:rPr>
          <w:rStyle w:val="CommentReference"/>
        </w:rPr>
        <w:commentReference w:id="2"/>
      </w:r>
      <w:r w:rsidR="00D06971">
        <w:rPr>
          <w:rFonts w:ascii="Times New Roman" w:hAnsi="Times New Roman" w:cs="Times New Roman"/>
        </w:rPr>
        <w:t>Plant</w:t>
      </w:r>
      <w:r w:rsidR="003C741A">
        <w:rPr>
          <w:rFonts w:ascii="Times New Roman" w:hAnsi="Times New Roman" w:cs="Times New Roman"/>
        </w:rPr>
        <w:t xml:space="preserve"> genes</w:t>
      </w:r>
      <w:r w:rsidR="00D06971">
        <w:rPr>
          <w:rFonts w:ascii="Times New Roman" w:hAnsi="Times New Roman" w:cs="Times New Roman"/>
        </w:rPr>
        <w:t xml:space="preserve"> determine individual </w:t>
      </w:r>
      <w:proofErr w:type="gramStart"/>
      <w:r w:rsidR="00D06971">
        <w:rPr>
          <w:rFonts w:ascii="Times New Roman" w:hAnsi="Times New Roman" w:cs="Times New Roman"/>
        </w:rPr>
        <w:t>phenotypes which</w:t>
      </w:r>
      <w:proofErr w:type="gramEnd"/>
      <w:r w:rsidR="00D06971">
        <w:rPr>
          <w:rFonts w:ascii="Times New Roman" w:hAnsi="Times New Roman" w:cs="Times New Roman"/>
        </w:rPr>
        <w:t xml:space="preserve"> can have cascading effects</w:t>
      </w:r>
      <w:r>
        <w:rPr>
          <w:rFonts w:ascii="Times New Roman" w:hAnsi="Times New Roman" w:cs="Times New Roman"/>
        </w:rPr>
        <w:t xml:space="preserve"> </w:t>
      </w:r>
      <w:r w:rsidR="00D06971">
        <w:rPr>
          <w:rFonts w:ascii="Times New Roman" w:hAnsi="Times New Roman" w:cs="Times New Roman"/>
        </w:rPr>
        <w:t>on</w:t>
      </w:r>
      <w:r w:rsidR="003C741A">
        <w:rPr>
          <w:rFonts w:ascii="Times New Roman" w:hAnsi="Times New Roman" w:cs="Times New Roman"/>
        </w:rPr>
        <w:t xml:space="preserve"> associated species and entire communities of organisms</w:t>
      </w:r>
      <w:r w:rsidR="008478CE">
        <w:rPr>
          <w:rFonts w:ascii="Times New Roman" w:hAnsi="Times New Roman" w:cs="Times New Roman"/>
        </w:rPr>
        <w:t xml:space="preserve"> </w:t>
      </w:r>
      <w:commentRangeStart w:id="3"/>
      <w:r w:rsidR="00D31D16">
        <w:rPr>
          <w:rFonts w:ascii="Times New Roman" w:hAnsi="Times New Roman" w:cs="Times New Roman"/>
        </w:rPr>
        <w:fldChar w:fldCharType="begin">
          <w:fldData xml:space="preserve">NgA5ADUAMABlADEAYwA3AC0AOABiADgANAAtADQANgAzADcALQA5AGQAZAA5AC0AZQA3ADQANgA0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</w:fldData>
        </w:fldChar>
      </w:r>
      <w:r w:rsidR="00D31D16">
        <w:rPr>
          <w:rFonts w:ascii="Times New Roman" w:hAnsi="Times New Roman" w:cs="Times New Roman"/>
        </w:rPr>
        <w:instrText>ADDIN LABTIVA_CITE \* MERGEFORMAT</w:instrText>
      </w:r>
      <w:r w:rsidR="00D31D16">
        <w:rPr>
          <w:rFonts w:ascii="Times New Roman" w:hAnsi="Times New Roman" w:cs="Times New Roman"/>
        </w:rPr>
      </w:r>
      <w:r w:rsidR="00D31D16">
        <w:rPr>
          <w:rFonts w:ascii="Times New Roman" w:hAnsi="Times New Roman" w:cs="Times New Roman"/>
        </w:rPr>
        <w:fldChar w:fldCharType="separate"/>
      </w:r>
      <w:r w:rsidR="00D31D16">
        <w:rPr>
          <w:rFonts w:ascii="Times New Roman" w:hAnsi="Times New Roman" w:cs="Times New Roman"/>
          <w:noProof/>
          <w:color w:val="000000"/>
        </w:rPr>
        <w:t xml:space="preserve">(reviewed in </w:t>
      </w:r>
      <w:r w:rsidR="00D31D16" w:rsidRPr="00D31D16">
        <w:rPr>
          <w:rFonts w:ascii="Times New Roman" w:hAnsi="Times New Roman" w:cs="Times New Roman"/>
          <w:noProof/>
          <w:color w:val="000000"/>
        </w:rPr>
        <w:t xml:space="preserve">Whitham </w:t>
      </w:r>
      <w:r w:rsidR="00D31D16" w:rsidRPr="00D31D16">
        <w:rPr>
          <w:rFonts w:ascii="Times New Roman" w:hAnsi="Times New Roman" w:cs="Times New Roman"/>
          <w:i/>
          <w:iCs/>
          <w:noProof/>
          <w:color w:val="000000"/>
        </w:rPr>
        <w:t>et al.</w:t>
      </w:r>
      <w:r w:rsidR="00D31D16" w:rsidRPr="00D31D16">
        <w:rPr>
          <w:rFonts w:ascii="Times New Roman" w:hAnsi="Times New Roman" w:cs="Times New Roman"/>
          <w:noProof/>
          <w:color w:val="000000"/>
        </w:rPr>
        <w:t xml:space="preserve"> 2012)</w:t>
      </w:r>
      <w:r w:rsidR="00D31D16">
        <w:rPr>
          <w:rFonts w:ascii="Times New Roman" w:hAnsi="Times New Roman" w:cs="Times New Roman"/>
        </w:rPr>
        <w:fldChar w:fldCharType="end"/>
      </w:r>
      <w:commentRangeEnd w:id="3"/>
      <w:r w:rsidR="003C741A">
        <w:rPr>
          <w:rStyle w:val="CommentReference"/>
        </w:rPr>
        <w:commentReference w:id="3"/>
      </w:r>
      <w:r w:rsidR="00D31D16">
        <w:rPr>
          <w:rFonts w:ascii="Times New Roman" w:hAnsi="Times New Roman" w:cs="Times New Roman"/>
        </w:rPr>
        <w:t xml:space="preserve">. </w:t>
      </w:r>
      <w:r>
        <w:rPr>
          <w:rFonts w:ascii="Times New Roman" w:hAnsi="Times New Roman" w:cs="Times New Roman"/>
        </w:rPr>
        <w:t xml:space="preserve">These </w:t>
      </w:r>
      <w:r w:rsidR="003C741A">
        <w:rPr>
          <w:rFonts w:ascii="Times New Roman" w:hAnsi="Times New Roman" w:cs="Times New Roman"/>
        </w:rPr>
        <w:t>community-level responses</w:t>
      </w:r>
      <w:r>
        <w:rPr>
          <w:rFonts w:ascii="Times New Roman" w:hAnsi="Times New Roman" w:cs="Times New Roman"/>
        </w:rPr>
        <w:t xml:space="preserve"> are mediated by variation in host-plant phenotypes </w:t>
      </w:r>
      <w:r w:rsidR="005068EC">
        <w:rPr>
          <w:rFonts w:ascii="Times New Roman" w:hAnsi="Times New Roman" w:cs="Times New Roman"/>
        </w:rPr>
        <w:fldChar w:fldCharType="begin">
          <w:fldData xml:space="preserve">NgA5ADUAMABlADEAYwA3AC0AOABiADgANAAtADQANgAzADcALQA5AGQAZAA5AC0AZQA3ADQANgA0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</w:fldData>
        </w:fldChar>
      </w:r>
      <w:r w:rsidR="005068EC">
        <w:rPr>
          <w:rFonts w:ascii="Times New Roman" w:hAnsi="Times New Roman" w:cs="Times New Roman"/>
        </w:rPr>
        <w:instrText>ADDIN LABTIVA_CITE \* MERGEFORMAT</w:instrText>
      </w:r>
      <w:r w:rsidR="005068EC">
        <w:rPr>
          <w:rFonts w:ascii="Times New Roman" w:hAnsi="Times New Roman" w:cs="Times New Roman"/>
        </w:rPr>
      </w:r>
      <w:r w:rsidR="005068EC">
        <w:rPr>
          <w:rFonts w:ascii="Times New Roman" w:hAnsi="Times New Roman" w:cs="Times New Roman"/>
        </w:rPr>
        <w:fldChar w:fldCharType="separate"/>
      </w:r>
      <w:r w:rsidR="005068EC" w:rsidRPr="005068EC">
        <w:rPr>
          <w:rFonts w:ascii="Times New Roman" w:hAnsi="Times New Roman" w:cs="Times New Roman"/>
          <w:noProof/>
          <w:color w:val="000000"/>
        </w:rPr>
        <w:t xml:space="preserve">(Carmona </w:t>
      </w:r>
      <w:r w:rsidR="005068EC" w:rsidRPr="005068EC">
        <w:rPr>
          <w:rFonts w:ascii="Times New Roman" w:hAnsi="Times New Roman" w:cs="Times New Roman"/>
          <w:i/>
          <w:iCs/>
          <w:noProof/>
          <w:color w:val="000000"/>
        </w:rPr>
        <w:t>et al.</w:t>
      </w:r>
      <w:r w:rsidR="005068EC" w:rsidRPr="005068EC">
        <w:rPr>
          <w:rFonts w:ascii="Times New Roman" w:hAnsi="Times New Roman" w:cs="Times New Roman"/>
          <w:noProof/>
          <w:color w:val="000000"/>
        </w:rPr>
        <w:t xml:space="preserve"> 2011; Barbour </w:t>
      </w:r>
      <w:r w:rsidR="005068EC" w:rsidRPr="005068EC">
        <w:rPr>
          <w:rFonts w:ascii="Times New Roman" w:hAnsi="Times New Roman" w:cs="Times New Roman"/>
          <w:i/>
          <w:iCs/>
          <w:noProof/>
          <w:color w:val="000000"/>
        </w:rPr>
        <w:t>et al.</w:t>
      </w:r>
      <w:r w:rsidR="005068EC" w:rsidRPr="005068EC">
        <w:rPr>
          <w:rFonts w:ascii="Times New Roman" w:hAnsi="Times New Roman" w:cs="Times New Roman"/>
          <w:noProof/>
          <w:color w:val="000000"/>
        </w:rPr>
        <w:t xml:space="preserve"> 2015)</w:t>
      </w:r>
      <w:r w:rsidR="005068EC">
        <w:rPr>
          <w:rFonts w:ascii="Times New Roman" w:hAnsi="Times New Roman" w:cs="Times New Roman"/>
        </w:rPr>
        <w:fldChar w:fldCharType="end"/>
      </w:r>
      <w:r>
        <w:rPr>
          <w:rFonts w:ascii="Times New Roman" w:hAnsi="Times New Roman" w:cs="Times New Roman"/>
        </w:rPr>
        <w:t xml:space="preserve">. </w:t>
      </w:r>
      <w:r w:rsidR="00D31D16">
        <w:rPr>
          <w:rFonts w:ascii="Times New Roman" w:hAnsi="Times New Roman" w:cs="Times New Roman"/>
        </w:rPr>
        <w:t>Both genotype and the environment determine host-plant phenotypes</w:t>
      </w:r>
      <w:r w:rsidR="005068EC">
        <w:rPr>
          <w:rFonts w:ascii="Times New Roman" w:hAnsi="Times New Roman" w:cs="Times New Roman"/>
        </w:rPr>
        <w:t>; h</w:t>
      </w:r>
      <w:r w:rsidR="008478CE">
        <w:rPr>
          <w:rFonts w:ascii="Times New Roman" w:hAnsi="Times New Roman" w:cs="Times New Roman"/>
        </w:rPr>
        <w:t xml:space="preserve">owever, the relative importance of plant genotype vs. environmental factors </w:t>
      </w:r>
      <w:r w:rsidR="005068EC">
        <w:rPr>
          <w:rFonts w:ascii="Times New Roman" w:hAnsi="Times New Roman" w:cs="Times New Roman"/>
        </w:rPr>
        <w:t xml:space="preserve">in affecting associated communities </w:t>
      </w:r>
      <w:r w:rsidR="008478CE">
        <w:rPr>
          <w:rFonts w:ascii="Times New Roman" w:hAnsi="Times New Roman" w:cs="Times New Roman"/>
        </w:rPr>
        <w:t xml:space="preserve">still remains an open question </w:t>
      </w:r>
      <w:r w:rsidR="005068EC">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ADQALQA0ADYAMwA3AC0AOQBkAGQAOQAtAGUANwA0ADYANABkADAAOABkADQAOQBmAC8AOABFADkA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</w:fldData>
        </w:fldChar>
      </w:r>
      <w:r w:rsidR="005068EC">
        <w:rPr>
          <w:rFonts w:ascii="Times New Roman" w:hAnsi="Times New Roman" w:cs="Times New Roman"/>
        </w:rPr>
        <w:instrText>ADDIN LABTIVA_CITE \* MERGEFORMAT</w:instrText>
      </w:r>
      <w:r w:rsidR="005068EC">
        <w:rPr>
          <w:rFonts w:ascii="Times New Roman" w:hAnsi="Times New Roman" w:cs="Times New Roman"/>
        </w:rPr>
      </w:r>
      <w:r w:rsidR="005068EC">
        <w:rPr>
          <w:rFonts w:ascii="Times New Roman" w:hAnsi="Times New Roman" w:cs="Times New Roman"/>
        </w:rPr>
        <w:fldChar w:fldCharType="separate"/>
      </w:r>
      <w:r w:rsidR="005068EC" w:rsidRPr="005068EC">
        <w:rPr>
          <w:rFonts w:ascii="Times New Roman" w:hAnsi="Times New Roman" w:cs="Times New Roman"/>
          <w:noProof/>
          <w:color w:val="000000"/>
        </w:rPr>
        <w:t xml:space="preserve">(Hersch-Green </w:t>
      </w:r>
      <w:r w:rsidR="005068EC" w:rsidRPr="005068EC">
        <w:rPr>
          <w:rFonts w:ascii="Times New Roman" w:hAnsi="Times New Roman" w:cs="Times New Roman"/>
          <w:i/>
          <w:iCs/>
          <w:noProof/>
          <w:color w:val="000000"/>
        </w:rPr>
        <w:t>et al.</w:t>
      </w:r>
      <w:r w:rsidR="005068EC" w:rsidRPr="005068EC">
        <w:rPr>
          <w:rFonts w:ascii="Times New Roman" w:hAnsi="Times New Roman" w:cs="Times New Roman"/>
          <w:noProof/>
          <w:color w:val="000000"/>
        </w:rPr>
        <w:t xml:space="preserve"> 2011; Tack </w:t>
      </w:r>
      <w:r w:rsidR="005068EC" w:rsidRPr="005068EC">
        <w:rPr>
          <w:rFonts w:ascii="Times New Roman" w:hAnsi="Times New Roman" w:cs="Times New Roman"/>
          <w:i/>
          <w:iCs/>
          <w:noProof/>
          <w:color w:val="000000"/>
        </w:rPr>
        <w:t>et al.</w:t>
      </w:r>
      <w:r w:rsidR="005068EC" w:rsidRPr="005068EC">
        <w:rPr>
          <w:rFonts w:ascii="Times New Roman" w:hAnsi="Times New Roman" w:cs="Times New Roman"/>
          <w:noProof/>
          <w:color w:val="000000"/>
        </w:rPr>
        <w:t xml:space="preserve"> 2012)</w:t>
      </w:r>
      <w:r w:rsidR="005068EC">
        <w:rPr>
          <w:rFonts w:ascii="Times New Roman" w:hAnsi="Times New Roman" w:cs="Times New Roman"/>
        </w:rPr>
        <w:fldChar w:fldCharType="end"/>
      </w:r>
      <w:r w:rsidR="008478CE">
        <w:rPr>
          <w:rFonts w:ascii="Times New Roman" w:hAnsi="Times New Roman" w:cs="Times New Roman"/>
        </w:rPr>
        <w:t>.</w:t>
      </w:r>
      <w:r>
        <w:rPr>
          <w:rFonts w:ascii="Times New Roman" w:hAnsi="Times New Roman" w:cs="Times New Roman"/>
        </w:rPr>
        <w:t xml:space="preserve"> </w:t>
      </w:r>
      <w:r w:rsidR="008478CE">
        <w:rPr>
          <w:rFonts w:ascii="Times New Roman" w:hAnsi="Times New Roman" w:cs="Times New Roman"/>
        </w:rPr>
        <w:t xml:space="preserve">This is important to know because it’ll determine if/when a genes-to-ecosystems approach is warranted </w:t>
      </w:r>
      <w:r w:rsidR="00D31D16">
        <w:rPr>
          <w:rFonts w:ascii="Times New Roman" w:hAnsi="Times New Roman" w:cs="Times New Roman"/>
        </w:rPr>
        <w:fldChar w:fldCharType="begin">
          <w:fldData xml:space="preserve">NgA5ADUAMABlADEAYwA3AC0AOABiADgANAAtADQANgAzADcALQA5AGQAZAA5AC0AZQA3ADQANgA0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</w:fldData>
        </w:fldChar>
      </w:r>
      <w:r w:rsidR="00D31D16">
        <w:rPr>
          <w:rFonts w:ascii="Times New Roman" w:hAnsi="Times New Roman" w:cs="Times New Roman"/>
        </w:rPr>
        <w:instrText>ADDIN LABTIVA_CITE \* MERGEFORMAT</w:instrText>
      </w:r>
      <w:r w:rsidR="00D31D16">
        <w:rPr>
          <w:rFonts w:ascii="Times New Roman" w:hAnsi="Times New Roman" w:cs="Times New Roman"/>
        </w:rPr>
      </w:r>
      <w:r w:rsidR="00D31D16">
        <w:rPr>
          <w:rFonts w:ascii="Times New Roman" w:hAnsi="Times New Roman" w:cs="Times New Roman"/>
        </w:rPr>
        <w:fldChar w:fldCharType="separate"/>
      </w:r>
      <w:r w:rsidR="00D31D16" w:rsidRPr="00D31D16">
        <w:rPr>
          <w:rFonts w:ascii="Times New Roman" w:hAnsi="Times New Roman" w:cs="Times New Roman"/>
          <w:noProof/>
          <w:color w:val="000000"/>
        </w:rPr>
        <w:t xml:space="preserve">(Whitham </w:t>
      </w:r>
      <w:r w:rsidR="00D31D16" w:rsidRPr="00D31D16">
        <w:rPr>
          <w:rFonts w:ascii="Times New Roman" w:hAnsi="Times New Roman" w:cs="Times New Roman"/>
          <w:i/>
          <w:iCs/>
          <w:noProof/>
          <w:color w:val="000000"/>
        </w:rPr>
        <w:t>et al.</w:t>
      </w:r>
      <w:r w:rsidR="00D31D16" w:rsidRPr="00D31D16">
        <w:rPr>
          <w:rFonts w:ascii="Times New Roman" w:hAnsi="Times New Roman" w:cs="Times New Roman"/>
          <w:noProof/>
          <w:color w:val="000000"/>
        </w:rPr>
        <w:t xml:space="preserve"> 2006)</w:t>
      </w:r>
      <w:r w:rsidR="00D31D16">
        <w:rPr>
          <w:rFonts w:ascii="Times New Roman" w:hAnsi="Times New Roman" w:cs="Times New Roman"/>
        </w:rPr>
        <w:fldChar w:fldCharType="end"/>
      </w:r>
      <w:r w:rsidR="00D31D16">
        <w:rPr>
          <w:rFonts w:ascii="Times New Roman" w:hAnsi="Times New Roman" w:cs="Times New Roman"/>
        </w:rPr>
        <w:t>.</w:t>
      </w:r>
      <w:r w:rsidR="003C741A">
        <w:rPr>
          <w:rFonts w:ascii="Times New Roman" w:hAnsi="Times New Roman" w:cs="Times New Roman"/>
        </w:rPr>
        <w:t xml:space="preserve"> While the importance of host-plant genetic variation for associated communities is </w:t>
      </w:r>
      <w:proofErr w:type="gramStart"/>
      <w:r w:rsidR="003C741A">
        <w:rPr>
          <w:rFonts w:ascii="Times New Roman" w:hAnsi="Times New Roman" w:cs="Times New Roman"/>
        </w:rPr>
        <w:t>well-established</w:t>
      </w:r>
      <w:proofErr w:type="gramEnd"/>
      <w:r w:rsidR="003C741A">
        <w:rPr>
          <w:rFonts w:ascii="Times New Roman" w:hAnsi="Times New Roman" w:cs="Times New Roman"/>
        </w:rPr>
        <w:t xml:space="preserve"> in single common garden experiments where environmental variation is minimized, the relevance of genetic variation for communities </w:t>
      </w:r>
    </w:p>
    <w:p w14:paraId="67514B14" w14:textId="77777777" w:rsidR="008478CE" w:rsidRDefault="008478CE" w:rsidP="0059295B">
      <w:pPr>
        <w:spacing w:line="480" w:lineRule="auto"/>
        <w:rPr>
          <w:rFonts w:ascii="Times New Roman" w:hAnsi="Times New Roman" w:cs="Times New Roman"/>
        </w:rPr>
      </w:pPr>
    </w:p>
    <w:p w14:paraId="2792A5EF" w14:textId="1914F664" w:rsidR="00E23C2F" w:rsidRDefault="008C316E" w:rsidP="0059295B">
      <w:pPr>
        <w:spacing w:line="480" w:lineRule="auto"/>
        <w:rPr>
          <w:rFonts w:ascii="Times New Roman" w:hAnsi="Times New Roman" w:cs="Times New Roman"/>
        </w:rPr>
      </w:pPr>
      <w:commentRangeStart w:id="4"/>
      <w:r>
        <w:rPr>
          <w:rFonts w:ascii="Times New Roman" w:hAnsi="Times New Roman" w:cs="Times New Roman"/>
        </w:rPr>
        <w:t>P2.</w:t>
      </w:r>
      <w:commentRangeEnd w:id="4"/>
      <w:r w:rsidR="00D31D16">
        <w:rPr>
          <w:rStyle w:val="CommentReference"/>
        </w:rPr>
        <w:commentReference w:id="4"/>
      </w:r>
      <w:r>
        <w:rPr>
          <w:rFonts w:ascii="Times New Roman" w:hAnsi="Times New Roman" w:cs="Times New Roman"/>
        </w:rPr>
        <w:t xml:space="preserve"> </w:t>
      </w:r>
      <w:del w:id="5" w:author="Matthew Barbour" w:date="2016-04-16T07:26:00Z">
        <w:r w:rsidDel="00342AC4">
          <w:rPr>
            <w:rFonts w:ascii="Times New Roman" w:hAnsi="Times New Roman" w:cs="Times New Roman"/>
          </w:rPr>
          <w:delText>Identifying key gaps in past</w:delText>
        </w:r>
        <w:r w:rsidR="00E23C2F" w:rsidDel="00342AC4">
          <w:rPr>
            <w:rFonts w:ascii="Times New Roman" w:hAnsi="Times New Roman" w:cs="Times New Roman"/>
          </w:rPr>
          <w:delText xml:space="preserve"> GxE studies</w:delText>
        </w:r>
      </w:del>
    </w:p>
    <w:p w14:paraId="086F1F64" w14:textId="7FA12CB5" w:rsidR="001F5C3F" w:rsidRDefault="00E23C2F" w:rsidP="0059295B">
      <w:pPr>
        <w:spacing w:line="480" w:lineRule="auto"/>
        <w:rPr>
          <w:rFonts w:ascii="Times New Roman" w:hAnsi="Times New Roman" w:cs="Times New Roman"/>
        </w:rPr>
      </w:pPr>
      <w:del w:id="6" w:author="Matthew Barbour" w:date="2016-04-16T07:30:00Z">
        <w:r w:rsidDel="00342AC4">
          <w:rPr>
            <w:rFonts w:ascii="Times New Roman" w:hAnsi="Times New Roman" w:cs="Times New Roman"/>
          </w:rPr>
          <w:delText xml:space="preserve">- </w:delText>
        </w:r>
      </w:del>
      <w:r w:rsidR="00342AC4">
        <w:rPr>
          <w:rFonts w:ascii="Times New Roman" w:hAnsi="Times New Roman" w:cs="Times New Roman"/>
        </w:rPr>
        <w:t>To date</w:t>
      </w:r>
      <w:r>
        <w:rPr>
          <w:rFonts w:ascii="Times New Roman" w:hAnsi="Times New Roman" w:cs="Times New Roman"/>
        </w:rPr>
        <w:t xml:space="preserve">, there have been several studies that </w:t>
      </w:r>
      <w:r w:rsidR="001F5C3F">
        <w:rPr>
          <w:rFonts w:ascii="Times New Roman" w:hAnsi="Times New Roman" w:cs="Times New Roman"/>
        </w:rPr>
        <w:t>examine the relative importa</w:t>
      </w:r>
      <w:r w:rsidR="00342AC4">
        <w:rPr>
          <w:rFonts w:ascii="Times New Roman" w:hAnsi="Times New Roman" w:cs="Times New Roman"/>
        </w:rPr>
        <w:t xml:space="preserve">nce of plant genotype vs. the </w:t>
      </w:r>
      <w:r w:rsidR="001F5C3F">
        <w:rPr>
          <w:rFonts w:ascii="Times New Roman" w:hAnsi="Times New Roman" w:cs="Times New Roman"/>
        </w:rPr>
        <w:t>environmen</w:t>
      </w:r>
      <w:r w:rsidR="00342AC4">
        <w:rPr>
          <w:rFonts w:ascii="Times New Roman" w:hAnsi="Times New Roman" w:cs="Times New Roman"/>
        </w:rPr>
        <w:t>t on associated communities, especially arthropods</w:t>
      </w:r>
      <w:r w:rsidR="001F5C3F">
        <w:rPr>
          <w:rFonts w:ascii="Times New Roman" w:hAnsi="Times New Roman" w:cs="Times New Roman"/>
        </w:rPr>
        <w:t xml:space="preserve">. These studies fall into the following categories: common gardens at large spatial scales (think </w:t>
      </w:r>
      <w:proofErr w:type="spellStart"/>
      <w:r w:rsidR="001F5C3F">
        <w:rPr>
          <w:rFonts w:ascii="Times New Roman" w:hAnsi="Times New Roman" w:cs="Times New Roman"/>
        </w:rPr>
        <w:t>Ayco</w:t>
      </w:r>
      <w:proofErr w:type="spellEnd"/>
      <w:r w:rsidR="001F5C3F">
        <w:rPr>
          <w:rFonts w:ascii="Times New Roman" w:hAnsi="Times New Roman" w:cs="Times New Roman"/>
        </w:rPr>
        <w:t xml:space="preserve"> Tack and a bit of Marc Johnson with scale-dependent hypothesis); manipulating presence of herbivores and seeing how that affects the preference and performance of other herbivores; manipulating access of predators (mainly ants) to see how that affects multi-trophic interactions. </w:t>
      </w:r>
    </w:p>
    <w:p w14:paraId="3D735DDF" w14:textId="7C139C66" w:rsidR="001F5C3F" w:rsidRDefault="001F5C3F" w:rsidP="0059295B">
      <w:pPr>
        <w:spacing w:line="480" w:lineRule="auto"/>
        <w:rPr>
          <w:rFonts w:ascii="Times New Roman" w:hAnsi="Times New Roman" w:cs="Times New Roman"/>
        </w:rPr>
      </w:pPr>
      <w:r>
        <w:rPr>
          <w:rFonts w:ascii="Times New Roman" w:hAnsi="Times New Roman" w:cs="Times New Roman"/>
        </w:rPr>
        <w:t>- Few studies actively measure plant traits</w:t>
      </w:r>
      <w:r w:rsidR="005C4CBA">
        <w:rPr>
          <w:rFonts w:ascii="Times New Roman" w:hAnsi="Times New Roman" w:cs="Times New Roman"/>
        </w:rPr>
        <w:t xml:space="preserve"> or other characteristics of the environment</w:t>
      </w:r>
      <w:r>
        <w:rPr>
          <w:rFonts w:ascii="Times New Roman" w:hAnsi="Times New Roman" w:cs="Times New Roman"/>
        </w:rPr>
        <w:t xml:space="preserve"> to try and understand how the di</w:t>
      </w:r>
      <w:r w:rsidR="008C316E">
        <w:rPr>
          <w:rFonts w:ascii="Times New Roman" w:hAnsi="Times New Roman" w:cs="Times New Roman"/>
        </w:rPr>
        <w:t>rect and indirect effects of plant genotype and the</w:t>
      </w:r>
      <w:r>
        <w:rPr>
          <w:rFonts w:ascii="Times New Roman" w:hAnsi="Times New Roman" w:cs="Times New Roman"/>
        </w:rPr>
        <w:t xml:space="preserve"> environ</w:t>
      </w:r>
      <w:r w:rsidR="008C316E">
        <w:rPr>
          <w:rFonts w:ascii="Times New Roman" w:hAnsi="Times New Roman" w:cs="Times New Roman"/>
        </w:rPr>
        <w:t>ment on associated communities.</w:t>
      </w:r>
    </w:p>
    <w:p w14:paraId="77B3B585" w14:textId="6E21350A" w:rsidR="001B408E" w:rsidRDefault="001B408E" w:rsidP="001B408E">
      <w:pPr>
        <w:spacing w:line="480" w:lineRule="auto"/>
        <w:rPr>
          <w:rFonts w:ascii="Times New Roman" w:hAnsi="Times New Roman" w:cs="Times New Roman"/>
        </w:rPr>
      </w:pPr>
      <w:r>
        <w:rPr>
          <w:rFonts w:ascii="Times New Roman" w:hAnsi="Times New Roman" w:cs="Times New Roman"/>
        </w:rPr>
        <w:lastRenderedPageBreak/>
        <w:t xml:space="preserve">- Also, the vast majority of this work has examined associated arthropod communities with little attention paid to the diversity of other organisms that inhabit genotypes. </w:t>
      </w:r>
    </w:p>
    <w:p w14:paraId="0B50C812" w14:textId="77777777" w:rsidR="001B408E" w:rsidRDefault="001B408E" w:rsidP="001B408E">
      <w:pPr>
        <w:spacing w:line="480" w:lineRule="auto"/>
        <w:rPr>
          <w:rFonts w:ascii="Times New Roman" w:hAnsi="Times New Roman" w:cs="Times New Roman"/>
        </w:rPr>
      </w:pPr>
    </w:p>
    <w:p w14:paraId="3518211F" w14:textId="29BAC5D4" w:rsidR="001B408E" w:rsidRDefault="001B408E" w:rsidP="001B408E">
      <w:pPr>
        <w:spacing w:line="480" w:lineRule="auto"/>
        <w:rPr>
          <w:rFonts w:ascii="Times New Roman" w:hAnsi="Times New Roman" w:cs="Times New Roman"/>
        </w:rPr>
      </w:pPr>
      <w:r>
        <w:rPr>
          <w:rFonts w:ascii="Times New Roman" w:hAnsi="Times New Roman" w:cs="Times New Roman"/>
        </w:rPr>
        <w:t>P</w:t>
      </w:r>
      <w:r w:rsidR="008C316E">
        <w:rPr>
          <w:rFonts w:ascii="Times New Roman" w:hAnsi="Times New Roman" w:cs="Times New Roman"/>
        </w:rPr>
        <w:t xml:space="preserve">3. </w:t>
      </w:r>
      <w:proofErr w:type="gramStart"/>
      <w:r w:rsidR="008C316E">
        <w:rPr>
          <w:rFonts w:ascii="Times New Roman" w:hAnsi="Times New Roman" w:cs="Times New Roman"/>
        </w:rPr>
        <w:t>Predictive framework lacking for the importance of G</w:t>
      </w:r>
      <w:r w:rsidR="00813CC7">
        <w:rPr>
          <w:rFonts w:ascii="Times New Roman" w:hAnsi="Times New Roman" w:cs="Times New Roman"/>
        </w:rPr>
        <w:t>enotype</w:t>
      </w:r>
      <w:r w:rsidR="008C316E">
        <w:rPr>
          <w:rFonts w:ascii="Times New Roman" w:hAnsi="Times New Roman" w:cs="Times New Roman"/>
        </w:rPr>
        <w:t xml:space="preserve"> across diverse environments.</w:t>
      </w:r>
      <w:proofErr w:type="gramEnd"/>
    </w:p>
    <w:p w14:paraId="63932B32" w14:textId="27D2C7F2" w:rsidR="00F50E88" w:rsidRDefault="001B408E" w:rsidP="001B408E">
      <w:pPr>
        <w:spacing w:line="480" w:lineRule="auto"/>
        <w:rPr>
          <w:rFonts w:ascii="Times New Roman" w:hAnsi="Times New Roman" w:cs="Times New Roman"/>
        </w:rPr>
      </w:pPr>
      <w:r>
        <w:rPr>
          <w:rFonts w:ascii="Times New Roman" w:hAnsi="Times New Roman" w:cs="Times New Roman"/>
        </w:rPr>
        <w:t>- Recent meta-analysis showing the predictive power of plant genotype tends to decrease at higher levels of biological organization (p</w:t>
      </w:r>
      <w:r w:rsidR="00A74FDB">
        <w:rPr>
          <w:rFonts w:ascii="Times New Roman" w:hAnsi="Times New Roman" w:cs="Times New Roman"/>
        </w:rPr>
        <w:t>henotype &gt; community</w:t>
      </w:r>
      <w:r w:rsidR="008C316E">
        <w:rPr>
          <w:rFonts w:ascii="Times New Roman" w:hAnsi="Times New Roman" w:cs="Times New Roman"/>
        </w:rPr>
        <w:t xml:space="preserve"> &gt; ecosystem</w:t>
      </w:r>
      <w:r w:rsidR="00A74FDB">
        <w:rPr>
          <w:rFonts w:ascii="Times New Roman" w:hAnsi="Times New Roman" w:cs="Times New Roman"/>
        </w:rPr>
        <w:t xml:space="preserve">, </w:t>
      </w:r>
      <w:r w:rsidR="00391634">
        <w:rPr>
          <w:rFonts w:ascii="Times New Roman" w:hAnsi="Times New Roman" w:cs="Times New Roman"/>
        </w:rPr>
        <w:t>Bailey et al. 2012)</w:t>
      </w:r>
      <w:r>
        <w:rPr>
          <w:rFonts w:ascii="Times New Roman" w:hAnsi="Times New Roman" w:cs="Times New Roman"/>
        </w:rPr>
        <w:t>. This makes sense intuitively; however, this pattern doesn’t a</w:t>
      </w:r>
      <w:r w:rsidR="00391634">
        <w:rPr>
          <w:rFonts w:ascii="Times New Roman" w:hAnsi="Times New Roman" w:cs="Times New Roman"/>
        </w:rPr>
        <w:t>lways hold true suggesting the</w:t>
      </w:r>
      <w:r>
        <w:rPr>
          <w:rFonts w:ascii="Times New Roman" w:hAnsi="Times New Roman" w:cs="Times New Roman"/>
        </w:rPr>
        <w:t xml:space="preserve"> responses may be system specific</w:t>
      </w:r>
      <w:r w:rsidR="00391634">
        <w:rPr>
          <w:rFonts w:ascii="Times New Roman" w:hAnsi="Times New Roman" w:cs="Times New Roman"/>
        </w:rPr>
        <w:t xml:space="preserve"> (Bailey et al. 2012)</w:t>
      </w:r>
      <w:r>
        <w:rPr>
          <w:rFonts w:ascii="Times New Roman" w:hAnsi="Times New Roman" w:cs="Times New Roman"/>
        </w:rPr>
        <w:t xml:space="preserve">. </w:t>
      </w:r>
      <w:r w:rsidR="00CD44C6">
        <w:rPr>
          <w:rFonts w:ascii="Times New Roman" w:hAnsi="Times New Roman" w:cs="Times New Roman"/>
        </w:rPr>
        <w:t>As a corollary, we would ex</w:t>
      </w:r>
      <w:r w:rsidR="00F50E88">
        <w:rPr>
          <w:rFonts w:ascii="Times New Roman" w:hAnsi="Times New Roman" w:cs="Times New Roman"/>
        </w:rPr>
        <w:t>pect</w:t>
      </w:r>
      <w:r w:rsidR="00CD44C6">
        <w:rPr>
          <w:rFonts w:ascii="Times New Roman" w:hAnsi="Times New Roman" w:cs="Times New Roman"/>
        </w:rPr>
        <w:t xml:space="preserve"> that </w:t>
      </w:r>
      <w:r w:rsidR="00813CC7">
        <w:rPr>
          <w:rFonts w:ascii="Times New Roman" w:hAnsi="Times New Roman" w:cs="Times New Roman"/>
        </w:rPr>
        <w:t>genetic c</w:t>
      </w:r>
      <w:r w:rsidR="00F50E88">
        <w:rPr>
          <w:rFonts w:ascii="Times New Roman" w:hAnsi="Times New Roman" w:cs="Times New Roman"/>
        </w:rPr>
        <w:t xml:space="preserve">orrelations in individual and community phenotypes across environments would weaken at higher levels of organization. </w:t>
      </w:r>
    </w:p>
    <w:p w14:paraId="71361855" w14:textId="77777777" w:rsidR="0023651E" w:rsidRDefault="0023651E" w:rsidP="0059295B">
      <w:pPr>
        <w:spacing w:line="480" w:lineRule="auto"/>
        <w:rPr>
          <w:rFonts w:ascii="Times New Roman" w:hAnsi="Times New Roman" w:cs="Times New Roman"/>
        </w:rPr>
      </w:pPr>
    </w:p>
    <w:p w14:paraId="38FC61C7" w14:textId="2A78B302" w:rsidR="001A35AA" w:rsidRDefault="008C316E" w:rsidP="0059295B">
      <w:pPr>
        <w:spacing w:line="480" w:lineRule="auto"/>
        <w:rPr>
          <w:rFonts w:ascii="Times New Roman" w:hAnsi="Times New Roman" w:cs="Times New Roman"/>
        </w:rPr>
      </w:pPr>
      <w:r>
        <w:rPr>
          <w:rFonts w:ascii="Times New Roman" w:hAnsi="Times New Roman" w:cs="Times New Roman"/>
        </w:rPr>
        <w:t>P4. Summarize what we did and the questions we examined.</w:t>
      </w:r>
    </w:p>
    <w:p w14:paraId="71E28EF7" w14:textId="49369155" w:rsidR="00606AB8" w:rsidRDefault="008C316E" w:rsidP="0059295B">
      <w:pPr>
        <w:spacing w:line="480" w:lineRule="auto"/>
        <w:rPr>
          <w:rFonts w:ascii="Times New Roman" w:hAnsi="Times New Roman" w:cs="Times New Roman"/>
        </w:rPr>
      </w:pPr>
      <w:r>
        <w:rPr>
          <w:rFonts w:ascii="Times New Roman" w:hAnsi="Times New Roman" w:cs="Times New Roman"/>
        </w:rPr>
        <w:t xml:space="preserve">- </w:t>
      </w:r>
      <w:r w:rsidR="001A35AA">
        <w:rPr>
          <w:rFonts w:ascii="Times New Roman" w:hAnsi="Times New Roman" w:cs="Times New Roman"/>
        </w:rPr>
        <w:t xml:space="preserve">Here, we </w:t>
      </w:r>
      <w:r w:rsidR="00A74FDB">
        <w:rPr>
          <w:rFonts w:ascii="Times New Roman" w:hAnsi="Times New Roman" w:cs="Times New Roman"/>
        </w:rPr>
        <w:t>use multiple common garden experiments to quantify</w:t>
      </w:r>
      <w:r w:rsidR="001A35AA">
        <w:rPr>
          <w:rFonts w:ascii="Times New Roman" w:hAnsi="Times New Roman" w:cs="Times New Roman"/>
        </w:rPr>
        <w:t xml:space="preserve"> th</w:t>
      </w:r>
      <w:r w:rsidR="00A74FDB">
        <w:rPr>
          <w:rFonts w:ascii="Times New Roman" w:hAnsi="Times New Roman" w:cs="Times New Roman"/>
        </w:rPr>
        <w:t xml:space="preserve">e relative importance of host-plant </w:t>
      </w:r>
      <w:r w:rsidR="001A35AA">
        <w:rPr>
          <w:rFonts w:ascii="Times New Roman" w:hAnsi="Times New Roman" w:cs="Times New Roman"/>
        </w:rPr>
        <w:t xml:space="preserve">genotype vs. </w:t>
      </w:r>
      <w:r w:rsidR="009538B6">
        <w:rPr>
          <w:rFonts w:ascii="Times New Roman" w:hAnsi="Times New Roman" w:cs="Times New Roman"/>
        </w:rPr>
        <w:t xml:space="preserve">the environment </w:t>
      </w:r>
      <w:r w:rsidR="001A35AA">
        <w:rPr>
          <w:rFonts w:ascii="Times New Roman" w:hAnsi="Times New Roman" w:cs="Times New Roman"/>
        </w:rPr>
        <w:t xml:space="preserve">in shaping </w:t>
      </w:r>
      <w:r w:rsidR="00A74FDB">
        <w:rPr>
          <w:rFonts w:ascii="Times New Roman" w:hAnsi="Times New Roman" w:cs="Times New Roman"/>
        </w:rPr>
        <w:t xml:space="preserve">individual- and community-level phenotypes of the willow </w:t>
      </w:r>
      <w:r w:rsidR="00A74FDB" w:rsidRPr="00A74FDB">
        <w:rPr>
          <w:rFonts w:ascii="Times New Roman" w:hAnsi="Times New Roman" w:cs="Times New Roman"/>
          <w:i/>
        </w:rPr>
        <w:t xml:space="preserve">Salix </w:t>
      </w:r>
      <w:proofErr w:type="spellStart"/>
      <w:r w:rsidR="00A74FDB" w:rsidRPr="00A74FDB">
        <w:rPr>
          <w:rFonts w:ascii="Times New Roman" w:hAnsi="Times New Roman" w:cs="Times New Roman"/>
          <w:i/>
        </w:rPr>
        <w:t>hookeriana</w:t>
      </w:r>
      <w:proofErr w:type="spellEnd"/>
      <w:r w:rsidR="00A74FDB">
        <w:rPr>
          <w:rFonts w:ascii="Times New Roman" w:hAnsi="Times New Roman" w:cs="Times New Roman"/>
          <w:i/>
        </w:rPr>
        <w:t xml:space="preserve"> </w:t>
      </w:r>
      <w:r w:rsidR="00A74FDB">
        <w:rPr>
          <w:rFonts w:ascii="Times New Roman" w:hAnsi="Times New Roman" w:cs="Times New Roman"/>
        </w:rPr>
        <w:t>in a coastal dune ecosystem</w:t>
      </w:r>
      <w:r w:rsidR="001A35AA">
        <w:rPr>
          <w:rFonts w:ascii="Times New Roman" w:hAnsi="Times New Roman" w:cs="Times New Roman"/>
        </w:rPr>
        <w:t xml:space="preserve">. </w:t>
      </w:r>
    </w:p>
    <w:p w14:paraId="214CCF33" w14:textId="4D7252A1" w:rsidR="00813CC7" w:rsidRDefault="00606AB8" w:rsidP="0059295B">
      <w:pPr>
        <w:spacing w:line="480" w:lineRule="auto"/>
        <w:rPr>
          <w:rFonts w:ascii="Times New Roman" w:hAnsi="Times New Roman" w:cs="Times New Roman"/>
        </w:rPr>
      </w:pPr>
      <w:r>
        <w:rPr>
          <w:rFonts w:ascii="Times New Roman" w:hAnsi="Times New Roman" w:cs="Times New Roman"/>
        </w:rPr>
        <w:t xml:space="preserve">- </w:t>
      </w:r>
      <w:r w:rsidR="00A74FDB">
        <w:rPr>
          <w:rFonts w:ascii="Times New Roman" w:hAnsi="Times New Roman" w:cs="Times New Roman"/>
        </w:rPr>
        <w:t>Prior work in this system has shown that willow genotypes host distinct herbivore communities and that multiple plant traits are important in determining community assembly (Barbour et al. 2015).</w:t>
      </w:r>
      <w:r w:rsidR="00813CC7">
        <w:rPr>
          <w:rFonts w:ascii="Times New Roman" w:hAnsi="Times New Roman" w:cs="Times New Roman"/>
        </w:rPr>
        <w:t xml:space="preserve"> </w:t>
      </w:r>
    </w:p>
    <w:p w14:paraId="5B840665" w14:textId="52137C63" w:rsidR="00F67D50" w:rsidRDefault="00606AB8" w:rsidP="0059295B">
      <w:pPr>
        <w:spacing w:line="480" w:lineRule="auto"/>
        <w:rPr>
          <w:rFonts w:ascii="Times New Roman" w:hAnsi="Times New Roman" w:cs="Times New Roman"/>
        </w:rPr>
      </w:pPr>
      <w:r>
        <w:rPr>
          <w:rFonts w:ascii="Times New Roman" w:hAnsi="Times New Roman" w:cs="Times New Roman"/>
        </w:rPr>
        <w:t xml:space="preserve">- We addressed the following questions: </w:t>
      </w:r>
      <w:r w:rsidR="009B6C2A">
        <w:rPr>
          <w:rFonts w:ascii="Times New Roman" w:hAnsi="Times New Roman" w:cs="Times New Roman"/>
        </w:rPr>
        <w:t xml:space="preserve">(1) </w:t>
      </w:r>
      <w:proofErr w:type="gramStart"/>
      <w:r w:rsidR="009B6C2A">
        <w:rPr>
          <w:rFonts w:ascii="Times New Roman" w:hAnsi="Times New Roman" w:cs="Times New Roman"/>
        </w:rPr>
        <w:t>Does</w:t>
      </w:r>
      <w:proofErr w:type="gramEnd"/>
      <w:r w:rsidR="009B6C2A">
        <w:rPr>
          <w:rFonts w:ascii="Times New Roman" w:hAnsi="Times New Roman" w:cs="Times New Roman"/>
        </w:rPr>
        <w:t xml:space="preserve"> the type of environmental stressor influence the effect of plant genotype on individual and community phenotypes? (2</w:t>
      </w:r>
      <w:r>
        <w:rPr>
          <w:rFonts w:ascii="Times New Roman" w:hAnsi="Times New Roman" w:cs="Times New Roman"/>
        </w:rPr>
        <w:t xml:space="preserve">) Does the relative importance of plant genotype decrease </w:t>
      </w:r>
      <w:r w:rsidR="009B6C2A">
        <w:rPr>
          <w:rFonts w:ascii="Times New Roman" w:hAnsi="Times New Roman" w:cs="Times New Roman"/>
        </w:rPr>
        <w:t xml:space="preserve">at higher level of biological organization (i.e. </w:t>
      </w:r>
      <w:r>
        <w:rPr>
          <w:rFonts w:ascii="Times New Roman" w:hAnsi="Times New Roman" w:cs="Times New Roman"/>
        </w:rPr>
        <w:t>from individual to community phenotypes</w:t>
      </w:r>
      <w:r w:rsidR="009B6C2A">
        <w:rPr>
          <w:rFonts w:ascii="Times New Roman" w:hAnsi="Times New Roman" w:cs="Times New Roman"/>
        </w:rPr>
        <w:t>)?</w:t>
      </w:r>
      <w:r>
        <w:rPr>
          <w:rFonts w:ascii="Times New Roman" w:hAnsi="Times New Roman" w:cs="Times New Roman"/>
        </w:rPr>
        <w:t xml:space="preserve"> </w:t>
      </w:r>
    </w:p>
    <w:p w14:paraId="1F4AA68C" w14:textId="77777777" w:rsidR="00606AB8" w:rsidRPr="0059295B" w:rsidRDefault="00606AB8"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6FDF7089" w:rsidR="005F4DA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w:t>
      </w:r>
      <w:r w:rsidR="0023651E">
        <w:rPr>
          <w:rFonts w:ascii="Times New Roman" w:hAnsi="Times New Roman" w:cs="Times New Roman"/>
        </w:rPr>
        <w:t>’</w:t>
      </w:r>
      <w:r w:rsidRPr="0059295B">
        <w:rPr>
          <w:rFonts w:ascii="Times New Roman" w:hAnsi="Times New Roman" w:cs="Times New Roman"/>
        </w:rPr>
        <w:t>29</w:t>
      </w:r>
      <w:proofErr w:type="gramStart"/>
      <w:r w:rsidRPr="0059295B">
        <w:rPr>
          <w:rFonts w:ascii="Times New Roman" w:hAnsi="Times New Roman" w:cs="Times New Roman"/>
        </w:rPr>
        <w:t>.85</w:t>
      </w:r>
      <w:proofErr w:type="gramEnd"/>
      <w:r w:rsidR="0023651E">
        <w:rPr>
          <w:rFonts w:ascii="Times New Roman" w:hAnsi="Times New Roman" w:cs="Times New Roman"/>
        </w:rPr>
        <w:t>”</w:t>
      </w:r>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w:t>
      </w:r>
      <w:r w:rsidR="0023651E">
        <w:rPr>
          <w:rFonts w:ascii="Times New Roman" w:hAnsi="Times New Roman" w:cs="Times New Roman"/>
        </w:rPr>
        <w:t>’</w:t>
      </w:r>
      <w:r w:rsidRPr="0059295B">
        <w:rPr>
          <w:rFonts w:ascii="Times New Roman" w:hAnsi="Times New Roman" w:cs="Times New Roman"/>
        </w:rPr>
        <w:t>49.06</w:t>
      </w:r>
      <w:r w:rsidR="0023651E">
        <w:rPr>
          <w:rFonts w:ascii="Times New Roman" w:hAnsi="Times New Roman" w:cs="Times New Roman"/>
        </w:rPr>
        <w:t>”</w:t>
      </w:r>
      <w:r w:rsidRPr="0059295B">
        <w:rPr>
          <w:rFonts w:ascii="Times New Roman" w:hAnsi="Times New Roman" w:cs="Times New Roman"/>
        </w:rPr>
        <w:t>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0023651E" w:rsidRPr="0059295B">
        <w:rPr>
          <w:rFonts w:ascii="Times New Roman" w:hAnsi="Times New Roman" w:cs="Times New Roman"/>
          <w:i/>
        </w:rPr>
        <w:t>C</w:t>
      </w:r>
      <w:r w:rsidRPr="0059295B">
        <w:rPr>
          <w:rFonts w:ascii="Times New Roman" w:hAnsi="Times New Roman" w:cs="Times New Roman"/>
          <w:i/>
        </w:rPr>
        <w:t>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17BE499" w14:textId="77777777" w:rsidR="001A35AA" w:rsidRDefault="001A35AA" w:rsidP="0059295B">
      <w:pPr>
        <w:spacing w:line="480" w:lineRule="auto"/>
        <w:rPr>
          <w:rFonts w:ascii="Times New Roman" w:hAnsi="Times New Roman" w:cs="Times New Roman"/>
        </w:rPr>
      </w:pPr>
    </w:p>
    <w:p w14:paraId="53F384A3" w14:textId="5998B50C" w:rsidR="003A7FE5" w:rsidRDefault="001A35AA" w:rsidP="0059295B">
      <w:pPr>
        <w:spacing w:line="480" w:lineRule="auto"/>
        <w:rPr>
          <w:rFonts w:ascii="Times New Roman" w:hAnsi="Times New Roman" w:cs="Times New Roman"/>
        </w:rPr>
      </w:pPr>
      <w:r>
        <w:rPr>
          <w:rFonts w:ascii="Times New Roman" w:hAnsi="Times New Roman" w:cs="Times New Roman"/>
        </w:rPr>
        <w:t>During preliminary surveys, we qualitatively identified two important sources of environmental variation</w:t>
      </w:r>
      <w:r w:rsidR="005E6B11">
        <w:rPr>
          <w:rFonts w:ascii="Times New Roman" w:hAnsi="Times New Roman" w:cs="Times New Roman"/>
        </w:rPr>
        <w:t xml:space="preserve"> for willows in the dune swale habitat – wind exposure and aphid </w:t>
      </w:r>
      <w:proofErr w:type="spellStart"/>
      <w:r w:rsidR="005E6B11">
        <w:rPr>
          <w:rFonts w:ascii="Times New Roman" w:hAnsi="Times New Roman" w:cs="Times New Roman"/>
        </w:rPr>
        <w:t>herbivory</w:t>
      </w:r>
      <w:proofErr w:type="spellEnd"/>
      <w:r w:rsidR="005E6B11">
        <w:rPr>
          <w:rFonts w:ascii="Times New Roman" w:hAnsi="Times New Roman" w:cs="Times New Roman"/>
        </w:rPr>
        <w:t>.</w:t>
      </w:r>
      <w:r>
        <w:rPr>
          <w:rFonts w:ascii="Times New Roman" w:hAnsi="Times New Roman" w:cs="Times New Roman"/>
        </w:rPr>
        <w:t xml:space="preserve"> </w:t>
      </w:r>
      <w:r w:rsidR="005E6B11">
        <w:rPr>
          <w:rFonts w:ascii="Times New Roman" w:hAnsi="Times New Roman" w:cs="Times New Roman"/>
        </w:rPr>
        <w:t>Willows growing in wind-exposed habitats ofte</w:t>
      </w:r>
      <w:r w:rsidR="003A7FE5">
        <w:rPr>
          <w:rFonts w:ascii="Times New Roman" w:hAnsi="Times New Roman" w:cs="Times New Roman"/>
        </w:rPr>
        <w:t xml:space="preserve">n exhibit reduced growth, especially at the </w:t>
      </w:r>
      <w:r w:rsidR="00CF0B2F">
        <w:rPr>
          <w:rFonts w:ascii="Times New Roman" w:hAnsi="Times New Roman" w:cs="Times New Roman"/>
        </w:rPr>
        <w:t xml:space="preserve">their </w:t>
      </w:r>
      <w:r w:rsidR="003A7FE5">
        <w:rPr>
          <w:rFonts w:ascii="Times New Roman" w:hAnsi="Times New Roman" w:cs="Times New Roman"/>
        </w:rPr>
        <w:t xml:space="preserve">leading edge, appearing to be </w:t>
      </w:r>
      <w:r w:rsidR="005E6B11">
        <w:rPr>
          <w:rFonts w:ascii="Times New Roman" w:hAnsi="Times New Roman" w:cs="Times New Roman"/>
        </w:rPr>
        <w:t xml:space="preserve">“swept back” </w:t>
      </w:r>
      <w:r w:rsidR="003A7FE5">
        <w:rPr>
          <w:rFonts w:ascii="Times New Roman" w:hAnsi="Times New Roman" w:cs="Times New Roman"/>
        </w:rPr>
        <w:t xml:space="preserve">by the wind </w:t>
      </w:r>
      <w:r w:rsidR="005E6B11">
        <w:rPr>
          <w:rFonts w:ascii="Times New Roman" w:hAnsi="Times New Roman" w:cs="Times New Roman"/>
        </w:rPr>
        <w:t>(Fig. 1</w:t>
      </w:r>
      <w:r w:rsidR="005800CE">
        <w:rPr>
          <w:rFonts w:ascii="Times New Roman" w:hAnsi="Times New Roman" w:cs="Times New Roman"/>
        </w:rPr>
        <w:t>a</w:t>
      </w:r>
      <w:r w:rsidR="005E6B11">
        <w:rPr>
          <w:rFonts w:ascii="Times New Roman" w:hAnsi="Times New Roman" w:cs="Times New Roman"/>
        </w:rPr>
        <w:t xml:space="preserve">). </w:t>
      </w:r>
      <w:r w:rsidR="00CF0B2F">
        <w:rPr>
          <w:rFonts w:ascii="Times New Roman" w:hAnsi="Times New Roman" w:cs="Times New Roman"/>
        </w:rPr>
        <w:t xml:space="preserve">In prior work, we showed that abundance of several herbivore species and guilds was positively associated with willow size (Barbour et al. 2015). </w:t>
      </w:r>
      <w:r w:rsidR="003A7FE5">
        <w:rPr>
          <w:rFonts w:ascii="Times New Roman" w:hAnsi="Times New Roman" w:cs="Times New Roman"/>
        </w:rPr>
        <w:t>Therefore, we hypothesized that willows growing in wind-exposed areas</w:t>
      </w:r>
      <w:r w:rsidR="00CF0B2F">
        <w:rPr>
          <w:rFonts w:ascii="Times New Roman" w:hAnsi="Times New Roman" w:cs="Times New Roman"/>
        </w:rPr>
        <w:t xml:space="preserve"> would exhibit reduced growth, which in turn would result in </w:t>
      </w:r>
      <w:r w:rsidR="00D1727F">
        <w:rPr>
          <w:rFonts w:ascii="Times New Roman" w:hAnsi="Times New Roman" w:cs="Times New Roman"/>
        </w:rPr>
        <w:t xml:space="preserve">lower arthropod richness and abundance. </w:t>
      </w:r>
    </w:p>
    <w:p w14:paraId="11D1BFC2" w14:textId="77777777" w:rsidR="00CC5287" w:rsidRDefault="00CC5287" w:rsidP="0059295B">
      <w:pPr>
        <w:spacing w:line="480" w:lineRule="auto"/>
        <w:rPr>
          <w:rFonts w:ascii="Times New Roman" w:hAnsi="Times New Roman" w:cs="Times New Roman"/>
        </w:rPr>
      </w:pPr>
    </w:p>
    <w:p w14:paraId="08FD60D5" w14:textId="42070634" w:rsidR="001A35AA" w:rsidRPr="00D1727F" w:rsidRDefault="00D1727F" w:rsidP="0059295B">
      <w:pPr>
        <w:spacing w:line="480" w:lineRule="auto"/>
        <w:rPr>
          <w:rFonts w:ascii="Times New Roman" w:hAnsi="Times New Roman" w:cs="Times New Roman"/>
          <w:i/>
        </w:rPr>
      </w:pPr>
      <w:r>
        <w:rPr>
          <w:rFonts w:ascii="Times New Roman" w:hAnsi="Times New Roman" w:cs="Times New Roman"/>
        </w:rPr>
        <w:t>For willows in this coastal dune ecosystem, the aphid</w:t>
      </w:r>
      <w:r>
        <w:rPr>
          <w:rFonts w:ascii="Times New Roman" w:hAnsi="Times New Roman" w:cs="Times New Roman"/>
          <w:i/>
        </w:rPr>
        <w:t xml:space="preserve"> </w:t>
      </w:r>
      <w:r w:rsidR="005334F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was an abundant herbivore in 2012</w:t>
      </w:r>
      <w:r w:rsidR="005334FB">
        <w:rPr>
          <w:rFonts w:ascii="Times New Roman" w:hAnsi="Times New Roman" w:cs="Times New Roman"/>
        </w:rPr>
        <w:t xml:space="preserve">.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 xml:space="preserve">is usually found at the tips of new shoot growth where they </w:t>
      </w:r>
      <w:r w:rsidR="005334FB">
        <w:rPr>
          <w:rFonts w:ascii="Times New Roman" w:hAnsi="Times New Roman" w:cs="Times New Roman"/>
        </w:rPr>
        <w:t>feed on willow phloem</w:t>
      </w:r>
      <w:r>
        <w:rPr>
          <w:rFonts w:ascii="Times New Roman" w:hAnsi="Times New Roman" w:cs="Times New Roman"/>
        </w:rPr>
        <w:t>. Phloem is high in sugars, but low in proteins, so aphids have to ingest large volumes of phloem to get a balanced diet (cite)</w:t>
      </w:r>
      <w:r w:rsidR="00B87AA2">
        <w:rPr>
          <w:rFonts w:ascii="Times New Roman" w:hAnsi="Times New Roman" w:cs="Times New Roman"/>
        </w:rPr>
        <w:t xml:space="preserve">. As a result, aphids excrete </w:t>
      </w:r>
      <w:r w:rsidR="009673AE">
        <w:rPr>
          <w:rFonts w:ascii="Times New Roman" w:hAnsi="Times New Roman" w:cs="Times New Roman"/>
        </w:rPr>
        <w:t>carbohydrate</w:t>
      </w:r>
      <w:r w:rsidR="00B87AA2">
        <w:rPr>
          <w:rFonts w:ascii="Times New Roman" w:hAnsi="Times New Roman" w:cs="Times New Roman"/>
        </w:rPr>
        <w:t>-rich</w:t>
      </w:r>
      <w:r>
        <w:rPr>
          <w:rFonts w:ascii="Times New Roman" w:hAnsi="Times New Roman" w:cs="Times New Roman"/>
        </w:rPr>
        <w:t xml:space="preserve"> </w:t>
      </w:r>
      <w:r w:rsidR="00B87AA2">
        <w:rPr>
          <w:rFonts w:ascii="Times New Roman" w:hAnsi="Times New Roman" w:cs="Times New Roman"/>
        </w:rPr>
        <w:t xml:space="preserve">honeydew, </w:t>
      </w:r>
      <w:r w:rsidR="005334FB">
        <w:rPr>
          <w:rFonts w:ascii="Times New Roman" w:hAnsi="Times New Roman" w:cs="Times New Roman"/>
        </w:rPr>
        <w:t>which attracts ants</w:t>
      </w:r>
      <w:r w:rsidR="00B87AA2">
        <w:rPr>
          <w:rFonts w:ascii="Times New Roman" w:hAnsi="Times New Roman" w:cs="Times New Roman"/>
        </w:rPr>
        <w:t xml:space="preserve"> that tend the aphids and feed on the honeydew</w:t>
      </w:r>
      <w:r w:rsidR="005334FB">
        <w:rPr>
          <w:rFonts w:ascii="Times New Roman" w:hAnsi="Times New Roman" w:cs="Times New Roman"/>
        </w:rPr>
        <w:t xml:space="preserve"> (citation).</w:t>
      </w:r>
      <w:r w:rsidR="005800CE">
        <w:rPr>
          <w:rFonts w:ascii="Times New Roman" w:hAnsi="Times New Roman" w:cs="Times New Roman"/>
        </w:rPr>
        <w:t xml:space="preserve"> This ant-aphid interaction is often mutualistic, because the ants will defend aphids from predatory arthropods (citation).</w:t>
      </w:r>
      <w:r w:rsidR="005334FB">
        <w:rPr>
          <w:rFonts w:ascii="Times New Roman" w:hAnsi="Times New Roman" w:cs="Times New Roman"/>
        </w:rPr>
        <w:t xml:space="preserve"> </w:t>
      </w:r>
      <w:r w:rsidR="00B87AA2">
        <w:rPr>
          <w:rFonts w:ascii="Times New Roman" w:hAnsi="Times New Roman" w:cs="Times New Roman"/>
        </w:rPr>
        <w:t xml:space="preserve">The ant species we observed most frequently tending </w:t>
      </w:r>
      <w:r w:rsidR="00B87AA2" w:rsidRPr="00B87AA2">
        <w:rPr>
          <w:rFonts w:ascii="Times New Roman" w:hAnsi="Times New Roman" w:cs="Times New Roman"/>
          <w:i/>
        </w:rPr>
        <w:t xml:space="preserve">A. </w:t>
      </w:r>
      <w:proofErr w:type="spellStart"/>
      <w:r w:rsidR="00B87AA2" w:rsidRPr="00B87AA2">
        <w:rPr>
          <w:rFonts w:ascii="Times New Roman" w:hAnsi="Times New Roman" w:cs="Times New Roman"/>
          <w:i/>
        </w:rPr>
        <w:t>farinosa</w:t>
      </w:r>
      <w:proofErr w:type="spellEnd"/>
      <w:r w:rsidR="00B87AA2">
        <w:rPr>
          <w:rFonts w:ascii="Times New Roman" w:hAnsi="Times New Roman" w:cs="Times New Roman"/>
        </w:rPr>
        <w:t xml:space="preserve"> was the western thatching ant, </w:t>
      </w:r>
      <w:r w:rsidR="00B87AA2" w:rsidRPr="00B87AA2">
        <w:rPr>
          <w:rFonts w:ascii="Times New Roman" w:hAnsi="Times New Roman" w:cs="Times New Roman"/>
          <w:i/>
        </w:rPr>
        <w:t xml:space="preserve">Formica </w:t>
      </w:r>
      <w:proofErr w:type="spellStart"/>
      <w:r w:rsidR="00B87AA2" w:rsidRPr="00B87AA2">
        <w:rPr>
          <w:rFonts w:ascii="Times New Roman" w:hAnsi="Times New Roman" w:cs="Times New Roman"/>
          <w:i/>
        </w:rPr>
        <w:t>obscuripes</w:t>
      </w:r>
      <w:proofErr w:type="spellEnd"/>
      <w:r w:rsidR="005800CE">
        <w:rPr>
          <w:rFonts w:ascii="Times New Roman" w:hAnsi="Times New Roman" w:cs="Times New Roman"/>
          <w:i/>
        </w:rPr>
        <w:t xml:space="preserve"> </w:t>
      </w:r>
      <w:r w:rsidR="005800CE">
        <w:rPr>
          <w:rFonts w:ascii="Times New Roman" w:hAnsi="Times New Roman" w:cs="Times New Roman"/>
        </w:rPr>
        <w:t>(Fig. 1b)</w:t>
      </w:r>
      <w:r w:rsidR="00B87AA2">
        <w:rPr>
          <w:rFonts w:ascii="Times New Roman" w:hAnsi="Times New Roman" w:cs="Times New Roman"/>
        </w:rPr>
        <w:t xml:space="preserve">. </w:t>
      </w:r>
      <w:r w:rsidR="001C35D0">
        <w:rPr>
          <w:rFonts w:ascii="Times New Roman" w:hAnsi="Times New Roman" w:cs="Times New Roman"/>
          <w:i/>
        </w:rPr>
        <w:t>F.</w:t>
      </w:r>
      <w:r w:rsidR="001C35D0" w:rsidRPr="00B87AA2">
        <w:rPr>
          <w:rFonts w:ascii="Times New Roman" w:hAnsi="Times New Roman" w:cs="Times New Roman"/>
          <w:i/>
        </w:rPr>
        <w:t xml:space="preserve"> </w:t>
      </w:r>
      <w:proofErr w:type="spellStart"/>
      <w:proofErr w:type="gramStart"/>
      <w:r w:rsidR="001C35D0" w:rsidRPr="00B87AA2">
        <w:rPr>
          <w:rFonts w:ascii="Times New Roman" w:hAnsi="Times New Roman" w:cs="Times New Roman"/>
          <w:i/>
        </w:rPr>
        <w:t>obscuripes</w:t>
      </w:r>
      <w:proofErr w:type="spellEnd"/>
      <w:proofErr w:type="gramEnd"/>
      <w:r w:rsidR="001C35D0">
        <w:rPr>
          <w:rFonts w:ascii="Times New Roman" w:hAnsi="Times New Roman" w:cs="Times New Roman"/>
        </w:rPr>
        <w:t xml:space="preserve"> </w:t>
      </w:r>
      <w:r w:rsidR="005800CE">
        <w:rPr>
          <w:rFonts w:ascii="Times New Roman" w:hAnsi="Times New Roman" w:cs="Times New Roman"/>
        </w:rPr>
        <w:t xml:space="preserve">colonies </w:t>
      </w:r>
      <w:r w:rsidR="001C35D0">
        <w:rPr>
          <w:rFonts w:ascii="Times New Roman" w:hAnsi="Times New Roman" w:cs="Times New Roman"/>
        </w:rPr>
        <w:t xml:space="preserve">create </w:t>
      </w:r>
      <w:r w:rsidR="005800CE">
        <w:rPr>
          <w:rFonts w:ascii="Times New Roman" w:hAnsi="Times New Roman" w:cs="Times New Roman"/>
        </w:rPr>
        <w:t>distinct</w:t>
      </w:r>
      <w:r w:rsidR="001C35D0">
        <w:rPr>
          <w:rFonts w:ascii="Times New Roman" w:hAnsi="Times New Roman" w:cs="Times New Roman"/>
        </w:rPr>
        <w:t xml:space="preserve"> dome-shaped mounds from nearby plant-material</w:t>
      </w:r>
      <w:r w:rsidR="005800CE">
        <w:rPr>
          <w:rFonts w:ascii="Times New Roman" w:hAnsi="Times New Roman" w:cs="Times New Roman"/>
        </w:rPr>
        <w:t>.</w:t>
      </w:r>
      <w:r w:rsidR="009673AE">
        <w:rPr>
          <w:rFonts w:ascii="Times New Roman" w:hAnsi="Times New Roman" w:cs="Times New Roman"/>
        </w:rPr>
        <w:t xml:space="preserve"> </w:t>
      </w:r>
      <w:r w:rsidR="00666596">
        <w:rPr>
          <w:rFonts w:ascii="Times New Roman" w:hAnsi="Times New Roman" w:cs="Times New Roman"/>
        </w:rPr>
        <w:t>Since ants will defend aphids from predatory arthropods, w</w:t>
      </w:r>
      <w:r w:rsidR="009673AE">
        <w:rPr>
          <w:rFonts w:ascii="Times New Roman" w:hAnsi="Times New Roman" w:cs="Times New Roman"/>
        </w:rPr>
        <w:t xml:space="preserve">e </w:t>
      </w:r>
      <w:r w:rsidR="00666596">
        <w:rPr>
          <w:rFonts w:ascii="Times New Roman" w:hAnsi="Times New Roman" w:cs="Times New Roman"/>
        </w:rPr>
        <w:t xml:space="preserve">predicted that both </w:t>
      </w:r>
      <w:r w:rsidR="00666596" w:rsidRPr="00666596">
        <w:rPr>
          <w:rFonts w:ascii="Times New Roman" w:hAnsi="Times New Roman" w:cs="Times New Roman"/>
          <w:i/>
        </w:rPr>
        <w:t xml:space="preserve">A. </w:t>
      </w:r>
      <w:proofErr w:type="spellStart"/>
      <w:r w:rsidR="00666596" w:rsidRPr="00666596">
        <w:rPr>
          <w:rFonts w:ascii="Times New Roman" w:hAnsi="Times New Roman" w:cs="Times New Roman"/>
          <w:i/>
        </w:rPr>
        <w:t>farinosa</w:t>
      </w:r>
      <w:proofErr w:type="spellEnd"/>
      <w:r w:rsidR="00666596">
        <w:rPr>
          <w:rFonts w:ascii="Times New Roman" w:hAnsi="Times New Roman" w:cs="Times New Roman"/>
        </w:rPr>
        <w:t xml:space="preserve"> and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666596">
        <w:rPr>
          <w:rFonts w:ascii="Times New Roman" w:hAnsi="Times New Roman" w:cs="Times New Roman"/>
        </w:rPr>
        <w:t xml:space="preserve"> would reach higher abundances </w:t>
      </w:r>
      <w:r w:rsidR="009673AE">
        <w:rPr>
          <w:rFonts w:ascii="Times New Roman" w:hAnsi="Times New Roman" w:cs="Times New Roman"/>
        </w:rPr>
        <w:t>on willows growing near mounds</w:t>
      </w:r>
      <w:r w:rsidR="00666596">
        <w:rPr>
          <w:rFonts w:ascii="Times New Roman" w:hAnsi="Times New Roman" w:cs="Times New Roman"/>
        </w:rPr>
        <w:t xml:space="preserve"> of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E606AF">
        <w:rPr>
          <w:rFonts w:ascii="Times New Roman" w:hAnsi="Times New Roman" w:cs="Times New Roman"/>
        </w:rPr>
        <w:t>. T</w:t>
      </w:r>
      <w:r w:rsidR="0064561A">
        <w:rPr>
          <w:rFonts w:ascii="Times New Roman" w:hAnsi="Times New Roman" w:cs="Times New Roman"/>
        </w:rPr>
        <w:t xml:space="preserve">he </w:t>
      </w:r>
      <w:r w:rsidR="00E606AF">
        <w:rPr>
          <w:rFonts w:ascii="Times New Roman" w:hAnsi="Times New Roman" w:cs="Times New Roman"/>
        </w:rPr>
        <w:t xml:space="preserve">abundance of </w:t>
      </w:r>
      <w:r w:rsidR="00E606AF" w:rsidRPr="00666596">
        <w:rPr>
          <w:rFonts w:ascii="Times New Roman" w:hAnsi="Times New Roman" w:cs="Times New Roman"/>
          <w:i/>
        </w:rPr>
        <w:t xml:space="preserve">A. </w:t>
      </w:r>
      <w:proofErr w:type="spellStart"/>
      <w:r w:rsidR="00E606AF" w:rsidRPr="00666596">
        <w:rPr>
          <w:rFonts w:ascii="Times New Roman" w:hAnsi="Times New Roman" w:cs="Times New Roman"/>
          <w:i/>
        </w:rPr>
        <w:t>farinosa</w:t>
      </w:r>
      <w:proofErr w:type="spellEnd"/>
      <w:r w:rsidR="00E606AF">
        <w:rPr>
          <w:rFonts w:ascii="Times New Roman" w:hAnsi="Times New Roman" w:cs="Times New Roman"/>
        </w:rPr>
        <w:t xml:space="preserve"> and </w:t>
      </w:r>
      <w:r w:rsidR="00E606AF" w:rsidRPr="00666596">
        <w:rPr>
          <w:rFonts w:ascii="Times New Roman" w:hAnsi="Times New Roman" w:cs="Times New Roman"/>
          <w:i/>
        </w:rPr>
        <w:t xml:space="preserve">F. </w:t>
      </w:r>
      <w:proofErr w:type="spellStart"/>
      <w:r w:rsidR="00E606AF" w:rsidRPr="00666596">
        <w:rPr>
          <w:rFonts w:ascii="Times New Roman" w:hAnsi="Times New Roman" w:cs="Times New Roman"/>
          <w:i/>
        </w:rPr>
        <w:t>obscuripes</w:t>
      </w:r>
      <w:proofErr w:type="spellEnd"/>
      <w:r w:rsidR="00E606AF">
        <w:rPr>
          <w:rFonts w:ascii="Times New Roman" w:hAnsi="Times New Roman" w:cs="Times New Roman"/>
        </w:rPr>
        <w:t xml:space="preserve"> </w:t>
      </w:r>
      <w:r w:rsidR="00C2307A">
        <w:rPr>
          <w:rFonts w:ascii="Times New Roman" w:hAnsi="Times New Roman" w:cs="Times New Roman"/>
        </w:rPr>
        <w:t>could affect the associated arthropod comm</w:t>
      </w:r>
      <w:r w:rsidR="00E606AF">
        <w:rPr>
          <w:rFonts w:ascii="Times New Roman" w:hAnsi="Times New Roman" w:cs="Times New Roman"/>
        </w:rPr>
        <w:t xml:space="preserve">unity in several </w:t>
      </w:r>
      <w:r w:rsidR="0064561A">
        <w:rPr>
          <w:rFonts w:ascii="Times New Roman" w:hAnsi="Times New Roman" w:cs="Times New Roman"/>
        </w:rPr>
        <w:t>ways.</w:t>
      </w:r>
      <w:r w:rsidR="00E606AF">
        <w:rPr>
          <w:rFonts w:ascii="Times New Roman" w:hAnsi="Times New Roman" w:cs="Times New Roman"/>
        </w:rPr>
        <w:t xml:space="preserve"> In the absence of </w:t>
      </w:r>
      <w:r w:rsidR="00E606AF" w:rsidRPr="00E606AF">
        <w:rPr>
          <w:rFonts w:ascii="Times New Roman" w:hAnsi="Times New Roman" w:cs="Times New Roman"/>
          <w:i/>
        </w:rPr>
        <w:t xml:space="preserve">F. </w:t>
      </w:r>
      <w:proofErr w:type="spellStart"/>
      <w:r w:rsidR="00E606AF" w:rsidRPr="00E606AF">
        <w:rPr>
          <w:rFonts w:ascii="Times New Roman" w:hAnsi="Times New Roman" w:cs="Times New Roman"/>
          <w:i/>
        </w:rPr>
        <w:t>obscuripes</w:t>
      </w:r>
      <w:proofErr w:type="spellEnd"/>
      <w:r w:rsidR="00E606AF">
        <w:rPr>
          <w:rFonts w:ascii="Times New Roman" w:hAnsi="Times New Roman" w:cs="Times New Roman"/>
        </w:rPr>
        <w:t>,</w:t>
      </w:r>
      <w:r w:rsidR="0064561A">
        <w:rPr>
          <w:rFonts w:ascii="Times New Roman" w:hAnsi="Times New Roman" w:cs="Times New Roman"/>
        </w:rPr>
        <w:t xml:space="preserve"> </w:t>
      </w:r>
      <w:r w:rsidR="00E606AF">
        <w:rPr>
          <w:rFonts w:ascii="Times New Roman" w:hAnsi="Times New Roman" w:cs="Times New Roman"/>
        </w:rPr>
        <w:t>aphids could either inhibit or facilitate the colonization of other herbivore species through a variety of mechanisms, but we would always expect aphids</w:t>
      </w:r>
      <w:r w:rsidR="00E606AF" w:rsidRPr="00E606AF">
        <w:rPr>
          <w:rFonts w:ascii="Times New Roman" w:hAnsi="Times New Roman" w:cs="Times New Roman"/>
        </w:rPr>
        <w:t xml:space="preserve"> </w:t>
      </w:r>
      <w:r w:rsidR="00E606AF">
        <w:rPr>
          <w:rFonts w:ascii="Times New Roman" w:hAnsi="Times New Roman" w:cs="Times New Roman"/>
        </w:rPr>
        <w:t xml:space="preserve">to attract predatory arthropods. However, since </w:t>
      </w:r>
      <w:r w:rsidR="00C2307A" w:rsidRPr="00C2307A">
        <w:rPr>
          <w:rFonts w:ascii="Times New Roman" w:hAnsi="Times New Roman" w:cs="Times New Roman"/>
          <w:i/>
        </w:rPr>
        <w:t xml:space="preserve">F. </w:t>
      </w:r>
      <w:proofErr w:type="spellStart"/>
      <w:r w:rsidR="00C2307A" w:rsidRPr="00C2307A">
        <w:rPr>
          <w:rFonts w:ascii="Times New Roman" w:hAnsi="Times New Roman" w:cs="Times New Roman"/>
          <w:i/>
        </w:rPr>
        <w:t>obscuripes</w:t>
      </w:r>
      <w:proofErr w:type="spellEnd"/>
      <w:r w:rsidR="00E606AF">
        <w:rPr>
          <w:rFonts w:ascii="Times New Roman" w:hAnsi="Times New Roman" w:cs="Times New Roman"/>
        </w:rPr>
        <w:t xml:space="preserve"> is a large generalist predator, we would expect its presence to </w:t>
      </w:r>
      <w:r w:rsidR="00C2307A">
        <w:rPr>
          <w:rFonts w:ascii="Times New Roman" w:hAnsi="Times New Roman" w:cs="Times New Roman"/>
        </w:rPr>
        <w:t xml:space="preserve">reduce the </w:t>
      </w:r>
      <w:r w:rsidR="00E606AF">
        <w:rPr>
          <w:rFonts w:ascii="Times New Roman" w:hAnsi="Times New Roman" w:cs="Times New Roman"/>
        </w:rPr>
        <w:t>abundance of herbivores and other predators.</w:t>
      </w:r>
      <w:r w:rsidR="005C238F">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2B75A066"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 xml:space="preserve">both </w:t>
      </w:r>
      <w:r w:rsidR="005C238F">
        <w:rPr>
          <w:rFonts w:ascii="Times New Roman" w:hAnsi="Times New Roman" w:cs="Times New Roman"/>
        </w:rPr>
        <w:t xml:space="preserve">plant-growth and </w:t>
      </w:r>
      <w:r w:rsidR="002400A8">
        <w:rPr>
          <w:rFonts w:ascii="Times New Roman" w:hAnsi="Times New Roman" w:cs="Times New Roman"/>
        </w:rPr>
        <w:t>leaf traits (Barbour et al. 2015).</w:t>
      </w:r>
      <w:r w:rsidRPr="0059295B">
        <w:rPr>
          <w:rFonts w:ascii="Times New Roman" w:hAnsi="Times New Roman" w:cs="Times New Roman"/>
        </w:rPr>
        <w:t xml:space="preserve"> Shoot cuttings were soaked in water overnight and then planted in a mixture of 80%</w:t>
      </w:r>
      <w:r w:rsidR="005C238F">
        <w:rPr>
          <w:rFonts w:ascii="Times New Roman" w:hAnsi="Times New Roman" w:cs="Times New Roman"/>
        </w:rPr>
        <w:t xml:space="preserve"> perlite, 20% peat moss </w:t>
      </w:r>
      <w:r w:rsidR="00C52830">
        <w:rPr>
          <w:rFonts w:ascii="Times New Roman" w:hAnsi="Times New Roman" w:cs="Times New Roman"/>
        </w:rPr>
        <w:t>(</w:t>
      </w:r>
      <w:r w:rsidRPr="0059295B">
        <w:rPr>
          <w:rFonts w:ascii="Times New Roman" w:hAnsi="Times New Roman" w:cs="Times New Roman"/>
        </w:rPr>
        <w:t>dolomite lime</w:t>
      </w:r>
      <w:r w:rsidR="00C52830">
        <w:rPr>
          <w:rFonts w:ascii="Times New Roman" w:hAnsi="Times New Roman" w:cs="Times New Roman"/>
        </w:rPr>
        <w:t xml:space="preserve"> added</w:t>
      </w:r>
      <w:r w:rsidRPr="0059295B">
        <w:rPr>
          <w:rFonts w:ascii="Times New Roman" w:hAnsi="Times New Roman" w:cs="Times New Roman"/>
        </w:rPr>
        <w:t xml:space="preserve"> </w:t>
      </w:r>
      <w:r w:rsidR="00C52830">
        <w:rPr>
          <w:rFonts w:ascii="Times New Roman" w:hAnsi="Times New Roman" w:cs="Times New Roman"/>
        </w:rPr>
        <w:t xml:space="preserve">to balance pH) </w:t>
      </w:r>
      <w:r w:rsidRPr="0059295B">
        <w:rPr>
          <w:rFonts w:ascii="Times New Roman" w:hAnsi="Times New Roman" w:cs="Times New Roman"/>
        </w:rPr>
        <w:t xml:space="preserve">inside </w:t>
      </w:r>
      <w:r w:rsidR="0023651E">
        <w:rPr>
          <w:rFonts w:ascii="Times New Roman" w:hAnsi="Times New Roman" w:cs="Times New Roman"/>
        </w:rPr>
        <w:t>‘</w:t>
      </w:r>
      <w:r w:rsidRPr="0059295B">
        <w:rPr>
          <w:rFonts w:ascii="Times New Roman" w:hAnsi="Times New Roman" w:cs="Times New Roman"/>
        </w:rPr>
        <w:t>cone-</w:t>
      </w:r>
      <w:proofErr w:type="spellStart"/>
      <w:r w:rsidRPr="0059295B">
        <w:rPr>
          <w:rFonts w:ascii="Times New Roman" w:hAnsi="Times New Roman" w:cs="Times New Roman"/>
        </w:rPr>
        <w:t>tainers</w:t>
      </w:r>
      <w:proofErr w:type="spellEnd"/>
      <w:r w:rsidR="0023651E">
        <w:rPr>
          <w:rFonts w:ascii="Times New Roman" w:hAnsi="Times New Roman" w:cs="Times New Roman"/>
        </w:rPr>
        <w:t>’</w:t>
      </w:r>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2EA9B825"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w:t>
      </w:r>
      <w:r w:rsidR="00640BBA">
        <w:rPr>
          <w:rFonts w:ascii="Times New Roman" w:hAnsi="Times New Roman" w:cs="Times New Roman"/>
        </w:rPr>
        <w:t xml:space="preserve">ntal design at </w:t>
      </w:r>
      <w:proofErr w:type="spellStart"/>
      <w:r w:rsidR="00640BBA">
        <w:rPr>
          <w:rFonts w:ascii="Times New Roman" w:hAnsi="Times New Roman" w:cs="Times New Roman"/>
        </w:rPr>
        <w:t>Lanphere</w:t>
      </w:r>
      <w:proofErr w:type="spellEnd"/>
      <w:r w:rsidR="00640BBA">
        <w:rPr>
          <w:rFonts w:ascii="Times New Roman" w:hAnsi="Times New Roman" w:cs="Times New Roman"/>
        </w:rPr>
        <w:t xml:space="preserve"> Dunes. </w:t>
      </w:r>
      <w:r w:rsidR="005F4DAB" w:rsidRPr="0059295B">
        <w:rPr>
          <w:rFonts w:ascii="Times New Roman" w:hAnsi="Times New Roman" w:cs="Times New Roman"/>
        </w:rPr>
        <w:t xml:space="preserve">At 10 different willow patches (blocks), we established </w:t>
      </w:r>
      <w:proofErr w:type="gramStart"/>
      <w:r w:rsidR="005F4DAB" w:rsidRPr="0059295B">
        <w:rPr>
          <w:rFonts w:ascii="Times New Roman" w:hAnsi="Times New Roman" w:cs="Times New Roman"/>
        </w:rPr>
        <w:t xml:space="preserve">an </w:t>
      </w:r>
      <w:r w:rsidR="0023651E">
        <w:rPr>
          <w:rFonts w:ascii="Times New Roman" w:hAnsi="Times New Roman" w:cs="Times New Roman"/>
        </w:rPr>
        <w:t>‘</w:t>
      </w:r>
      <w:r w:rsidR="005F4DAB" w:rsidRPr="0059295B">
        <w:rPr>
          <w:rFonts w:ascii="Times New Roman" w:hAnsi="Times New Roman" w:cs="Times New Roman"/>
        </w:rPr>
        <w:t>exposed</w:t>
      </w:r>
      <w:r w:rsidR="0023651E">
        <w:rPr>
          <w:rFonts w:ascii="Times New Roman" w:hAnsi="Times New Roman" w:cs="Times New Roman"/>
        </w:rPr>
        <w:t>’</w:t>
      </w:r>
      <w:proofErr w:type="gramEnd"/>
      <w:r w:rsidR="005F4DAB" w:rsidRPr="0059295B">
        <w:rPr>
          <w:rFonts w:ascii="Times New Roman" w:hAnsi="Times New Roman" w:cs="Times New Roman"/>
        </w:rPr>
        <w:t xml:space="preserve"> and </w:t>
      </w:r>
      <w:r w:rsidR="0023651E">
        <w:rPr>
          <w:rFonts w:ascii="Times New Roman" w:hAnsi="Times New Roman" w:cs="Times New Roman"/>
        </w:rPr>
        <w:t>‘</w:t>
      </w:r>
      <w:r w:rsidR="005F4DAB" w:rsidRPr="0059295B">
        <w:rPr>
          <w:rFonts w:ascii="Times New Roman" w:hAnsi="Times New Roman" w:cs="Times New Roman"/>
        </w:rPr>
        <w:t>unexposed</w:t>
      </w:r>
      <w:r w:rsidR="0023651E">
        <w:rPr>
          <w:rFonts w:ascii="Times New Roman" w:hAnsi="Times New Roman" w:cs="Times New Roman"/>
        </w:rPr>
        <w:t>’</w:t>
      </w:r>
      <w:r w:rsidR="005F4DAB" w:rsidRPr="0059295B">
        <w:rPr>
          <w:rFonts w:ascii="Times New Roman" w:hAnsi="Times New Roman" w:cs="Times New Roman"/>
        </w:rPr>
        <w:t xml:space="preserve">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5C238F">
        <w:rPr>
          <w:rFonts w:ascii="Times New Roman" w:hAnsi="Times New Roman" w:cs="Times New Roman"/>
        </w:rPr>
        <w:t>use a hand-held</w:t>
      </w:r>
      <w:r w:rsidR="002D1413">
        <w:rPr>
          <w:rFonts w:ascii="Times New Roman" w:hAnsi="Times New Roman" w:cs="Times New Roman"/>
        </w:rPr>
        <w:t xml:space="preserve"> anemometer</w:t>
      </w:r>
      <w:r w:rsidR="00E41F3D">
        <w:rPr>
          <w:rFonts w:ascii="Times New Roman" w:hAnsi="Times New Roman" w:cs="Times New Roman"/>
        </w:rPr>
        <w:t xml:space="preserve"> (</w:t>
      </w:r>
      <w:r w:rsidR="00640BBA">
        <w:rPr>
          <w:rFonts w:ascii="Times New Roman" w:hAnsi="Times New Roman" w:cs="Times New Roman"/>
        </w:rPr>
        <w:t>Kestrel 1000</w:t>
      </w:r>
      <w:r w:rsidR="00E41F3D">
        <w:rPr>
          <w:rFonts w:ascii="Times New Roman" w:hAnsi="Times New Roman" w:cs="Times New Roman"/>
        </w:rPr>
        <w:t xml:space="preserve">)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5C238F">
        <w:rPr>
          <w:rFonts w:ascii="Times New Roman" w:hAnsi="Times New Roman" w:cs="Times New Roman"/>
        </w:rPr>
        <w:t xml:space="preserve"> in 2012</w:t>
      </w:r>
      <w:r w:rsidR="002D1413">
        <w:rPr>
          <w:rFonts w:ascii="Times New Roman" w:hAnsi="Times New Roman" w:cs="Times New Roman"/>
        </w:rPr>
        <w:t>)</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5C238F">
        <w:rPr>
          <w:rFonts w:ascii="Times New Roman" w:hAnsi="Times New Roman" w:cs="Times New Roman"/>
        </w:rPr>
        <w:t xml:space="preserve"> period and haphazardly collected</w:t>
      </w:r>
      <w:r w:rsidR="002D1413" w:rsidRPr="002D1413">
        <w:rPr>
          <w:rFonts w:ascii="Times New Roman" w:hAnsi="Times New Roman" w:cs="Times New Roman"/>
        </w:rPr>
        <w:t xml:space="preserve"> on either an</w:t>
      </w:r>
      <w:r w:rsidR="002D1413">
        <w:rPr>
          <w:rFonts w:ascii="Times New Roman" w:hAnsi="Times New Roman" w:cs="Times New Roman"/>
        </w:rPr>
        <w:t xml:space="preserve"> exposed or unexposed site</w:t>
      </w:r>
      <w:r w:rsidR="005C238F">
        <w:rPr>
          <w:rFonts w:ascii="Times New Roman" w:hAnsi="Times New Roman" w:cs="Times New Roman"/>
        </w:rPr>
        <w:t xml:space="preserve"> first</w:t>
      </w:r>
      <w:r w:rsidR="002D1413" w:rsidRPr="002D1413">
        <w:rPr>
          <w:rFonts w:ascii="Times New Roman" w:hAnsi="Times New Roman" w:cs="Times New Roman"/>
        </w:rPr>
        <w:t>.</w:t>
      </w:r>
      <w:r w:rsidR="002D1413">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2DE11BD6"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1C0393">
        <w:rPr>
          <w:rFonts w:ascii="Times New Roman" w:hAnsi="Times New Roman" w:cs="Times New Roman"/>
          <w:i/>
        </w:rPr>
        <w:t>f</w:t>
      </w:r>
      <w:r w:rsidR="0023651E">
        <w:rPr>
          <w:rFonts w:ascii="Times New Roman" w:hAnsi="Times New Roman" w:cs="Times New Roman"/>
          <w:i/>
        </w:rPr>
        <w:t>arinos</w:t>
      </w:r>
      <w:r w:rsidR="001C0393">
        <w:rPr>
          <w:rFonts w:ascii="Times New Roman" w:hAnsi="Times New Roman" w:cs="Times New Roman"/>
          <w:i/>
        </w:rPr>
        <w:t>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w:t>
      </w:r>
      <w:r w:rsidR="001C0393">
        <w:rPr>
          <w:rFonts w:ascii="Times New Roman" w:hAnsi="Times New Roman" w:cs="Times New Roman"/>
        </w:rPr>
        <w:t xml:space="preserve">n all control plants as well. </w:t>
      </w:r>
      <w:r w:rsidR="0042442C" w:rsidRPr="0059295B">
        <w:rPr>
          <w:rFonts w:ascii="Times New Roman" w:hAnsi="Times New Roman" w:cs="Times New Roman"/>
        </w:rPr>
        <w:t>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w:t>
      </w:r>
      <w:r w:rsidR="001C0393">
        <w:rPr>
          <w:rFonts w:ascii="Times New Roman" w:hAnsi="Times New Roman" w:cs="Times New Roman"/>
        </w:rPr>
        <w:t xml:space="preserve">em galls) were removed. </w:t>
      </w:r>
      <w:r w:rsidR="0042442C" w:rsidRPr="0059295B">
        <w:rPr>
          <w:rFonts w:ascii="Times New Roman" w:hAnsi="Times New Roman" w:cs="Times New Roman"/>
        </w:rPr>
        <w:t>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1C0393">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4DAA8927"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w:t>
      </w:r>
      <w:r w:rsidR="001C0393">
        <w:rPr>
          <w:rFonts w:ascii="Times New Roman" w:hAnsi="Times New Roman" w:cs="Times New Roman"/>
          <w:u w:val="single"/>
        </w:rPr>
        <w:t>-growth</w:t>
      </w:r>
      <w:r w:rsidRPr="001C0393">
        <w:rPr>
          <w:rFonts w:ascii="Times New Roman" w:hAnsi="Times New Roman" w:cs="Times New Roman"/>
          <w:u w:val="single"/>
        </w:rPr>
        <w:t xml:space="preserve"> </w:t>
      </w:r>
      <w:r w:rsidR="001C0393" w:rsidRPr="001C0393">
        <w:rPr>
          <w:rFonts w:ascii="Times New Roman" w:hAnsi="Times New Roman" w:cs="Times New Roman"/>
          <w:u w:val="single"/>
        </w:rPr>
        <w:t>traits</w:t>
      </w:r>
      <w:r w:rsidR="001C0393">
        <w:rPr>
          <w:rFonts w:ascii="Times New Roman" w:hAnsi="Times New Roman" w:cs="Times New Roman"/>
        </w:rPr>
        <w:t xml:space="preserve"> </w:t>
      </w:r>
      <w:r>
        <w:rPr>
          <w:rFonts w:ascii="Times New Roman" w:hAnsi="Times New Roman" w:cs="Times New Roman"/>
        </w:rPr>
        <w:t>– To</w:t>
      </w:r>
      <w:r w:rsidR="001B4C0B" w:rsidRPr="0059295B">
        <w:rPr>
          <w:rFonts w:ascii="Times New Roman" w:hAnsi="Times New Roman" w:cs="Times New Roman"/>
        </w:rPr>
        <w:t xml:space="preserve"> </w:t>
      </w:r>
      <w:r w:rsidR="001C0393">
        <w:rPr>
          <w:rFonts w:ascii="Times New Roman" w:hAnsi="Times New Roman" w:cs="Times New Roman"/>
        </w:rPr>
        <w:t>quantify</w:t>
      </w:r>
      <w:r>
        <w:rPr>
          <w:rFonts w:ascii="Times New Roman" w:hAnsi="Times New Roman" w:cs="Times New Roman"/>
        </w:rPr>
        <w:t xml:space="preserve"> plant</w:t>
      </w:r>
      <w:r w:rsidR="001C0393">
        <w:rPr>
          <w:rFonts w:ascii="Times New Roman" w:hAnsi="Times New Roman" w:cs="Times New Roman"/>
        </w:rPr>
        <w:t>-growth traits</w:t>
      </w:r>
      <w:r>
        <w:rPr>
          <w:rFonts w:ascii="Times New Roman" w:hAnsi="Times New Roman" w:cs="Times New Roman"/>
        </w:rPr>
        <w:t xml:space="preserve">, we measured plant height, the number of shoots produced, and </w:t>
      </w:r>
      <w:r w:rsidR="001C0393">
        <w:rPr>
          <w:rFonts w:ascii="Times New Roman" w:hAnsi="Times New Roman" w:cs="Times New Roman"/>
        </w:rPr>
        <w:t>average</w:t>
      </w:r>
      <w:r w:rsidR="00B37669">
        <w:rPr>
          <w:rFonts w:ascii="Times New Roman" w:hAnsi="Times New Roman" w:cs="Times New Roman"/>
        </w:rPr>
        <w:t xml:space="preserve"> shoot </w:t>
      </w:r>
      <w:r w:rsidR="001C0393">
        <w:rPr>
          <w:rFonts w:ascii="Times New Roman" w:hAnsi="Times New Roman" w:cs="Times New Roman"/>
        </w:rPr>
        <w:t>length</w:t>
      </w:r>
      <w:r w:rsidR="00B37669">
        <w:rPr>
          <w:rFonts w:ascii="Times New Roman" w:hAnsi="Times New Roman" w:cs="Times New Roman"/>
        </w:rPr>
        <w:t xml:space="preserve"> </w:t>
      </w:r>
      <w:r w:rsidR="004A5D3A">
        <w:rPr>
          <w:rFonts w:ascii="Times New Roman" w:hAnsi="Times New Roman" w:cs="Times New Roman"/>
        </w:rPr>
        <w:t>in late July of each year (</w:t>
      </w:r>
      <w:r w:rsidR="001C0393">
        <w:rPr>
          <w:rFonts w:ascii="Times New Roman" w:hAnsi="Times New Roman" w:cs="Times New Roman"/>
        </w:rPr>
        <w:t>end of growing season</w:t>
      </w:r>
      <w:r w:rsidR="00B37669">
        <w:rPr>
          <w:rFonts w:ascii="Times New Roman" w:hAnsi="Times New Roman" w:cs="Times New Roman"/>
        </w:rPr>
        <w:t>)</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w:t>
      </w:r>
      <w:r w:rsidR="001C0393">
        <w:rPr>
          <w:rFonts w:ascii="Times New Roman" w:hAnsi="Times New Roman" w:cs="Times New Roman"/>
        </w:rPr>
        <w:t xml:space="preserve">average </w:t>
      </w:r>
      <w:r w:rsidR="001B4C0B" w:rsidRPr="0059295B">
        <w:rPr>
          <w:rFonts w:ascii="Times New Roman" w:hAnsi="Times New Roman" w:cs="Times New Roman"/>
        </w:rPr>
        <w:t xml:space="preserve">shoot </w:t>
      </w:r>
      <w:r w:rsidR="001C0393">
        <w:rPr>
          <w:rFonts w:ascii="Times New Roman" w:hAnsi="Times New Roman" w:cs="Times New Roman"/>
        </w:rPr>
        <w:t xml:space="preserve">length </w:t>
      </w:r>
      <w:r w:rsidR="001B4C0B" w:rsidRPr="0059295B">
        <w:rPr>
          <w:rFonts w:ascii="Times New Roman" w:hAnsi="Times New Roman" w:cs="Times New Roman"/>
        </w:rPr>
        <w:t xml:space="preserve">by measuring every shoot on each plant to the nearest millimeter and </w:t>
      </w:r>
      <w:r w:rsidR="001C0393">
        <w:rPr>
          <w:rFonts w:ascii="Times New Roman" w:hAnsi="Times New Roman" w:cs="Times New Roman"/>
        </w:rPr>
        <w:t>calculating</w:t>
      </w:r>
      <w:r w:rsidR="001B4C0B" w:rsidRPr="0059295B">
        <w:rPr>
          <w:rFonts w:ascii="Times New Roman" w:hAnsi="Times New Roman" w:cs="Times New Roman"/>
        </w:rPr>
        <w:t xml:space="preserve"> the </w:t>
      </w:r>
      <w:r w:rsidR="001C0393">
        <w:rPr>
          <w:rFonts w:ascii="Times New Roman" w:hAnsi="Times New Roman" w:cs="Times New Roman"/>
        </w:rPr>
        <w:t>average shoot length for</w:t>
      </w:r>
      <w:r w:rsidR="001B4C0B" w:rsidRPr="0059295B">
        <w:rPr>
          <w:rFonts w:ascii="Times New Roman" w:hAnsi="Times New Roman" w:cs="Times New Roman"/>
        </w:rPr>
        <w:t xml:space="preserve">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05F0C63E" w14:textId="42059C5F" w:rsidR="00D1356C" w:rsidRPr="00B37669" w:rsidRDefault="00B37669" w:rsidP="000A7BE7">
      <w:pPr>
        <w:spacing w:line="480" w:lineRule="auto"/>
        <w:rPr>
          <w:rFonts w:ascii="Times New Roman" w:hAnsi="Times New Roman" w:cs="Times New Roman"/>
        </w:rPr>
      </w:pPr>
      <w:r w:rsidRPr="00B37669">
        <w:rPr>
          <w:rFonts w:ascii="Times New Roman" w:hAnsi="Times New Roman" w:cs="Times New Roman"/>
          <w:u w:val="single"/>
        </w:rPr>
        <w:t xml:space="preserve">Leaf </w:t>
      </w:r>
      <w:r w:rsidR="001C0393">
        <w:rPr>
          <w:rFonts w:ascii="Times New Roman" w:hAnsi="Times New Roman" w:cs="Times New Roman"/>
          <w:u w:val="single"/>
        </w:rPr>
        <w:t>traits</w:t>
      </w:r>
      <w:r>
        <w:rPr>
          <w:rFonts w:ascii="Times New Roman" w:hAnsi="Times New Roman" w:cs="Times New Roman"/>
        </w:rPr>
        <w:t xml:space="preserve"> – We measure</w:t>
      </w:r>
      <w:r w:rsidR="001C0393">
        <w:rPr>
          <w:rFonts w:ascii="Times New Roman" w:hAnsi="Times New Roman" w:cs="Times New Roman"/>
        </w:rPr>
        <w:t>d</w:t>
      </w:r>
      <w:r>
        <w:rPr>
          <w:rFonts w:ascii="Times New Roman" w:hAnsi="Times New Roman" w:cs="Times New Roman"/>
        </w:rPr>
        <w:t xml:space="preserve"> </w:t>
      </w:r>
      <w:r w:rsidR="00D1356C">
        <w:rPr>
          <w:rFonts w:ascii="Times New Roman" w:hAnsi="Times New Roman" w:cs="Times New Roman"/>
        </w:rPr>
        <w:t xml:space="preserve">several traits that could shape leaf quality for herbivores, including </w:t>
      </w:r>
      <w:r w:rsidR="00DF2E4A">
        <w:rPr>
          <w:rFonts w:ascii="Times New Roman" w:hAnsi="Times New Roman" w:cs="Times New Roman"/>
        </w:rPr>
        <w:t>leaf area,</w:t>
      </w:r>
      <w:r w:rsidR="001C0393">
        <w:rPr>
          <w:rFonts w:ascii="Times New Roman" w:hAnsi="Times New Roman" w:cs="Times New Roman"/>
        </w:rPr>
        <w:t xml:space="preserve"> specific leaf area (SLA),</w:t>
      </w:r>
      <w:r w:rsidR="00D906EE">
        <w:rPr>
          <w:rFonts w:ascii="Times New Roman" w:hAnsi="Times New Roman" w:cs="Times New Roman"/>
        </w:rPr>
        <w:t xml:space="preserve"> water content,</w:t>
      </w:r>
      <w:r w:rsidR="00D1356C">
        <w:rPr>
          <w:rFonts w:ascii="Times New Roman" w:hAnsi="Times New Roman" w:cs="Times New Roman"/>
        </w:rPr>
        <w:t xml:space="preserve">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w:t>
      </w:r>
      <w:r w:rsidR="001C0393">
        <w:rPr>
          <w:rFonts w:ascii="Times New Roman" w:hAnsi="Times New Roman" w:cs="Times New Roman"/>
        </w:rPr>
        <w:t xml:space="preserve">(C) </w:t>
      </w:r>
      <w:r w:rsidR="00DF2E4A">
        <w:rPr>
          <w:rFonts w:ascii="Times New Roman" w:hAnsi="Times New Roman" w:cs="Times New Roman"/>
        </w:rPr>
        <w:t>and nitrogen (N), and C</w:t>
      </w:r>
      <w:proofErr w:type="gramStart"/>
      <w:r w:rsidR="00DF2E4A">
        <w:rPr>
          <w:rFonts w:ascii="Times New Roman" w:hAnsi="Times New Roman" w:cs="Times New Roman"/>
        </w:rPr>
        <w:t>:</w:t>
      </w:r>
      <w:r w:rsidR="00D1356C">
        <w:rPr>
          <w:rFonts w:ascii="Times New Roman" w:hAnsi="Times New Roman" w:cs="Times New Roman"/>
        </w:rPr>
        <w:t>N</w:t>
      </w:r>
      <w:proofErr w:type="gramEnd"/>
      <w:r w:rsidR="00D1356C">
        <w:rPr>
          <w:rFonts w:ascii="Times New Roman" w:hAnsi="Times New Roman" w:cs="Times New Roman"/>
        </w:rPr>
        <w:t>.</w:t>
      </w:r>
      <w:r w:rsidR="000A7BE7">
        <w:rPr>
          <w:rFonts w:ascii="Times New Roman" w:hAnsi="Times New Roman" w:cs="Times New Roman"/>
        </w:rPr>
        <w:t xml:space="preserve"> To measure these traits, </w:t>
      </w:r>
      <w:r w:rsidR="00DF2E4A">
        <w:rPr>
          <w:rFonts w:ascii="Times New Roman" w:hAnsi="Times New Roman" w:cs="Times New Roman"/>
        </w:rPr>
        <w:t xml:space="preserve">we excised fully expanded and undamaged leaves </w:t>
      </w:r>
      <w:r w:rsidR="000A7BE7">
        <w:rPr>
          <w:rFonts w:ascii="Times New Roman" w:hAnsi="Times New Roman" w:cs="Times New Roman"/>
        </w:rPr>
        <w:t>from plants</w:t>
      </w:r>
      <w:r w:rsidR="00D906EE">
        <w:rPr>
          <w:rFonts w:ascii="Times New Roman" w:hAnsi="Times New Roman" w:cs="Times New Roman"/>
        </w:rPr>
        <w:t xml:space="preserve"> in late July</w:t>
      </w:r>
      <w:r w:rsidR="00E34BA8">
        <w:rPr>
          <w:rFonts w:ascii="Times New Roman" w:hAnsi="Times New Roman" w:cs="Times New Roman"/>
        </w:rPr>
        <w:t xml:space="preserve"> of each year</w:t>
      </w:r>
      <w:r w:rsidR="000A7BE7">
        <w:rPr>
          <w:rFonts w:ascii="Times New Roman" w:hAnsi="Times New Roman" w:cs="Times New Roman"/>
        </w:rPr>
        <w:t>, stored</w:t>
      </w:r>
      <w:r w:rsidR="00D1356C">
        <w:rPr>
          <w:rFonts w:ascii="Times New Roman" w:hAnsi="Times New Roman" w:cs="Times New Roman"/>
        </w:rPr>
        <w:t xml:space="preserve"> </w:t>
      </w:r>
      <w:r w:rsidRPr="00B37669">
        <w:rPr>
          <w:rFonts w:ascii="Times New Roman" w:hAnsi="Times New Roman" w:cs="Times New Roman"/>
        </w:rPr>
        <w:t>leaf samples</w:t>
      </w:r>
      <w:r w:rsidR="000A7BE7">
        <w:rPr>
          <w:rFonts w:ascii="Times New Roman" w:hAnsi="Times New Roman" w:cs="Times New Roman"/>
        </w:rPr>
        <w:t xml:space="preserve"> with a moist paper towel</w:t>
      </w:r>
      <w:r w:rsidRPr="00B37669">
        <w:rPr>
          <w:rFonts w:ascii="Times New Roman" w:hAnsi="Times New Roman" w:cs="Times New Roman"/>
        </w:rPr>
        <w:t xml:space="preserve"> in separate plastic bags</w:t>
      </w:r>
      <w:r w:rsidR="00D1356C">
        <w:rPr>
          <w:rFonts w:ascii="Times New Roman" w:hAnsi="Times New Roman" w:cs="Times New Roman"/>
        </w:rPr>
        <w:t xml:space="preserve">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 xml:space="preserve">leaves to obtain fresh mass (g), </w:t>
      </w:r>
      <w:r w:rsidR="000A7BE7">
        <w:rPr>
          <w:rFonts w:ascii="Times New Roman" w:hAnsi="Times New Roman" w:cs="Times New Roman"/>
        </w:rPr>
        <w:t>digitally scanned them to measure leaf area (mm</w:t>
      </w:r>
      <w:r w:rsidR="000A7BE7">
        <w:rPr>
          <w:rFonts w:ascii="Times New Roman" w:hAnsi="Times New Roman" w:cs="Times New Roman"/>
          <w:vertAlign w:val="superscript"/>
        </w:rPr>
        <w:t>2</w:t>
      </w:r>
      <w:r w:rsidR="000A7BE7">
        <w:rPr>
          <w:rFonts w:ascii="Times New Roman" w:hAnsi="Times New Roman" w:cs="Times New Roman"/>
        </w:rPr>
        <w:t xml:space="preserve">) using </w:t>
      </w:r>
      <w:proofErr w:type="spellStart"/>
      <w:r w:rsidR="000A7BE7">
        <w:rPr>
          <w:rFonts w:ascii="Times New Roman" w:hAnsi="Times New Roman" w:cs="Times New Roman"/>
        </w:rPr>
        <w:t>ImageJ</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Abrámoff</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Magalhães</w:t>
      </w:r>
      <w:proofErr w:type="spellEnd"/>
      <w:r w:rsidR="000A7BE7">
        <w:rPr>
          <w:rFonts w:ascii="Times New Roman" w:hAnsi="Times New Roman" w:cs="Times New Roman"/>
        </w:rPr>
        <w:t xml:space="preserve">, and Ram 2004), </w:t>
      </w:r>
      <w:r w:rsidRPr="00B37669">
        <w:rPr>
          <w:rFonts w:ascii="Times New Roman" w:hAnsi="Times New Roman" w:cs="Times New Roman"/>
        </w:rPr>
        <w:t>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t>
      </w:r>
      <w:r w:rsidR="00D906EE">
        <w:rPr>
          <w:rFonts w:ascii="Times New Roman" w:hAnsi="Times New Roman" w:cs="Times New Roman"/>
        </w:rPr>
        <w:t xml:space="preserve">We calculated SLA as </w:t>
      </w:r>
      <m:oMath>
        <m:f>
          <m:fPr>
            <m:ctrlPr>
              <w:rPr>
                <w:rFonts w:ascii="Cambria Math" w:hAnsi="Cambria Math" w:cs="Times New Roman"/>
                <w:i/>
              </w:rPr>
            </m:ctrlPr>
          </m:fPr>
          <m:num>
            <m:r>
              <w:rPr>
                <w:rFonts w:ascii="Cambria Math" w:hAnsi="Cambria Math" w:cs="Times New Roman"/>
              </w:rPr>
              <m:t>leaf area</m:t>
            </m:r>
          </m:num>
          <m:den>
            <m:r>
              <w:rPr>
                <w:rFonts w:ascii="Cambria Math" w:hAnsi="Cambria Math" w:cs="Times New Roman"/>
              </w:rPr>
              <m:t>dry mass</m:t>
            </m:r>
          </m:den>
        </m:f>
      </m:oMath>
      <w:r w:rsidR="00D906EE" w:rsidRPr="00B37669">
        <w:rPr>
          <w:rFonts w:ascii="Times New Roman" w:hAnsi="Times New Roman" w:cs="Times New Roman"/>
        </w:rPr>
        <w:t xml:space="preserve"> (Cornelissen et al. 2003)</w:t>
      </w:r>
      <w:r w:rsidR="00D906EE">
        <w:rPr>
          <w:rFonts w:ascii="Times New Roman" w:hAnsi="Times New Roman" w:cs="Times New Roman"/>
        </w:rPr>
        <w:t xml:space="preserve">. </w:t>
      </w:r>
      <w:r w:rsidRPr="00B37669">
        <w:rPr>
          <w:rFonts w:ascii="Times New Roman" w:hAnsi="Times New Roman" w:cs="Times New Roman"/>
        </w:rPr>
        <w:t xml:space="preserve">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(Munns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00DF2E4A">
        <w:rPr>
          <w:rFonts w:ascii="Times New Roman" w:hAnsi="Times New Roman" w:cs="Times New Roman"/>
        </w:rPr>
        <w:t xml:space="preserve"> 1 mm transect in the center</w:t>
      </w:r>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 xml:space="preserve">centage C and N, we </w:t>
      </w:r>
      <w:r w:rsidR="00D906EE">
        <w:rPr>
          <w:rFonts w:ascii="Times New Roman" w:hAnsi="Times New Roman" w:cs="Times New Roman"/>
        </w:rPr>
        <w:t xml:space="preserve">ground oven-dried leaves </w:t>
      </w:r>
      <w:r w:rsidR="00D1356C">
        <w:rPr>
          <w:rFonts w:ascii="Times New Roman" w:hAnsi="Times New Roman" w:cs="Times New Roman"/>
        </w:rPr>
        <w:t xml:space="preserve">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USA). Subsamples o</w:t>
      </w:r>
      <w:r w:rsidR="001C0393">
        <w:rPr>
          <w:rFonts w:ascii="Times New Roman" w:hAnsi="Times New Roman" w:cs="Times New Roman"/>
        </w:rPr>
        <w:t>f each material were then analyz</w:t>
      </w:r>
      <w:r w:rsidRPr="00B37669">
        <w:rPr>
          <w:rFonts w:ascii="Times New Roman" w:hAnsi="Times New Roman" w:cs="Times New Roman"/>
        </w:rPr>
        <w:t>ed for percentage</w:t>
      </w:r>
      <w:r w:rsidR="00D1356C">
        <w:rPr>
          <w:rFonts w:ascii="Times New Roman" w:hAnsi="Times New Roman" w:cs="Times New Roman"/>
        </w:rPr>
        <w:t xml:space="preserve"> </w:t>
      </w:r>
      <w:r w:rsidR="001C0393">
        <w:rPr>
          <w:rFonts w:ascii="Times New Roman" w:hAnsi="Times New Roman" w:cs="Times New Roman"/>
        </w:rPr>
        <w:t>C and N on an elemental analyz</w:t>
      </w:r>
      <w:r w:rsidRPr="00B37669">
        <w:rPr>
          <w:rFonts w:ascii="Times New Roman" w:hAnsi="Times New Roman" w:cs="Times New Roman"/>
        </w:rPr>
        <w:t>er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standard.</w:t>
      </w:r>
      <w:r w:rsidR="00D906EE">
        <w:rPr>
          <w:rFonts w:ascii="Times New Roman" w:hAnsi="Times New Roman" w:cs="Times New Roman"/>
        </w:rPr>
        <w:t xml:space="preserve"> </w:t>
      </w:r>
    </w:p>
    <w:p w14:paraId="4941E094" w14:textId="77777777" w:rsidR="001B4C0B" w:rsidRPr="0059295B" w:rsidRDefault="001B4C0B" w:rsidP="001B4C0B">
      <w:pPr>
        <w:spacing w:line="480" w:lineRule="auto"/>
        <w:rPr>
          <w:rFonts w:ascii="Times New Roman" w:hAnsi="Times New Roman" w:cs="Times New Roman"/>
        </w:rPr>
      </w:pPr>
    </w:p>
    <w:p w14:paraId="7F5176D0" w14:textId="0AE8B688" w:rsidR="001B4C0B" w:rsidRPr="0059295B" w:rsidRDefault="004A5D3A" w:rsidP="001B4C0B">
      <w:pPr>
        <w:spacing w:line="480" w:lineRule="auto"/>
        <w:rPr>
          <w:rFonts w:ascii="Times New Roman" w:hAnsi="Times New Roman" w:cs="Times New Roman"/>
          <w:i/>
        </w:rPr>
      </w:pPr>
      <w:r>
        <w:rPr>
          <w:rFonts w:ascii="Times New Roman" w:hAnsi="Times New Roman" w:cs="Times New Roman"/>
          <w:i/>
        </w:rPr>
        <w:t xml:space="preserve">Surveying Associated </w:t>
      </w:r>
      <w:r w:rsidR="00BA248A">
        <w:rPr>
          <w:rFonts w:ascii="Times New Roman" w:hAnsi="Times New Roman" w:cs="Times New Roman"/>
          <w:i/>
        </w:rPr>
        <w:t>Communit</w:t>
      </w:r>
      <w:r>
        <w:rPr>
          <w:rFonts w:ascii="Times New Roman" w:hAnsi="Times New Roman" w:cs="Times New Roman"/>
          <w:i/>
        </w:rPr>
        <w:t>ies</w:t>
      </w:r>
    </w:p>
    <w:p w14:paraId="31FCD2BC" w14:textId="09076200" w:rsidR="001B4C0B" w:rsidRPr="0059295B" w:rsidRDefault="004A5D3A" w:rsidP="001B4C0B">
      <w:pPr>
        <w:spacing w:line="480" w:lineRule="auto"/>
        <w:rPr>
          <w:rFonts w:ascii="Times New Roman" w:hAnsi="Times New Roman" w:cs="Times New Roman"/>
        </w:rPr>
      </w:pPr>
      <w:r w:rsidRPr="00AE06D5">
        <w:rPr>
          <w:rFonts w:ascii="Times New Roman" w:hAnsi="Times New Roman" w:cs="Times New Roman"/>
          <w:u w:val="single"/>
        </w:rPr>
        <w:t>Arthropod community</w:t>
      </w:r>
      <w:r>
        <w:rPr>
          <w:rFonts w:ascii="Times New Roman" w:hAnsi="Times New Roman" w:cs="Times New Roman"/>
        </w:rPr>
        <w:t xml:space="preserve"> – W</w:t>
      </w:r>
      <w:r w:rsidR="00FE109A">
        <w:rPr>
          <w:rFonts w:ascii="Times New Roman" w:hAnsi="Times New Roman" w:cs="Times New Roman"/>
        </w:rPr>
        <w:t>e visuall</w:t>
      </w:r>
      <w:r w:rsidR="001B4C0B" w:rsidRPr="0059295B">
        <w:rPr>
          <w:rFonts w:ascii="Times New Roman" w:hAnsi="Times New Roman" w:cs="Times New Roman"/>
        </w:rPr>
        <w:t>y su</w:t>
      </w:r>
      <w:r w:rsidR="00FE109A">
        <w:rPr>
          <w:rFonts w:ascii="Times New Roman" w:hAnsi="Times New Roman" w:cs="Times New Roman"/>
        </w:rPr>
        <w:t>rveyed plants for arthropods to determine the abundances of different (</w:t>
      </w:r>
      <w:proofErr w:type="spellStart"/>
      <w:proofErr w:type="gramStart"/>
      <w:r w:rsidR="00FE109A">
        <w:rPr>
          <w:rFonts w:ascii="Times New Roman" w:hAnsi="Times New Roman" w:cs="Times New Roman"/>
        </w:rPr>
        <w:t>morpho</w:t>
      </w:r>
      <w:proofErr w:type="spellEnd"/>
      <w:r w:rsidR="00FE109A">
        <w:rPr>
          <w:rFonts w:ascii="Times New Roman" w:hAnsi="Times New Roman" w:cs="Times New Roman"/>
        </w:rPr>
        <w:t>)species</w:t>
      </w:r>
      <w:proofErr w:type="gramEnd"/>
      <w:r w:rsidR="00FE109A">
        <w:rPr>
          <w:rFonts w:ascii="Times New Roman" w:hAnsi="Times New Roman" w:cs="Times New Roman"/>
        </w:rPr>
        <w:t>. 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DC11DE">
        <w:rPr>
          <w:rFonts w:ascii="Times New Roman" w:hAnsi="Times New Roman" w:cs="Times New Roman"/>
        </w:rPr>
        <w:t xml:space="preserve">So that individuals were not counted twice between sampling dates, we took the maximum abundance for each arthropod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from each plant across all sampling dates with</w:t>
      </w:r>
      <w:r>
        <w:rPr>
          <w:rFonts w:ascii="Times New Roman" w:hAnsi="Times New Roman" w:cs="Times New Roman"/>
        </w:rPr>
        <w:t>in</w:t>
      </w:r>
      <w:r w:rsidR="00DC11DE">
        <w:rPr>
          <w:rFonts w:ascii="Times New Roman" w:hAnsi="Times New Roman" w:cs="Times New Roman"/>
        </w:rPr>
        <w:t xml:space="preserve"> each year. This approach provides a conservative estimate of the total number of individuals of each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that occurred on individual plants through the summer. </w:t>
      </w:r>
      <w:r>
        <w:rPr>
          <w:rFonts w:ascii="Times New Roman" w:hAnsi="Times New Roman" w:cs="Times New Roman"/>
        </w:rPr>
        <w:t xml:space="preserve">Given the relatively low abundances of individual </w:t>
      </w:r>
      <w:proofErr w:type="spellStart"/>
      <w:r>
        <w:rPr>
          <w:rFonts w:ascii="Times New Roman" w:hAnsi="Times New Roman" w:cs="Times New Roman"/>
        </w:rPr>
        <w:t>morphospecies</w:t>
      </w:r>
      <w:proofErr w:type="spellEnd"/>
      <w:r>
        <w:rPr>
          <w:rFonts w:ascii="Times New Roman" w:hAnsi="Times New Roman" w:cs="Times New Roman"/>
        </w:rPr>
        <w:t xml:space="preserve">, we grouped arthropods at the Family-level for insects and at the Order-level for other arthropods. </w:t>
      </w:r>
    </w:p>
    <w:p w14:paraId="4B2D52E8" w14:textId="77777777" w:rsidR="001B4C0B" w:rsidRDefault="001B4C0B" w:rsidP="001B4C0B">
      <w:pPr>
        <w:spacing w:line="480" w:lineRule="auto"/>
        <w:rPr>
          <w:rFonts w:ascii="Times New Roman" w:hAnsi="Times New Roman" w:cs="Times New Roman"/>
        </w:rPr>
      </w:pPr>
    </w:p>
    <w:p w14:paraId="5B09C252" w14:textId="0B91F2AD" w:rsidR="00282961" w:rsidRPr="00AE06D5" w:rsidRDefault="001A539D" w:rsidP="001B4C0B">
      <w:pPr>
        <w:spacing w:line="480" w:lineRule="auto"/>
        <w:rPr>
          <w:rFonts w:ascii="Times New Roman" w:hAnsi="Times New Roman" w:cs="Times New Roman"/>
          <w:i/>
        </w:rPr>
      </w:pPr>
      <w:proofErr w:type="spellStart"/>
      <w:r>
        <w:rPr>
          <w:rFonts w:ascii="Times New Roman" w:hAnsi="Times New Roman" w:cs="Times New Roman"/>
          <w:u w:val="single"/>
        </w:rPr>
        <w:t>Mycorrhizal</w:t>
      </w:r>
      <w:proofErr w:type="spellEnd"/>
      <w:r>
        <w:rPr>
          <w:rFonts w:ascii="Times New Roman" w:hAnsi="Times New Roman" w:cs="Times New Roman"/>
          <w:u w:val="single"/>
        </w:rPr>
        <w:t xml:space="preserve"> and B</w:t>
      </w:r>
      <w:r w:rsidRPr="001A539D">
        <w:rPr>
          <w:rFonts w:ascii="Times New Roman" w:hAnsi="Times New Roman" w:cs="Times New Roman"/>
          <w:u w:val="single"/>
        </w:rPr>
        <w:t>acteria</w:t>
      </w:r>
      <w:r>
        <w:rPr>
          <w:rFonts w:ascii="Times New Roman" w:hAnsi="Times New Roman" w:cs="Times New Roman"/>
          <w:u w:val="single"/>
        </w:rPr>
        <w:t>l</w:t>
      </w:r>
      <w:r w:rsidRPr="00AE06D5">
        <w:rPr>
          <w:rFonts w:ascii="Times New Roman" w:hAnsi="Times New Roman" w:cs="Times New Roman"/>
          <w:u w:val="single"/>
        </w:rPr>
        <w:t xml:space="preserve"> communities</w:t>
      </w:r>
      <w:r>
        <w:rPr>
          <w:rFonts w:ascii="Times New Roman" w:hAnsi="Times New Roman" w:cs="Times New Roman"/>
        </w:rPr>
        <w:t xml:space="preserve"> – In </w:t>
      </w:r>
      <w:r w:rsidR="004A5D3A">
        <w:rPr>
          <w:rFonts w:ascii="Times New Roman" w:hAnsi="Times New Roman" w:cs="Times New Roman"/>
        </w:rPr>
        <w:t>late July of</w:t>
      </w:r>
      <w:r w:rsidR="00730B36">
        <w:rPr>
          <w:rFonts w:ascii="Times New Roman" w:hAnsi="Times New Roman" w:cs="Times New Roman"/>
        </w:rPr>
        <w:t xml:space="preserve"> 2013, we dug up the willows from the wind experiment in order to sample the </w:t>
      </w:r>
      <w:proofErr w:type="spellStart"/>
      <w:r w:rsidR="00730B36">
        <w:rPr>
          <w:rFonts w:ascii="Times New Roman" w:hAnsi="Times New Roman" w:cs="Times New Roman"/>
        </w:rPr>
        <w:t>mychorrizal</w:t>
      </w:r>
      <w:proofErr w:type="spellEnd"/>
      <w:r w:rsidR="00730B36">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w:t>
      </w:r>
      <w:r w:rsidR="004A5D3A">
        <w:rPr>
          <w:rFonts w:ascii="Times New Roman" w:hAnsi="Times New Roman" w:cs="Times New Roman"/>
        </w:rPr>
        <w:t xml:space="preserve">stored </w:t>
      </w:r>
      <w:r w:rsidR="00730B36">
        <w:rPr>
          <w:rFonts w:ascii="Times New Roman" w:hAnsi="Times New Roman" w:cs="Times New Roman"/>
        </w:rPr>
        <w:t xml:space="preserve">the root tissue of each plant in separate plastic bags </w:t>
      </w:r>
      <w:r w:rsidR="004A5D3A">
        <w:rPr>
          <w:rFonts w:ascii="Times New Roman" w:hAnsi="Times New Roman" w:cs="Times New Roman"/>
        </w:rPr>
        <w:t>within</w:t>
      </w:r>
      <w:r w:rsidR="00730B36">
        <w:rPr>
          <w:rFonts w:ascii="Times New Roman" w:hAnsi="Times New Roman" w:cs="Times New Roman"/>
        </w:rPr>
        <w:t xml:space="preserve"> a cooler</w:t>
      </w:r>
      <w:r w:rsidR="004A5D3A">
        <w:rPr>
          <w:rFonts w:ascii="Times New Roman" w:hAnsi="Times New Roman" w:cs="Times New Roman"/>
        </w:rPr>
        <w:t xml:space="preserve"> </w:t>
      </w:r>
      <w:r w:rsidR="00730B36">
        <w:rPr>
          <w:rFonts w:ascii="Times New Roman" w:hAnsi="Times New Roman" w:cs="Times New Roman"/>
        </w:rPr>
        <w:t>which were immediately transporte</w:t>
      </w:r>
      <w:r w:rsidR="00282961">
        <w:rPr>
          <w:rFonts w:ascii="Times New Roman" w:hAnsi="Times New Roman" w:cs="Times New Roman"/>
        </w:rPr>
        <w:t xml:space="preserve">d back to the lab and kept </w:t>
      </w:r>
      <w:r w:rsidR="004A5D3A">
        <w:rPr>
          <w:rFonts w:ascii="Times New Roman" w:hAnsi="Times New Roman" w:cs="Times New Roman"/>
        </w:rPr>
        <w:t xml:space="preserve">in a freezer </w:t>
      </w:r>
      <w:r w:rsidR="00282961">
        <w:rPr>
          <w:rFonts w:ascii="Times New Roman" w:hAnsi="Times New Roman" w:cs="Times New Roman"/>
        </w:rPr>
        <w:t xml:space="preserve">at </w:t>
      </w:r>
      <w:r w:rsidR="004A5D3A">
        <w:rPr>
          <w:rFonts w:ascii="Times New Roman" w:hAnsi="Times New Roman" w:cs="Times New Roman"/>
        </w:rPr>
        <w:t>_</w:t>
      </w:r>
      <w:r w:rsidR="004A5D3A" w:rsidRPr="00B37669">
        <w:rPr>
          <w:rFonts w:ascii="Times New Roman" w:hAnsi="Times New Roman" w:cs="Times New Roman"/>
        </w:rPr>
        <w:t xml:space="preserve">°C </w:t>
      </w:r>
      <w:r w:rsidR="00282961">
        <w:rPr>
          <w:rFonts w:ascii="Times New Roman" w:hAnsi="Times New Roman" w:cs="Times New Roman"/>
        </w:rPr>
        <w:t>until further processing.</w:t>
      </w:r>
      <w:r w:rsidR="004A5D3A">
        <w:rPr>
          <w:rFonts w:ascii="Times New Roman" w:hAnsi="Times New Roman" w:cs="Times New Roman"/>
        </w:rPr>
        <w:t xml:space="preserve"> </w:t>
      </w:r>
      <w:r w:rsidR="004A5D3A">
        <w:rPr>
          <w:rFonts w:ascii="Times New Roman" w:hAnsi="Times New Roman" w:cs="Times New Roman"/>
          <w:i/>
        </w:rPr>
        <w:t>(</w:t>
      </w:r>
      <w:proofErr w:type="gramStart"/>
      <w:r w:rsidR="004A5D3A">
        <w:rPr>
          <w:rFonts w:ascii="Times New Roman" w:hAnsi="Times New Roman" w:cs="Times New Roman"/>
          <w:i/>
        </w:rPr>
        <w:t>need</w:t>
      </w:r>
      <w:proofErr w:type="gramEnd"/>
      <w:r w:rsidR="004A5D3A">
        <w:rPr>
          <w:rFonts w:ascii="Times New Roman" w:hAnsi="Times New Roman" w:cs="Times New Roman"/>
          <w:i/>
        </w:rPr>
        <w:t xml:space="preserve"> further details on quantifying the belowground communities from Sonya).</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3BFB4A81" w:rsidR="009F405D" w:rsidRDefault="00124834" w:rsidP="00124834">
      <w:pPr>
        <w:spacing w:line="480" w:lineRule="auto"/>
        <w:rPr>
          <w:rFonts w:ascii="Times New Roman" w:hAnsi="Times New Roman" w:cs="Times New Roman"/>
        </w:rPr>
      </w:pPr>
      <w:r>
        <w:rPr>
          <w:rFonts w:ascii="Times New Roman" w:hAnsi="Times New Roman" w:cs="Times New Roman"/>
        </w:rPr>
        <w:t>Soil nutrients, total organic matter, and moisture may all influence</w:t>
      </w:r>
      <w:r w:rsidR="001A539D">
        <w:rPr>
          <w:rFonts w:ascii="Times New Roman" w:hAnsi="Times New Roman" w:cs="Times New Roman"/>
        </w:rPr>
        <w:t xml:space="preserve"> plant phenotypes and</w:t>
      </w:r>
      <w:r>
        <w:rPr>
          <w:rFonts w:ascii="Times New Roman" w:hAnsi="Times New Roman" w:cs="Times New Roman"/>
        </w:rPr>
        <w:t xml:space="preserv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w:t>
      </w:r>
      <w:r w:rsidR="001A539D">
        <w:rPr>
          <w:rFonts w:ascii="Times New Roman" w:hAnsi="Times New Roman" w:cs="Times New Roman"/>
        </w:rPr>
        <w:t xml:space="preserve">percent </w:t>
      </w:r>
      <w:r>
        <w:rPr>
          <w:rFonts w:ascii="Times New Roman" w:hAnsi="Times New Roman" w:cs="Times New Roman"/>
        </w:rPr>
        <w:t xml:space="preserve">organic matter, and moisture within each </w:t>
      </w:r>
      <w:r w:rsidR="001A539D">
        <w:rPr>
          <w:rFonts w:ascii="Times New Roman" w:hAnsi="Times New Roman" w:cs="Times New Roman"/>
        </w:rPr>
        <w:t>plot of the wind experiment (one exposed and one unexposed plot per block)</w:t>
      </w:r>
      <w:r>
        <w:rPr>
          <w:rFonts w:ascii="Times New Roman" w:hAnsi="Times New Roman" w:cs="Times New Roman"/>
        </w:rPr>
        <w:t xml:space="preserve">. </w:t>
      </w:r>
    </w:p>
    <w:p w14:paraId="33A15CF6" w14:textId="77777777" w:rsidR="009F405D" w:rsidRDefault="009F405D" w:rsidP="00124834">
      <w:pPr>
        <w:spacing w:line="480" w:lineRule="auto"/>
        <w:rPr>
          <w:rFonts w:ascii="Times New Roman" w:hAnsi="Times New Roman" w:cs="Times New Roman"/>
        </w:rPr>
      </w:pPr>
    </w:p>
    <w:p w14:paraId="0D292AAE" w14:textId="4D610769" w:rsidR="005F4DAB" w:rsidRDefault="009F405D" w:rsidP="0059295B">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 xml:space="preserve">ected locations within each </w:t>
      </w:r>
      <w:r w:rsidR="001A539D">
        <w:rPr>
          <w:rFonts w:ascii="Times New Roman" w:hAnsi="Times New Roman" w:cs="Times New Roman"/>
        </w:rPr>
        <w:t>plot</w:t>
      </w:r>
      <w:r w:rsidR="001A539D" w:rsidRPr="0059295B">
        <w:rPr>
          <w:rFonts w:ascii="Times New Roman" w:hAnsi="Times New Roman" w:cs="Times New Roman"/>
        </w:rPr>
        <w:t xml:space="preserve"> </w:t>
      </w:r>
      <w:r w:rsidR="00124834" w:rsidRPr="0059295B">
        <w:rPr>
          <w:rFonts w:ascii="Times New Roman" w:hAnsi="Times New Roman" w:cs="Times New Roman"/>
        </w:rPr>
        <w:t>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r w:rsidR="00701973">
        <w:rPr>
          <w:rFonts w:ascii="Times New Roman" w:hAnsi="Times New Roman" w:cs="Times New Roman"/>
        </w:rPr>
        <w:t>From this nutrient data, we calculated total N as NO</w:t>
      </w:r>
      <w:r w:rsidR="00701973" w:rsidRPr="00D440B0">
        <w:rPr>
          <w:rFonts w:ascii="Times New Roman" w:hAnsi="Times New Roman" w:cs="Times New Roman"/>
          <w:vertAlign w:val="subscript"/>
        </w:rPr>
        <w:t>3</w:t>
      </w:r>
      <w:r w:rsidR="00701973">
        <w:rPr>
          <w:rFonts w:ascii="Times New Roman" w:hAnsi="Times New Roman" w:cs="Times New Roman"/>
          <w:vertAlign w:val="superscript"/>
        </w:rPr>
        <w:t>+</w:t>
      </w:r>
      <w:r w:rsidR="00701973">
        <w:rPr>
          <w:rFonts w:ascii="Times New Roman" w:hAnsi="Times New Roman" w:cs="Times New Roman"/>
        </w:rPr>
        <w:t xml:space="preserve"> + NH</w:t>
      </w:r>
      <w:r w:rsidR="00701973" w:rsidRPr="00D440B0">
        <w:rPr>
          <w:rFonts w:ascii="Times New Roman" w:hAnsi="Times New Roman" w:cs="Times New Roman"/>
          <w:vertAlign w:val="subscript"/>
        </w:rPr>
        <w:t>4</w:t>
      </w:r>
      <w:r w:rsidR="00701973">
        <w:rPr>
          <w:rFonts w:ascii="Times New Roman" w:hAnsi="Times New Roman" w:cs="Times New Roman"/>
          <w:vertAlign w:val="superscript"/>
        </w:rPr>
        <w:t>-</w:t>
      </w:r>
      <w:r w:rsidR="00701973">
        <w:rPr>
          <w:rFonts w:ascii="Times New Roman" w:hAnsi="Times New Roman" w:cs="Times New Roman"/>
        </w:rPr>
        <w:t>, and then used principal components analysis to condense these nutrients into a single axis (nutrients PC1)</w:t>
      </w:r>
      <w:r w:rsidR="0060606E">
        <w:rPr>
          <w:rFonts w:ascii="Times New Roman" w:hAnsi="Times New Roman" w:cs="Times New Roman"/>
        </w:rPr>
        <w:t xml:space="preserve"> that explained 34</w:t>
      </w:r>
      <w:r w:rsidR="00701973">
        <w:rPr>
          <w:rFonts w:ascii="Times New Roman" w:hAnsi="Times New Roman" w:cs="Times New Roman"/>
        </w:rPr>
        <w:t>% of the variation.</w:t>
      </w:r>
      <w:r w:rsidR="0060606E">
        <w:rPr>
          <w:rFonts w:ascii="Times New Roman" w:hAnsi="Times New Roman" w:cs="Times New Roman"/>
        </w:rPr>
        <w:t xml:space="preserve"> Nutrients PC1 described the negative correlation between nitrogen compounds (NO</w:t>
      </w:r>
      <w:r w:rsidR="0060606E" w:rsidRPr="00D440B0">
        <w:rPr>
          <w:rFonts w:ascii="Times New Roman" w:hAnsi="Times New Roman" w:cs="Times New Roman"/>
          <w:vertAlign w:val="subscript"/>
        </w:rPr>
        <w:t>3</w:t>
      </w:r>
      <w:r w:rsidR="0060606E">
        <w:rPr>
          <w:rFonts w:ascii="Times New Roman" w:hAnsi="Times New Roman" w:cs="Times New Roman"/>
          <w:vertAlign w:val="superscript"/>
        </w:rPr>
        <w:t>+</w:t>
      </w:r>
      <w:r w:rsidR="0060606E">
        <w:rPr>
          <w:rFonts w:ascii="Times New Roman" w:hAnsi="Times New Roman" w:cs="Times New Roman"/>
        </w:rPr>
        <w:t>, NH</w:t>
      </w:r>
      <w:r w:rsidR="0060606E" w:rsidRPr="00D440B0">
        <w:rPr>
          <w:rFonts w:ascii="Times New Roman" w:hAnsi="Times New Roman" w:cs="Times New Roman"/>
          <w:vertAlign w:val="subscript"/>
        </w:rPr>
        <w:t>4</w:t>
      </w:r>
      <w:r w:rsidR="0060606E">
        <w:rPr>
          <w:rFonts w:ascii="Times New Roman" w:hAnsi="Times New Roman" w:cs="Times New Roman"/>
          <w:vertAlign w:val="superscript"/>
        </w:rPr>
        <w:t>-</w:t>
      </w:r>
      <w:r w:rsidR="0060606E">
        <w:rPr>
          <w:rFonts w:ascii="Times New Roman" w:hAnsi="Times New Roman" w:cs="Times New Roman"/>
        </w:rPr>
        <w:t>) and the rest of the ionic elements, with positive values indicating high supply rates of all ionic elements except for the nitrogen compounds.</w:t>
      </w:r>
      <w:r w:rsidR="00701973">
        <w:rPr>
          <w:rFonts w:ascii="Times New Roman" w:hAnsi="Times New Roman" w:cs="Times New Roman"/>
        </w:rPr>
        <w:t xml:space="preserve"> </w:t>
      </w:r>
      <w:r w:rsidRPr="0059295B">
        <w:rPr>
          <w:rFonts w:ascii="Times New Roman" w:hAnsi="Times New Roman" w:cs="Times New Roman"/>
        </w:rPr>
        <w:t xml:space="preserve">To measure </w:t>
      </w:r>
      <w:r w:rsidR="001A539D">
        <w:rPr>
          <w:rFonts w:ascii="Times New Roman" w:hAnsi="Times New Roman" w:cs="Times New Roman"/>
        </w:rPr>
        <w:t>percent</w:t>
      </w:r>
      <w:r w:rsidRPr="0059295B">
        <w:rPr>
          <w:rFonts w:ascii="Times New Roman" w:hAnsi="Times New Roman" w:cs="Times New Roman"/>
        </w:rPr>
        <w:t xml:space="preserve"> organic matter content (</w:t>
      </w:r>
      <w:r w:rsidR="001A539D">
        <w:rPr>
          <w:rFonts w:ascii="Times New Roman" w:hAnsi="Times New Roman" w:cs="Times New Roman"/>
        </w:rPr>
        <w:t>%</w:t>
      </w:r>
      <w:r w:rsidRPr="0059295B">
        <w:rPr>
          <w:rFonts w:ascii="Times New Roman" w:hAnsi="Times New Roman" w:cs="Times New Roman"/>
        </w:rPr>
        <w:t xml:space="preserve">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r w:rsidR="001A539D">
        <w:rPr>
          <w:rFonts w:ascii="Times New Roman" w:hAnsi="Times New Roman" w:cs="Times New Roman"/>
        </w:rPr>
        <w:t xml:space="preserve"> </w:t>
      </w:r>
      <w:r w:rsidR="003B6729">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sidR="003B6729">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sidR="003B6729">
        <w:rPr>
          <w:rFonts w:ascii="Times New Roman" w:hAnsi="Times New Roman" w:cs="Times New Roman"/>
        </w:rPr>
        <w:t>E soil sensor coupled to a</w:t>
      </w:r>
      <w:r w:rsidR="002000D0">
        <w:rPr>
          <w:rFonts w:ascii="Times New Roman" w:hAnsi="Times New Roman" w:cs="Times New Roman"/>
        </w:rPr>
        <w:t>n</w:t>
      </w:r>
      <w:r w:rsidR="003B6729">
        <w:rPr>
          <w:rFonts w:ascii="Times New Roman" w:hAnsi="Times New Roman" w:cs="Times New Roman"/>
        </w:rPr>
        <w:t xml:space="preserve"> </w:t>
      </w:r>
      <w:r w:rsidR="003B6729" w:rsidRPr="0059295B">
        <w:rPr>
          <w:rFonts w:ascii="Times New Roman" w:hAnsi="Times New Roman" w:cs="Times New Roman"/>
        </w:rPr>
        <w:t xml:space="preserve">EM50 Digital/Analog Data Logger </w:t>
      </w:r>
      <w:r w:rsidR="003B6729">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 xml:space="preserve">andom locations within each </w:t>
      </w:r>
      <w:r w:rsidR="001A539D">
        <w:rPr>
          <w:rFonts w:ascii="Times New Roman" w:hAnsi="Times New Roman" w:cs="Times New Roman"/>
        </w:rPr>
        <w:t>plot</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r w:rsidR="001A539D">
        <w:rPr>
          <w:rFonts w:ascii="Times New Roman" w:hAnsi="Times New Roman" w:cs="Times New Roman"/>
        </w:rPr>
        <w:t>Plot levels measurements of soil moisture were highly correlated between years (</w:t>
      </w:r>
      <w:r w:rsidR="00701973">
        <w:rPr>
          <w:rFonts w:ascii="Times New Roman" w:hAnsi="Times New Roman" w:cs="Times New Roman"/>
        </w:rPr>
        <w:t xml:space="preserve">Pearson’s </w:t>
      </w:r>
      <w:r w:rsidR="00701973" w:rsidRPr="00701973">
        <w:rPr>
          <w:rFonts w:ascii="Times New Roman" w:hAnsi="Times New Roman" w:cs="Times New Roman"/>
          <w:i/>
        </w:rPr>
        <w:t>r</w:t>
      </w:r>
      <w:r w:rsidR="00701973">
        <w:rPr>
          <w:rFonts w:ascii="Times New Roman" w:hAnsi="Times New Roman" w:cs="Times New Roman"/>
        </w:rPr>
        <w:t xml:space="preserve"> = </w:t>
      </w:r>
      <w:r w:rsidR="00AD6391">
        <w:rPr>
          <w:rFonts w:ascii="Times New Roman" w:hAnsi="Times New Roman" w:cs="Times New Roman"/>
        </w:rPr>
        <w:t>0.93</w:t>
      </w:r>
      <w:r w:rsidR="00701973">
        <w:rPr>
          <w:rFonts w:ascii="Times New Roman" w:hAnsi="Times New Roman" w:cs="Times New Roman"/>
        </w:rPr>
        <w:t xml:space="preserve">, </w:t>
      </w:r>
      <w:r w:rsidR="00701973" w:rsidRPr="00701973">
        <w:rPr>
          <w:rFonts w:ascii="Times New Roman" w:hAnsi="Times New Roman" w:cs="Times New Roman"/>
          <w:i/>
        </w:rPr>
        <w:t>t</w:t>
      </w:r>
      <w:r w:rsidR="00AD6391">
        <w:rPr>
          <w:rFonts w:ascii="Times New Roman" w:hAnsi="Times New Roman" w:cs="Times New Roman"/>
          <w:vertAlign w:val="subscript"/>
        </w:rPr>
        <w:t>18</w:t>
      </w:r>
      <w:r w:rsidR="00701973">
        <w:rPr>
          <w:rFonts w:ascii="Times New Roman" w:hAnsi="Times New Roman" w:cs="Times New Roman"/>
        </w:rPr>
        <w:t xml:space="preserve"> = </w:t>
      </w:r>
      <w:r w:rsidR="00AD6391">
        <w:rPr>
          <w:rFonts w:ascii="Times New Roman" w:hAnsi="Times New Roman" w:cs="Times New Roman"/>
        </w:rPr>
        <w:t>10.91</w:t>
      </w:r>
      <w:r w:rsidR="00701973">
        <w:rPr>
          <w:rFonts w:ascii="Times New Roman" w:hAnsi="Times New Roman" w:cs="Times New Roman"/>
        </w:rPr>
        <w:t>, P &lt; 0.001)</w:t>
      </w:r>
      <w:r w:rsidR="001A539D">
        <w:rPr>
          <w:rFonts w:ascii="Times New Roman" w:hAnsi="Times New Roman" w:cs="Times New Roman"/>
        </w:rPr>
        <w:t>, so we averaged these soil moisture estimates to determine a single soil moisture value per plot.</w:t>
      </w:r>
    </w:p>
    <w:p w14:paraId="6C8DE6E8" w14:textId="77777777" w:rsidR="0045308B" w:rsidRPr="0059295B" w:rsidRDefault="0045308B" w:rsidP="0059295B">
      <w:pPr>
        <w:spacing w:line="480" w:lineRule="auto"/>
        <w:rPr>
          <w:rFonts w:ascii="Times New Roman" w:hAnsi="Times New Roman" w:cs="Times New Roman"/>
        </w:rPr>
      </w:pPr>
    </w:p>
    <w:p w14:paraId="74F05C3A" w14:textId="47E797AC" w:rsidR="0084029A" w:rsidRDefault="001B4C0B" w:rsidP="001B4C0B">
      <w:pPr>
        <w:spacing w:line="480" w:lineRule="auto"/>
        <w:rPr>
          <w:rFonts w:ascii="Times New Roman" w:hAnsi="Times New Roman" w:cs="Times New Roman"/>
          <w:u w:val="single"/>
        </w:rPr>
      </w:pPr>
      <w:r>
        <w:rPr>
          <w:rFonts w:ascii="Times New Roman" w:hAnsi="Times New Roman" w:cs="Times New Roman"/>
          <w:i/>
        </w:rPr>
        <w:t>Statistical Analyses</w:t>
      </w:r>
    </w:p>
    <w:p w14:paraId="0A6B6AA8" w14:textId="7C6B94E5" w:rsidR="00F90BA1" w:rsidRDefault="006662D2" w:rsidP="001B4C0B">
      <w:pPr>
        <w:spacing w:line="480" w:lineRule="auto"/>
        <w:rPr>
          <w:rFonts w:ascii="Times New Roman" w:hAnsi="Times New Roman" w:cs="Times New Roman"/>
        </w:rPr>
      </w:pPr>
      <w:r>
        <w:rPr>
          <w:rFonts w:ascii="Times New Roman" w:hAnsi="Times New Roman" w:cs="Times New Roman"/>
        </w:rPr>
        <w:t xml:space="preserve">We used generalized linear mixed-effect models to examine how willow genotype and </w:t>
      </w:r>
      <w:r w:rsidR="002C7607">
        <w:rPr>
          <w:rFonts w:ascii="Times New Roman" w:hAnsi="Times New Roman" w:cs="Times New Roman"/>
        </w:rPr>
        <w:t>environmental factors</w:t>
      </w:r>
      <w:r>
        <w:rPr>
          <w:rFonts w:ascii="Times New Roman" w:hAnsi="Times New Roman" w:cs="Times New Roman"/>
        </w:rPr>
        <w:t xml:space="preserve"> influenced willow phenotypes</w:t>
      </w:r>
      <w:r w:rsidR="006A26C5">
        <w:rPr>
          <w:rFonts w:ascii="Times New Roman" w:hAnsi="Times New Roman" w:cs="Times New Roman"/>
        </w:rPr>
        <w:t xml:space="preserve"> and </w:t>
      </w:r>
      <w:proofErr w:type="spellStart"/>
      <w:r w:rsidR="006A26C5">
        <w:rPr>
          <w:rFonts w:ascii="Times New Roman" w:hAnsi="Times New Roman" w:cs="Times New Roman"/>
        </w:rPr>
        <w:t>univariate</w:t>
      </w:r>
      <w:proofErr w:type="spellEnd"/>
      <w:r w:rsidR="006A26C5">
        <w:rPr>
          <w:rFonts w:ascii="Times New Roman" w:hAnsi="Times New Roman" w:cs="Times New Roman"/>
        </w:rPr>
        <w:t xml:space="preserve"> community responses (e.g. total abundance, total richness, guild abundance)</w:t>
      </w:r>
      <w:r>
        <w:rPr>
          <w:rFonts w:ascii="Times New Roman" w:hAnsi="Times New Roman" w:cs="Times New Roman"/>
        </w:rPr>
        <w:t xml:space="preserve">. </w:t>
      </w:r>
      <w:r w:rsidR="002C7607">
        <w:rPr>
          <w:rFonts w:ascii="Times New Roman" w:hAnsi="Times New Roman" w:cs="Times New Roman"/>
        </w:rPr>
        <w:t xml:space="preserve">For the wind experiment, we </w:t>
      </w:r>
      <w:r w:rsidR="00163476">
        <w:rPr>
          <w:rFonts w:ascii="Times New Roman" w:hAnsi="Times New Roman" w:cs="Times New Roman"/>
        </w:rPr>
        <w:t>specif</w:t>
      </w:r>
      <w:r w:rsidR="006D44B5">
        <w:rPr>
          <w:rFonts w:ascii="Times New Roman" w:hAnsi="Times New Roman" w:cs="Times New Roman"/>
        </w:rPr>
        <w:t xml:space="preserve">ied </w:t>
      </w:r>
      <w:r w:rsidR="002C7607">
        <w:rPr>
          <w:rFonts w:ascii="Times New Roman" w:hAnsi="Times New Roman" w:cs="Times New Roman"/>
        </w:rPr>
        <w:t>block</w:t>
      </w:r>
      <w:r w:rsidR="006D44B5">
        <w:rPr>
          <w:rFonts w:ascii="Times New Roman" w:hAnsi="Times New Roman" w:cs="Times New Roman"/>
        </w:rPr>
        <w:t xml:space="preserve"> (willow patch)</w:t>
      </w:r>
      <w:r w:rsidR="00163476">
        <w:rPr>
          <w:rFonts w:ascii="Times New Roman" w:hAnsi="Times New Roman" w:cs="Times New Roman"/>
        </w:rPr>
        <w:t xml:space="preserve"> and plots nested within block</w:t>
      </w:r>
      <w:r w:rsidR="006D44B5">
        <w:rPr>
          <w:rFonts w:ascii="Times New Roman" w:hAnsi="Times New Roman" w:cs="Times New Roman"/>
        </w:rPr>
        <w:t xml:space="preserve"> (2 wind exposure treatments)</w:t>
      </w:r>
      <w:r w:rsidR="00163476">
        <w:rPr>
          <w:rFonts w:ascii="Times New Roman" w:hAnsi="Times New Roman" w:cs="Times New Roman"/>
        </w:rPr>
        <w:t xml:space="preserve"> as random effects. </w:t>
      </w:r>
      <w:r w:rsidR="005B6799">
        <w:rPr>
          <w:rFonts w:ascii="Times New Roman" w:hAnsi="Times New Roman" w:cs="Times New Roman"/>
        </w:rPr>
        <w:t xml:space="preserve">We </w:t>
      </w:r>
      <w:r>
        <w:rPr>
          <w:rFonts w:ascii="Times New Roman" w:hAnsi="Times New Roman" w:cs="Times New Roman"/>
        </w:rPr>
        <w:t xml:space="preserve">specified willow genotype, wind treatment, sampling year, and their 3-way interaction as fixed effects in the model. </w:t>
      </w:r>
      <w:r w:rsidR="002C7607">
        <w:rPr>
          <w:rFonts w:ascii="Times New Roman" w:hAnsi="Times New Roman" w:cs="Times New Roman"/>
        </w:rPr>
        <w:t xml:space="preserve">For some willow phenotypes and guild abundances we did not have data for both years so we removed sampling year from those models. For the ant-aphid experiment, we </w:t>
      </w:r>
      <w:r w:rsidR="006D44B5">
        <w:rPr>
          <w:rFonts w:ascii="Times New Roman" w:hAnsi="Times New Roman" w:cs="Times New Roman"/>
        </w:rPr>
        <w:t>specified</w:t>
      </w:r>
      <w:r w:rsidR="002C7607">
        <w:rPr>
          <w:rFonts w:ascii="Times New Roman" w:hAnsi="Times New Roman" w:cs="Times New Roman"/>
        </w:rPr>
        <w:t xml:space="preserve"> </w:t>
      </w:r>
      <w:r w:rsidR="006D44B5">
        <w:rPr>
          <w:rFonts w:ascii="Times New Roman" w:hAnsi="Times New Roman" w:cs="Times New Roman"/>
        </w:rPr>
        <w:t>block (ant mound) and plots nested within block (3 different distances from ant mound) as random effects. We specified willow genotype, aphid treatment, distance from ant mound, and their 3-way interaction as fixed effects in the model. For both experiments, w</w:t>
      </w:r>
      <w:r w:rsidR="00163476">
        <w:rPr>
          <w:rFonts w:ascii="Times New Roman" w:hAnsi="Times New Roman" w:cs="Times New Roman"/>
        </w:rPr>
        <w:t>e u</w:t>
      </w:r>
      <w:r w:rsidR="00E27BCE">
        <w:rPr>
          <w:rFonts w:ascii="Times New Roman" w:hAnsi="Times New Roman" w:cs="Times New Roman"/>
        </w:rPr>
        <w:t>sed ‘sum contrasts’ and Type II</w:t>
      </w:r>
      <w:r w:rsidR="00163476">
        <w:rPr>
          <w:rFonts w:ascii="Times New Roman" w:hAnsi="Times New Roman" w:cs="Times New Roman"/>
        </w:rPr>
        <w:t xml:space="preserve"> sum-of-squares in order to reliably test the significance of both main </w:t>
      </w:r>
      <w:r w:rsidR="009064BF">
        <w:rPr>
          <w:rFonts w:ascii="Times New Roman" w:hAnsi="Times New Roman" w:cs="Times New Roman"/>
        </w:rPr>
        <w:t xml:space="preserve">effects </w:t>
      </w:r>
      <w:r w:rsidR="00163476">
        <w:rPr>
          <w:rFonts w:ascii="Times New Roman" w:hAnsi="Times New Roman" w:cs="Times New Roman"/>
        </w:rPr>
        <w:t xml:space="preserve">and interactions between fixed effects in the full model. </w:t>
      </w:r>
      <w:r w:rsidR="0047362E">
        <w:rPr>
          <w:rFonts w:ascii="Times New Roman" w:hAnsi="Times New Roman" w:cs="Times New Roman"/>
        </w:rPr>
        <w:t>For continuous responses (plant height, average shoot length, leaf water content, leaf area, SLA, and leaf C</w:t>
      </w:r>
      <w:proofErr w:type="gramStart"/>
      <w:r w:rsidR="0047362E">
        <w:rPr>
          <w:rFonts w:ascii="Times New Roman" w:hAnsi="Times New Roman" w:cs="Times New Roman"/>
        </w:rPr>
        <w:t>:N</w:t>
      </w:r>
      <w:proofErr w:type="gramEnd"/>
      <w:r w:rsidR="0047362E">
        <w:rPr>
          <w:rFonts w:ascii="Times New Roman" w:hAnsi="Times New Roman" w:cs="Times New Roman"/>
        </w:rPr>
        <w:t xml:space="preserve">) we specified Gaussian error distributions in our models and tested the significance of fixed effects using F-tests with </w:t>
      </w:r>
      <w:proofErr w:type="spellStart"/>
      <w:r w:rsidR="0047362E">
        <w:rPr>
          <w:rFonts w:ascii="Times New Roman" w:hAnsi="Times New Roman" w:cs="Times New Roman"/>
        </w:rPr>
        <w:t>Kenward</w:t>
      </w:r>
      <w:proofErr w:type="spellEnd"/>
      <w:r w:rsidR="0047362E">
        <w:rPr>
          <w:rFonts w:ascii="Times New Roman" w:hAnsi="Times New Roman" w:cs="Times New Roman"/>
        </w:rPr>
        <w:t>-Roger approximated degrees of freedom</w:t>
      </w:r>
      <w:r w:rsidR="005B6799">
        <w:rPr>
          <w:rFonts w:ascii="Times New Roman" w:hAnsi="Times New Roman" w:cs="Times New Roman"/>
        </w:rPr>
        <w:t xml:space="preserve"> (cite)</w:t>
      </w:r>
      <w:r w:rsidR="0047362E">
        <w:rPr>
          <w:rFonts w:ascii="Times New Roman" w:hAnsi="Times New Roman" w:cs="Times New Roman"/>
        </w:rPr>
        <w:t xml:space="preserve">. For count responses (shoot count, </w:t>
      </w:r>
      <w:proofErr w:type="spellStart"/>
      <w:r w:rsidR="0047362E">
        <w:rPr>
          <w:rFonts w:ascii="Times New Roman" w:hAnsi="Times New Roman" w:cs="Times New Roman"/>
        </w:rPr>
        <w:t>trichome</w:t>
      </w:r>
      <w:proofErr w:type="spellEnd"/>
      <w:r w:rsidR="0047362E">
        <w:rPr>
          <w:rFonts w:ascii="Times New Roman" w:hAnsi="Times New Roman" w:cs="Times New Roman"/>
        </w:rPr>
        <w:t xml:space="preserve"> density, arthropod richness, and abundance) we specified Poisson error distributions in our models and tested the significance of fixed effects using </w:t>
      </w:r>
      <w:r w:rsidR="00E27BCE">
        <w:rPr>
          <w:rFonts w:ascii="Times New Roman" w:hAnsi="Times New Roman" w:cs="Times New Roman"/>
        </w:rPr>
        <w:t>likelihood-ratio</w:t>
      </w:r>
      <w:r w:rsidR="0047362E">
        <w:rPr>
          <w:rFonts w:ascii="Times New Roman" w:hAnsi="Times New Roman" w:cs="Times New Roman"/>
        </w:rPr>
        <w:t xml:space="preserve"> tests. If necessary, we modeled </w:t>
      </w:r>
      <w:proofErr w:type="spellStart"/>
      <w:r w:rsidR="0047362E">
        <w:rPr>
          <w:rFonts w:ascii="Times New Roman" w:hAnsi="Times New Roman" w:cs="Times New Roman"/>
        </w:rPr>
        <w:t>overdispersion</w:t>
      </w:r>
      <w:proofErr w:type="spellEnd"/>
      <w:r w:rsidR="0047362E">
        <w:rPr>
          <w:rFonts w:ascii="Times New Roman" w:hAnsi="Times New Roman" w:cs="Times New Roman"/>
        </w:rPr>
        <w:t xml:space="preserve"> in these Poisson models by specifying an individual-level random effect (cite). </w:t>
      </w:r>
    </w:p>
    <w:p w14:paraId="257BCC1B" w14:textId="422C20C9" w:rsidR="00282961" w:rsidRDefault="00282961" w:rsidP="001B4C0B">
      <w:pPr>
        <w:spacing w:line="480" w:lineRule="auto"/>
        <w:rPr>
          <w:rFonts w:ascii="Times New Roman" w:hAnsi="Times New Roman" w:cs="Times New Roman"/>
        </w:rPr>
      </w:pPr>
    </w:p>
    <w:p w14:paraId="2710EFD8" w14:textId="4CE9CFC6" w:rsidR="00B943D6" w:rsidRPr="00282961" w:rsidRDefault="00701973" w:rsidP="00701973">
      <w:pPr>
        <w:spacing w:line="480" w:lineRule="auto"/>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mycorrhizal</w:t>
      </w:r>
      <w:proofErr w:type="spellEnd"/>
      <w:r>
        <w:rPr>
          <w:rFonts w:ascii="Times New Roman" w:hAnsi="Times New Roman" w:cs="Times New Roman"/>
        </w:rPr>
        <w:t xml:space="preserve"> and bacterial community data, we used separate redundancy analyses (RDA) to examine how willow genotype, wind exposure, and their interaction influenced the proportional abundance of species (i.e. community composition). To do this, we applied a </w:t>
      </w:r>
      <w:proofErr w:type="spellStart"/>
      <w:r>
        <w:rPr>
          <w:rFonts w:ascii="Times New Roman" w:hAnsi="Times New Roman" w:cs="Times New Roman"/>
        </w:rPr>
        <w:t>Hellinger</w:t>
      </w:r>
      <w:proofErr w:type="spellEnd"/>
      <w:r>
        <w:rPr>
          <w:rFonts w:ascii="Times New Roman" w:hAnsi="Times New Roman" w:cs="Times New Roman"/>
        </w:rPr>
        <w:t xml:space="preserve"> transformation to the community data prior to analysis, as this has been shown to reliably characterize the dissimilarity of diverse communities (Legendre and Gallagher 2001). </w:t>
      </w:r>
      <w:r w:rsidR="00551728">
        <w:rPr>
          <w:rFonts w:ascii="Times New Roman" w:hAnsi="Times New Roman" w:cs="Times New Roman"/>
        </w:rPr>
        <w:t xml:space="preserve">To </w:t>
      </w:r>
      <w:r w:rsidR="00AD6391">
        <w:rPr>
          <w:rFonts w:ascii="Times New Roman" w:hAnsi="Times New Roman" w:cs="Times New Roman"/>
        </w:rPr>
        <w:t xml:space="preserve">test </w:t>
      </w:r>
      <w:r w:rsidR="00551728">
        <w:rPr>
          <w:rFonts w:ascii="Times New Roman" w:hAnsi="Times New Roman" w:cs="Times New Roman"/>
        </w:rPr>
        <w:t xml:space="preserve">the significance of </w:t>
      </w:r>
      <w:r w:rsidR="00AD6391">
        <w:rPr>
          <w:rFonts w:ascii="Times New Roman" w:hAnsi="Times New Roman" w:cs="Times New Roman"/>
        </w:rPr>
        <w:t xml:space="preserve">each term, we compared the observed community dissimilarities to the dissimilarities we would expect by random chance with a permutation test that controls for the blocked design of our experiment. </w:t>
      </w:r>
    </w:p>
    <w:p w14:paraId="785DC078" w14:textId="77777777" w:rsidR="00F67D50" w:rsidRDefault="00F67D50" w:rsidP="0059295B">
      <w:pPr>
        <w:spacing w:line="480" w:lineRule="auto"/>
        <w:rPr>
          <w:rFonts w:ascii="Times New Roman" w:hAnsi="Times New Roman" w:cs="Times New Roman"/>
        </w:rPr>
      </w:pPr>
    </w:p>
    <w:p w14:paraId="4576CD8F" w14:textId="3B54D742" w:rsidR="0084029A" w:rsidRDefault="0084029A" w:rsidP="0059295B">
      <w:pPr>
        <w:spacing w:line="480" w:lineRule="auto"/>
        <w:rPr>
          <w:rFonts w:ascii="Times New Roman" w:hAnsi="Times New Roman" w:cs="Times New Roman"/>
        </w:rPr>
      </w:pPr>
      <w:r>
        <w:rPr>
          <w:rFonts w:ascii="Times New Roman" w:hAnsi="Times New Roman" w:cs="Times New Roman"/>
        </w:rPr>
        <w:t xml:space="preserve">To examine the effect of wind exposure on </w:t>
      </w:r>
      <w:r w:rsidR="00F079D4">
        <w:rPr>
          <w:rFonts w:ascii="Times New Roman" w:hAnsi="Times New Roman" w:cs="Times New Roman"/>
        </w:rPr>
        <w:t xml:space="preserve">maximum wind speed and </w:t>
      </w:r>
      <w:r>
        <w:rPr>
          <w:rFonts w:ascii="Times New Roman" w:hAnsi="Times New Roman" w:cs="Times New Roman"/>
        </w:rPr>
        <w:t xml:space="preserve">soil </w:t>
      </w:r>
      <w:r w:rsidR="00701973">
        <w:rPr>
          <w:rFonts w:ascii="Times New Roman" w:hAnsi="Times New Roman" w:cs="Times New Roman"/>
        </w:rPr>
        <w:t>characteristics</w:t>
      </w:r>
      <w:r w:rsidR="00F079D4">
        <w:rPr>
          <w:rFonts w:ascii="Times New Roman" w:hAnsi="Times New Roman" w:cs="Times New Roman"/>
        </w:rPr>
        <w:t xml:space="preserve"> (total N, nutrients PC1, %OM, and soil moisture)</w:t>
      </w:r>
      <w:r w:rsidR="00701973">
        <w:rPr>
          <w:rFonts w:ascii="Times New Roman" w:hAnsi="Times New Roman" w:cs="Times New Roman"/>
        </w:rPr>
        <w:t xml:space="preserve">, we used </w:t>
      </w:r>
      <w:r w:rsidR="00F079D4">
        <w:rPr>
          <w:rFonts w:ascii="Times New Roman" w:hAnsi="Times New Roman" w:cs="Times New Roman"/>
        </w:rPr>
        <w:t xml:space="preserve">separate </w:t>
      </w:r>
      <w:r w:rsidR="00701973">
        <w:rPr>
          <w:rFonts w:ascii="Times New Roman" w:hAnsi="Times New Roman" w:cs="Times New Roman"/>
        </w:rPr>
        <w:t xml:space="preserve">mixed effect models with wind treatment as a fixed effect and block (willow patch) as a random effect. </w:t>
      </w:r>
      <w:r w:rsidR="00AE06D5">
        <w:rPr>
          <w:rFonts w:ascii="Times New Roman" w:hAnsi="Times New Roman" w:cs="Times New Roman"/>
        </w:rPr>
        <w:t xml:space="preserve">Since all soil characteristics were continuous responses, we specified Gaussian error distributions in our models and tested the significance of fixed effects using F-tests with </w:t>
      </w:r>
      <w:proofErr w:type="spellStart"/>
      <w:r w:rsidR="00AE06D5">
        <w:rPr>
          <w:rFonts w:ascii="Times New Roman" w:hAnsi="Times New Roman" w:cs="Times New Roman"/>
        </w:rPr>
        <w:t>Kenward</w:t>
      </w:r>
      <w:proofErr w:type="spellEnd"/>
      <w:r w:rsidR="00AE06D5">
        <w:rPr>
          <w:rFonts w:ascii="Times New Roman" w:hAnsi="Times New Roman" w:cs="Times New Roman"/>
        </w:rPr>
        <w:t>-Roger approximated degrees of freedom (cite).</w:t>
      </w:r>
    </w:p>
    <w:p w14:paraId="726DF043" w14:textId="77777777" w:rsidR="00701973" w:rsidRDefault="00701973" w:rsidP="004F415C">
      <w:pPr>
        <w:spacing w:line="480" w:lineRule="auto"/>
        <w:rPr>
          <w:rFonts w:ascii="Times New Roman" w:hAnsi="Times New Roman" w:cs="Times New Roman"/>
          <w:u w:val="single"/>
        </w:rPr>
      </w:pPr>
    </w:p>
    <w:p w14:paraId="21BBB03F" w14:textId="38651796" w:rsidR="005C4CBA" w:rsidRDefault="004F415C" w:rsidP="004F415C">
      <w:pPr>
        <w:spacing w:line="480" w:lineRule="auto"/>
        <w:rPr>
          <w:rFonts w:ascii="Times New Roman" w:hAnsi="Times New Roman" w:cs="Times New Roman"/>
        </w:rPr>
      </w:pPr>
      <w:r w:rsidRPr="001F64FE">
        <w:rPr>
          <w:rFonts w:ascii="Times New Roman" w:hAnsi="Times New Roman" w:cs="Times New Roman"/>
          <w:u w:val="single"/>
        </w:rPr>
        <w:t>Calculating Effect Sizes</w:t>
      </w:r>
      <w:r>
        <w:rPr>
          <w:rFonts w:ascii="Times New Roman" w:hAnsi="Times New Roman" w:cs="Times New Roman"/>
        </w:rPr>
        <w:t xml:space="preserve"> — </w:t>
      </w:r>
      <w:r w:rsidR="009064BF">
        <w:rPr>
          <w:rFonts w:ascii="Times New Roman" w:hAnsi="Times New Roman" w:cs="Times New Roman"/>
        </w:rPr>
        <w:t xml:space="preserve">We used a recently developed method for calculating </w:t>
      </w:r>
      <w:r w:rsidR="009064BF" w:rsidRPr="001F64FE">
        <w:rPr>
          <w:rFonts w:ascii="Times New Roman" w:hAnsi="Times New Roman" w:cs="Times New Roman"/>
          <w:i/>
        </w:rPr>
        <w:t>R</w:t>
      </w:r>
      <w:r w:rsidR="009064BF" w:rsidRPr="001F64FE">
        <w:rPr>
          <w:rFonts w:ascii="Times New Roman" w:hAnsi="Times New Roman" w:cs="Times New Roman"/>
          <w:vertAlign w:val="superscript"/>
        </w:rPr>
        <w:t>2</w:t>
      </w:r>
      <w:r w:rsidR="009064BF">
        <w:rPr>
          <w:rFonts w:ascii="Times New Roman" w:hAnsi="Times New Roman" w:cs="Times New Roman"/>
          <w:vertAlign w:val="superscript"/>
        </w:rPr>
        <w:t xml:space="preserve"> </w:t>
      </w:r>
      <w:r w:rsidR="009064BF">
        <w:rPr>
          <w:rFonts w:ascii="Times New Roman" w:hAnsi="Times New Roman" w:cs="Times New Roman"/>
        </w:rPr>
        <w:t xml:space="preserve">in mixed-effect models (Nakagawa and </w:t>
      </w:r>
      <w:proofErr w:type="spellStart"/>
      <w:r w:rsidR="009064BF">
        <w:rPr>
          <w:rFonts w:ascii="Times New Roman" w:hAnsi="Times New Roman" w:cs="Times New Roman"/>
        </w:rPr>
        <w:t>Schielzeth</w:t>
      </w:r>
      <w:proofErr w:type="spellEnd"/>
      <w:r w:rsidR="009064BF">
        <w:rPr>
          <w:rFonts w:ascii="Times New Roman" w:hAnsi="Times New Roman" w:cs="Times New Roman"/>
        </w:rPr>
        <w:t xml:space="preserve"> 2013) to estimate</w:t>
      </w:r>
      <w:r>
        <w:rPr>
          <w:rFonts w:ascii="Times New Roman" w:hAnsi="Times New Roman" w:cs="Times New Roman"/>
        </w:rPr>
        <w:t xml:space="preserve"> the effect sizes of willow genotype and </w:t>
      </w:r>
      <w:r w:rsidR="009064BF">
        <w:rPr>
          <w:rFonts w:ascii="Times New Roman" w:hAnsi="Times New Roman" w:cs="Times New Roman"/>
        </w:rPr>
        <w:t xml:space="preserve">environmental factors </w:t>
      </w:r>
      <w:r>
        <w:rPr>
          <w:rFonts w:ascii="Times New Roman" w:hAnsi="Times New Roman" w:cs="Times New Roman"/>
        </w:rPr>
        <w:t>on willow phenotypes and community responses</w:t>
      </w:r>
      <w:r w:rsidR="009064BF">
        <w:rPr>
          <w:rFonts w:ascii="Times New Roman" w:hAnsi="Times New Roman" w:cs="Times New Roman"/>
        </w:rPr>
        <w:t xml:space="preserve">. </w:t>
      </w:r>
      <w:r w:rsidR="00F079D4">
        <w:rPr>
          <w:rFonts w:ascii="Times New Roman" w:hAnsi="Times New Roman" w:cs="Times New Roman"/>
        </w:rPr>
        <w:t xml:space="preserve">Prior to calculating </w:t>
      </w:r>
      <w:r w:rsidR="00F079D4" w:rsidRPr="001F64FE">
        <w:rPr>
          <w:rFonts w:ascii="Times New Roman" w:hAnsi="Times New Roman" w:cs="Times New Roman"/>
          <w:i/>
        </w:rPr>
        <w:t>R</w:t>
      </w:r>
      <w:r w:rsidR="00F079D4" w:rsidRPr="001F64FE">
        <w:rPr>
          <w:rFonts w:ascii="Times New Roman" w:hAnsi="Times New Roman" w:cs="Times New Roman"/>
          <w:vertAlign w:val="superscript"/>
        </w:rPr>
        <w:t>2</w:t>
      </w:r>
      <w:r w:rsidR="009064BF">
        <w:rPr>
          <w:rFonts w:ascii="Times New Roman" w:hAnsi="Times New Roman" w:cs="Times New Roman"/>
        </w:rPr>
        <w:t xml:space="preserve">, we fit </w:t>
      </w:r>
      <w:r>
        <w:rPr>
          <w:rFonts w:ascii="Times New Roman" w:hAnsi="Times New Roman" w:cs="Times New Roman"/>
        </w:rPr>
        <w:t>reduced model</w:t>
      </w:r>
      <w:r w:rsidR="009064BF">
        <w:rPr>
          <w:rFonts w:ascii="Times New Roman" w:hAnsi="Times New Roman" w:cs="Times New Roman"/>
        </w:rPr>
        <w:t>s</w:t>
      </w:r>
      <w:r>
        <w:rPr>
          <w:rFonts w:ascii="Times New Roman" w:hAnsi="Times New Roman" w:cs="Times New Roman"/>
        </w:rPr>
        <w:t xml:space="preserve"> with only</w:t>
      </w:r>
      <w:r w:rsidR="009064BF">
        <w:rPr>
          <w:rFonts w:ascii="Times New Roman" w:hAnsi="Times New Roman" w:cs="Times New Roman"/>
        </w:rPr>
        <w:t xml:space="preserve"> the significant fixed effects included</w:t>
      </w:r>
      <w:r>
        <w:rPr>
          <w:rFonts w:ascii="Times New Roman" w:hAnsi="Times New Roman" w:cs="Times New Roman"/>
        </w:rPr>
        <w:t xml:space="preserve">. If willow genotype and/or its higher-order interactions with </w:t>
      </w:r>
      <w:r w:rsidR="009064BF">
        <w:rPr>
          <w:rFonts w:ascii="Times New Roman" w:hAnsi="Times New Roman" w:cs="Times New Roman"/>
        </w:rPr>
        <w:t>the environment</w:t>
      </w:r>
      <w:r>
        <w:rPr>
          <w:rFonts w:ascii="Times New Roman" w:hAnsi="Times New Roman" w:cs="Times New Roman"/>
        </w:rPr>
        <w:t xml:space="preserve"> were significant, we refit them as random effects. We re-specified genotype as a random effect because preliminary analyses found that treating it as a fixed effect overestimated the variance explained. This is likely because </w:t>
      </w:r>
      <w:r w:rsidRPr="001F64FE">
        <w:rPr>
          <w:rFonts w:ascii="Times New Roman" w:hAnsi="Times New Roman" w:cs="Times New Roman"/>
          <w:i/>
        </w:rPr>
        <w:t>R</w:t>
      </w:r>
      <w:r w:rsidRPr="001F64FE">
        <w:rPr>
          <w:rFonts w:ascii="Times New Roman" w:hAnsi="Times New Roman" w:cs="Times New Roman"/>
          <w:vertAlign w:val="superscript"/>
        </w:rPr>
        <w:t>2</w:t>
      </w:r>
      <w:r>
        <w:rPr>
          <w:rFonts w:ascii="Times New Roman" w:hAnsi="Times New Roman" w:cs="Times New Roman"/>
          <w:i/>
        </w:rPr>
        <w:t xml:space="preserve"> </w:t>
      </w:r>
      <w:r>
        <w:rPr>
          <w:rFonts w:ascii="Times New Roman" w:hAnsi="Times New Roman" w:cs="Times New Roman"/>
        </w:rPr>
        <w:t>is estimated without degrees-of-freedom (</w:t>
      </w:r>
      <w:proofErr w:type="spellStart"/>
      <w:r>
        <w:rPr>
          <w:rFonts w:ascii="Times New Roman" w:hAnsi="Times New Roman" w:cs="Times New Roman"/>
          <w:i/>
        </w:rPr>
        <w:t>df</w:t>
      </w:r>
      <w:proofErr w:type="spellEnd"/>
      <w:r>
        <w:rPr>
          <w:rFonts w:ascii="Times New Roman" w:hAnsi="Times New Roman" w:cs="Times New Roman"/>
        </w:rPr>
        <w:t xml:space="preserve">) correction (Nakagawa and </w:t>
      </w:r>
      <w:proofErr w:type="spellStart"/>
      <w:r>
        <w:rPr>
          <w:rFonts w:ascii="Times New Roman" w:hAnsi="Times New Roman" w:cs="Times New Roman"/>
        </w:rPr>
        <w:t>Schielzeth</w:t>
      </w:r>
      <w:proofErr w:type="spellEnd"/>
      <w:r>
        <w:rPr>
          <w:rFonts w:ascii="Times New Roman" w:hAnsi="Times New Roman" w:cs="Times New Roman"/>
        </w:rPr>
        <w:t xml:space="preserve"> 2013). </w:t>
      </w:r>
      <w:r w:rsidR="009064BF">
        <w:rPr>
          <w:rFonts w:ascii="Times New Roman" w:hAnsi="Times New Roman" w:cs="Times New Roman"/>
        </w:rPr>
        <w:t>For example, w</w:t>
      </w:r>
      <w:r>
        <w:rPr>
          <w:rFonts w:ascii="Times New Roman" w:hAnsi="Times New Roman" w:cs="Times New Roman"/>
        </w:rPr>
        <w:t>hen willow genotype</w:t>
      </w:r>
      <w:r w:rsidR="009064BF">
        <w:rPr>
          <w:rFonts w:ascii="Times New Roman" w:hAnsi="Times New Roman" w:cs="Times New Roman"/>
        </w:rPr>
        <w:t xml:space="preserve"> is specified as a fixed effect it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Pr>
          <w:rFonts w:ascii="Times New Roman" w:hAnsi="Times New Roman" w:cs="Times New Roman"/>
        </w:rPr>
        <w:t xml:space="preserve"> = 9 whereas </w:t>
      </w:r>
      <w:r w:rsidR="009064BF">
        <w:rPr>
          <w:rFonts w:ascii="Times New Roman" w:hAnsi="Times New Roman" w:cs="Times New Roman"/>
        </w:rPr>
        <w:t>each of our environmental factors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sidR="009064BF">
        <w:rPr>
          <w:rFonts w:ascii="Times New Roman" w:hAnsi="Times New Roman" w:cs="Times New Roman"/>
        </w:rPr>
        <w:t xml:space="preserve"> = 1, which inherently bias genotype</w:t>
      </w:r>
      <w:r>
        <w:rPr>
          <w:rFonts w:ascii="Times New Roman" w:hAnsi="Times New Roman" w:cs="Times New Roman"/>
        </w:rPr>
        <w:t xml:space="preserve"> towards a higher amount of variance explained</w:t>
      </w:r>
      <w:r w:rsidR="009064BF">
        <w:rPr>
          <w:rFonts w:ascii="Times New Roman" w:hAnsi="Times New Roman" w:cs="Times New Roman"/>
        </w:rPr>
        <w:t xml:space="preserve"> even if it is not significant as a fixed effect</w:t>
      </w:r>
      <w:r>
        <w:rPr>
          <w:rFonts w:ascii="Times New Roman" w:hAnsi="Times New Roman" w:cs="Times New Roman"/>
        </w:rPr>
        <w:t xml:space="preserve">. </w:t>
      </w:r>
      <w:r w:rsidR="000F7682">
        <w:rPr>
          <w:rFonts w:ascii="Times New Roman" w:hAnsi="Times New Roman" w:cs="Times New Roman"/>
        </w:rPr>
        <w:t>An alternative approach that has been advocated</w:t>
      </w:r>
      <w:r w:rsidR="00AE06D5">
        <w:rPr>
          <w:rFonts w:ascii="Times New Roman" w:hAnsi="Times New Roman" w:cs="Times New Roman"/>
        </w:rPr>
        <w:t xml:space="preserve"> for calculating</w:t>
      </w:r>
      <w:r w:rsidR="009064BF">
        <w:rPr>
          <w:rFonts w:ascii="Times New Roman" w:hAnsi="Times New Roman" w:cs="Times New Roman"/>
        </w:rPr>
        <w:t xml:space="preserve"> effect siz</w:t>
      </w:r>
      <w:r w:rsidR="00AE06D5">
        <w:rPr>
          <w:rFonts w:ascii="Times New Roman" w:hAnsi="Times New Roman" w:cs="Times New Roman"/>
        </w:rPr>
        <w:t>es in</w:t>
      </w:r>
      <w:r w:rsidR="009064BF">
        <w:rPr>
          <w:rFonts w:ascii="Times New Roman" w:hAnsi="Times New Roman" w:cs="Times New Roman"/>
        </w:rPr>
        <w:t xml:space="preserve"> </w:t>
      </w:r>
      <w:r w:rsidR="009F1BF2">
        <w:rPr>
          <w:rFonts w:ascii="Times New Roman" w:hAnsi="Times New Roman" w:cs="Times New Roman"/>
        </w:rPr>
        <w:t xml:space="preserve">genotype-by-environment </w:t>
      </w:r>
      <w:r w:rsidR="009064BF">
        <w:rPr>
          <w:rFonts w:ascii="Times New Roman" w:hAnsi="Times New Roman" w:cs="Times New Roman"/>
        </w:rPr>
        <w:t>experiments</w:t>
      </w:r>
      <w:r w:rsidR="000F7682">
        <w:rPr>
          <w:rFonts w:ascii="Times New Roman" w:hAnsi="Times New Roman" w:cs="Times New Roman"/>
        </w:rPr>
        <w:t xml:space="preserve"> is to treat both genotype and environment factors as random effects (</w:t>
      </w:r>
      <w:proofErr w:type="spellStart"/>
      <w:r w:rsidR="000F7682">
        <w:rPr>
          <w:rFonts w:ascii="Times New Roman" w:hAnsi="Times New Roman" w:cs="Times New Roman"/>
        </w:rPr>
        <w:t>Hersch</w:t>
      </w:r>
      <w:proofErr w:type="spellEnd"/>
      <w:r w:rsidR="000F7682">
        <w:rPr>
          <w:rFonts w:ascii="Times New Roman" w:hAnsi="Times New Roman" w:cs="Times New Roman"/>
        </w:rPr>
        <w:t>-Green et al. 2012). However,</w:t>
      </w:r>
      <w:r w:rsidR="002C7607">
        <w:rPr>
          <w:rFonts w:ascii="Times New Roman" w:hAnsi="Times New Roman" w:cs="Times New Roman"/>
        </w:rPr>
        <w:t xml:space="preserve"> experimental manipulations of the environment often have a smaller number of levels (e.g. ‘exposed’ and ‘unexposed’ wind treatments) and</w:t>
      </w:r>
      <w:r w:rsidR="000F7682">
        <w:rPr>
          <w:rFonts w:ascii="Times New Roman" w:hAnsi="Times New Roman" w:cs="Times New Roman"/>
        </w:rPr>
        <w:t xml:space="preserve"> it is know</w:t>
      </w:r>
      <w:r w:rsidR="00AE06D5">
        <w:rPr>
          <w:rFonts w:ascii="Times New Roman" w:hAnsi="Times New Roman" w:cs="Times New Roman"/>
        </w:rPr>
        <w:t>n</w:t>
      </w:r>
      <w:r w:rsidR="000F7682">
        <w:rPr>
          <w:rFonts w:ascii="Times New Roman" w:hAnsi="Times New Roman" w:cs="Times New Roman"/>
        </w:rPr>
        <w:t xml:space="preserve"> that</w:t>
      </w:r>
      <w:r w:rsidR="00883ABD">
        <w:rPr>
          <w:rFonts w:ascii="Times New Roman" w:hAnsi="Times New Roman" w:cs="Times New Roman"/>
        </w:rPr>
        <w:t xml:space="preserve"> mixed-effect models underestimate</w:t>
      </w:r>
      <w:r w:rsidR="009F1BF2">
        <w:rPr>
          <w:rFonts w:ascii="Times New Roman" w:hAnsi="Times New Roman" w:cs="Times New Roman"/>
        </w:rPr>
        <w:t xml:space="preserve"> the variance explained by</w:t>
      </w:r>
      <w:r w:rsidR="000F7682">
        <w:rPr>
          <w:rFonts w:ascii="Times New Roman" w:hAnsi="Times New Roman" w:cs="Times New Roman"/>
        </w:rPr>
        <w:t xml:space="preserve"> random effects with a small number of levels</w:t>
      </w:r>
      <w:r w:rsidR="009F1BF2">
        <w:rPr>
          <w:rFonts w:ascii="Times New Roman" w:hAnsi="Times New Roman" w:cs="Times New Roman"/>
        </w:rPr>
        <w:t xml:space="preserve"> (i.e. &lt; 5)</w:t>
      </w:r>
      <w:r w:rsidR="000F7682">
        <w:rPr>
          <w:rFonts w:ascii="Times New Roman" w:hAnsi="Times New Roman" w:cs="Times New Roman"/>
        </w:rPr>
        <w:t>. Therefore, we feel this hybrid-approach (environment as a fixed effect and genotype as a</w:t>
      </w:r>
      <w:r w:rsidR="002C7607">
        <w:rPr>
          <w:rFonts w:ascii="Times New Roman" w:hAnsi="Times New Roman" w:cs="Times New Roman"/>
        </w:rPr>
        <w:t xml:space="preserve"> random effect) is a</w:t>
      </w:r>
      <w:r w:rsidR="000F7682">
        <w:rPr>
          <w:rFonts w:ascii="Times New Roman" w:hAnsi="Times New Roman" w:cs="Times New Roman"/>
        </w:rPr>
        <w:t xml:space="preserve"> robust approach for comparing the relative importance of genotype vs. the environment</w:t>
      </w:r>
      <w:r w:rsidR="002C7607">
        <w:rPr>
          <w:rFonts w:ascii="Times New Roman" w:hAnsi="Times New Roman" w:cs="Times New Roman"/>
        </w:rPr>
        <w:t xml:space="preserve"> in our study</w:t>
      </w:r>
      <w:r w:rsidR="00AE06D5">
        <w:rPr>
          <w:rFonts w:ascii="Times New Roman" w:hAnsi="Times New Roman" w:cs="Times New Roman"/>
        </w:rPr>
        <w:t xml:space="preserve"> and likely others</w:t>
      </w:r>
      <w:r w:rsidR="000F7682">
        <w:rPr>
          <w:rFonts w:ascii="Times New Roman" w:hAnsi="Times New Roman" w:cs="Times New Roman"/>
        </w:rPr>
        <w:t>.</w:t>
      </w:r>
    </w:p>
    <w:p w14:paraId="32BAB143" w14:textId="77777777" w:rsidR="00985B24" w:rsidRDefault="00985B24" w:rsidP="004F415C">
      <w:pPr>
        <w:spacing w:line="480" w:lineRule="auto"/>
        <w:rPr>
          <w:rFonts w:ascii="Times New Roman" w:hAnsi="Times New Roman" w:cs="Times New Roman"/>
        </w:rPr>
      </w:pPr>
    </w:p>
    <w:p w14:paraId="3F2F2C29" w14:textId="1B8E865A" w:rsidR="00985B24" w:rsidRPr="00985B24" w:rsidRDefault="00985B24" w:rsidP="004F415C">
      <w:pPr>
        <w:spacing w:line="480" w:lineRule="auto"/>
        <w:rPr>
          <w:rFonts w:ascii="Times New Roman" w:hAnsi="Times New Roman" w:cs="Times New Roman"/>
        </w:rPr>
      </w:pPr>
      <w:r w:rsidRPr="00985B24">
        <w:rPr>
          <w:rFonts w:ascii="Times New Roman" w:hAnsi="Times New Roman" w:cs="Times New Roman"/>
          <w:u w:val="single"/>
        </w:rPr>
        <w:t>Predicting the effects of willow genotype</w:t>
      </w:r>
      <w:r>
        <w:rPr>
          <w:rFonts w:ascii="Times New Roman" w:hAnsi="Times New Roman" w:cs="Times New Roman"/>
          <w:u w:val="single"/>
        </w:rPr>
        <w:t xml:space="preserve"> </w:t>
      </w:r>
      <w:r>
        <w:rPr>
          <w:rFonts w:ascii="Times New Roman" w:hAnsi="Times New Roman" w:cs="Times New Roman"/>
        </w:rPr>
        <w:t>—</w:t>
      </w:r>
      <w:r w:rsidR="00961E3B">
        <w:rPr>
          <w:rFonts w:ascii="Times New Roman" w:hAnsi="Times New Roman" w:cs="Times New Roman"/>
        </w:rPr>
        <w:t xml:space="preserve">To analyze these data, </w:t>
      </w:r>
      <w:r w:rsidR="00D17E50">
        <w:rPr>
          <w:rFonts w:ascii="Times New Roman" w:hAnsi="Times New Roman" w:cs="Times New Roman"/>
        </w:rPr>
        <w:t xml:space="preserve">we analyzed the correlation between mean genotype values for individual and community phenotypes. </w:t>
      </w:r>
    </w:p>
    <w:p w14:paraId="1A7672B4" w14:textId="77777777" w:rsidR="00701973" w:rsidRDefault="00701973" w:rsidP="00701973">
      <w:pPr>
        <w:spacing w:line="480" w:lineRule="auto"/>
        <w:rPr>
          <w:rFonts w:ascii="Times New Roman" w:hAnsi="Times New Roman" w:cs="Times New Roman"/>
        </w:rPr>
      </w:pPr>
    </w:p>
    <w:p w14:paraId="4D1B24F4" w14:textId="25657C02" w:rsidR="00701973" w:rsidRPr="0059295B" w:rsidRDefault="00701973" w:rsidP="00701973">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All code and data to replicate these analyses has been deposited in </w:t>
      </w:r>
      <w:proofErr w:type="spellStart"/>
      <w:r>
        <w:rPr>
          <w:rFonts w:ascii="Times New Roman" w:hAnsi="Times New Roman" w:cs="Times New Roman"/>
        </w:rPr>
        <w:t>Zenodo</w:t>
      </w:r>
      <w:proofErr w:type="spellEnd"/>
      <w:r>
        <w:rPr>
          <w:rFonts w:ascii="Times New Roman" w:hAnsi="Times New Roman" w:cs="Times New Roman"/>
        </w:rPr>
        <w:t xml:space="preserve"> (DOI: ___).</w:t>
      </w:r>
    </w:p>
    <w:p w14:paraId="6EDFCADD" w14:textId="77777777" w:rsidR="00701973" w:rsidRPr="00F90BA1" w:rsidRDefault="00701973" w:rsidP="004F415C">
      <w:pPr>
        <w:spacing w:line="480" w:lineRule="auto"/>
        <w:rPr>
          <w:rFonts w:ascii="Times New Roman" w:hAnsi="Times New Roman" w:cs="Times New Roman"/>
        </w:rPr>
      </w:pPr>
    </w:p>
    <w:p w14:paraId="374AA6EB" w14:textId="77777777" w:rsidR="002C7607" w:rsidRDefault="002C7607" w:rsidP="0059295B">
      <w:pPr>
        <w:spacing w:line="480" w:lineRule="auto"/>
        <w:rPr>
          <w:rFonts w:ascii="Times New Roman" w:hAnsi="Times New Roman" w:cs="Times New Roman"/>
          <w:b/>
        </w:rPr>
      </w:pPr>
    </w:p>
    <w:p w14:paraId="3FADB368" w14:textId="77777777" w:rsidR="00F67D50" w:rsidRPr="00C64D69" w:rsidRDefault="00F67D50" w:rsidP="0059295B">
      <w:pPr>
        <w:spacing w:line="480" w:lineRule="auto"/>
        <w:rPr>
          <w:rFonts w:ascii="Times New Roman" w:hAnsi="Times New Roman" w:cs="Times New Roman"/>
          <w:b/>
        </w:rPr>
      </w:pPr>
      <w:r w:rsidRPr="00C64D69">
        <w:rPr>
          <w:rFonts w:ascii="Times New Roman" w:hAnsi="Times New Roman" w:cs="Times New Roman"/>
          <w:b/>
        </w:rPr>
        <w:t>Results</w:t>
      </w:r>
    </w:p>
    <w:p w14:paraId="509EF3AD" w14:textId="10CEB9D0" w:rsidR="00DA360F" w:rsidRPr="00635FFD" w:rsidRDefault="00635FFD" w:rsidP="0059295B">
      <w:pPr>
        <w:spacing w:line="480" w:lineRule="auto"/>
        <w:rPr>
          <w:rFonts w:ascii="Times New Roman" w:hAnsi="Times New Roman" w:cs="Times New Roman"/>
          <w:i/>
        </w:rPr>
      </w:pPr>
      <w:r w:rsidRPr="00635FFD">
        <w:rPr>
          <w:rFonts w:ascii="Times New Roman" w:hAnsi="Times New Roman" w:cs="Times New Roman"/>
          <w:i/>
        </w:rPr>
        <w:t>Wind experiment</w:t>
      </w:r>
    </w:p>
    <w:p w14:paraId="335E7BD2" w14:textId="4A5C2660" w:rsidR="009A54E2" w:rsidRDefault="009A54E2" w:rsidP="0059295B">
      <w:pPr>
        <w:spacing w:line="480" w:lineRule="auto"/>
        <w:rPr>
          <w:rFonts w:ascii="Times New Roman" w:hAnsi="Times New Roman" w:cs="Times New Roman"/>
        </w:rPr>
      </w:pPr>
      <w:r>
        <w:rPr>
          <w:rFonts w:ascii="Times New Roman" w:hAnsi="Times New Roman" w:cs="Times New Roman"/>
        </w:rPr>
        <w:t>Willows growing in wind-e</w:t>
      </w:r>
      <w:r w:rsidR="00CA727D">
        <w:rPr>
          <w:rFonts w:ascii="Times New Roman" w:hAnsi="Times New Roman" w:cs="Times New Roman"/>
        </w:rPr>
        <w:t>xposed plots experienced up to 3.7</w:t>
      </w:r>
      <w:r>
        <w:rPr>
          <w:rFonts w:ascii="Times New Roman" w:hAnsi="Times New Roman" w:cs="Times New Roman"/>
        </w:rPr>
        <w:t>-fold higher wind speeds compared to unexposed plots</w:t>
      </w:r>
      <w:r w:rsidR="00CA727D">
        <w:rPr>
          <w:rFonts w:ascii="Times New Roman" w:hAnsi="Times New Roman" w:cs="Times New Roman"/>
        </w:rPr>
        <w:t xml:space="preserve"> (F</w:t>
      </w:r>
      <w:r w:rsidR="00CA727D" w:rsidRPr="009A54E2">
        <w:rPr>
          <w:rFonts w:ascii="Times New Roman" w:hAnsi="Times New Roman" w:cs="Times New Roman"/>
          <w:vertAlign w:val="subscript"/>
        </w:rPr>
        <w:t>1</w:t>
      </w:r>
      <w:proofErr w:type="gramStart"/>
      <w:r w:rsidR="00CA727D" w:rsidRPr="009A54E2">
        <w:rPr>
          <w:rFonts w:ascii="Times New Roman" w:hAnsi="Times New Roman" w:cs="Times New Roman"/>
          <w:vertAlign w:val="subscript"/>
        </w:rPr>
        <w:t>,9</w:t>
      </w:r>
      <w:proofErr w:type="gramEnd"/>
      <w:r w:rsidR="00CA727D">
        <w:rPr>
          <w:rFonts w:ascii="Times New Roman" w:hAnsi="Times New Roman" w:cs="Times New Roman"/>
          <w:vertAlign w:val="subscript"/>
        </w:rPr>
        <w:t xml:space="preserve"> </w:t>
      </w:r>
      <w:r w:rsidR="0029136D">
        <w:rPr>
          <w:rFonts w:ascii="Times New Roman" w:hAnsi="Times New Roman" w:cs="Times New Roman"/>
        </w:rPr>
        <w:t>= 187.32, P &lt; 0.001</w:t>
      </w:r>
      <w:r w:rsidR="00CA727D">
        <w:rPr>
          <w:rFonts w:ascii="Times New Roman" w:hAnsi="Times New Roman" w:cs="Times New Roman"/>
        </w:rPr>
        <w:t>)</w:t>
      </w:r>
      <w:r>
        <w:rPr>
          <w:rFonts w:ascii="Times New Roman" w:hAnsi="Times New Roman" w:cs="Times New Roman"/>
        </w:rPr>
        <w:t xml:space="preserve">. Despite these large differences in wind exposure, </w:t>
      </w:r>
      <w:r w:rsidR="005C4CBA">
        <w:rPr>
          <w:rFonts w:ascii="Times New Roman" w:hAnsi="Times New Roman" w:cs="Times New Roman"/>
        </w:rPr>
        <w:t xml:space="preserve">we observed only </w:t>
      </w:r>
      <w:r w:rsidR="003E3ECF">
        <w:rPr>
          <w:rFonts w:ascii="Times New Roman" w:hAnsi="Times New Roman" w:cs="Times New Roman"/>
        </w:rPr>
        <w:t xml:space="preserve">modest effects </w:t>
      </w:r>
      <w:r w:rsidR="005C4CBA">
        <w:rPr>
          <w:rFonts w:ascii="Times New Roman" w:hAnsi="Times New Roman" w:cs="Times New Roman"/>
        </w:rPr>
        <w:t xml:space="preserve">of wind exposure </w:t>
      </w:r>
      <w:r w:rsidR="003E3ECF">
        <w:rPr>
          <w:rFonts w:ascii="Times New Roman" w:hAnsi="Times New Roman" w:cs="Times New Roman"/>
        </w:rPr>
        <w:t>on soil properties</w:t>
      </w:r>
      <w:r w:rsidR="00CA727D">
        <w:rPr>
          <w:rFonts w:ascii="Times New Roman" w:hAnsi="Times New Roman" w:cs="Times New Roman"/>
        </w:rPr>
        <w:t>. Specifically, soil in wi</w:t>
      </w:r>
      <w:r w:rsidR="00CE4A43">
        <w:rPr>
          <w:rFonts w:ascii="Times New Roman" w:hAnsi="Times New Roman" w:cs="Times New Roman"/>
        </w:rPr>
        <w:t>nd-exposed plots tended to be drier (F</w:t>
      </w:r>
      <w:r w:rsidR="00CE4A43" w:rsidRPr="009A54E2">
        <w:rPr>
          <w:rFonts w:ascii="Times New Roman" w:hAnsi="Times New Roman" w:cs="Times New Roman"/>
          <w:vertAlign w:val="subscript"/>
        </w:rPr>
        <w:t>1</w:t>
      </w:r>
      <w:proofErr w:type="gramStart"/>
      <w:r w:rsidR="00CE4A43" w:rsidRPr="009A54E2">
        <w:rPr>
          <w:rFonts w:ascii="Times New Roman" w:hAnsi="Times New Roman" w:cs="Times New Roman"/>
          <w:vertAlign w:val="subscript"/>
        </w:rPr>
        <w:t>,9</w:t>
      </w:r>
      <w:proofErr w:type="gramEnd"/>
      <w:r w:rsidR="00CE4A43">
        <w:rPr>
          <w:rFonts w:ascii="Times New Roman" w:hAnsi="Times New Roman" w:cs="Times New Roman"/>
          <w:vertAlign w:val="subscript"/>
        </w:rPr>
        <w:t xml:space="preserve"> </w:t>
      </w:r>
      <w:r w:rsidR="003E3ECF">
        <w:rPr>
          <w:rFonts w:ascii="Times New Roman" w:hAnsi="Times New Roman" w:cs="Times New Roman"/>
        </w:rPr>
        <w:t>= 3.52, P = 0.093)</w:t>
      </w:r>
      <w:r w:rsidR="00CE4A43">
        <w:rPr>
          <w:rFonts w:ascii="Times New Roman" w:hAnsi="Times New Roman" w:cs="Times New Roman"/>
        </w:rPr>
        <w:t xml:space="preserve"> with </w:t>
      </w:r>
      <w:r w:rsidR="00CA727D">
        <w:rPr>
          <w:rFonts w:ascii="Times New Roman" w:hAnsi="Times New Roman" w:cs="Times New Roman"/>
        </w:rPr>
        <w:t>higher amounts of</w:t>
      </w:r>
      <w:r w:rsidR="003E3ECF">
        <w:rPr>
          <w:rFonts w:ascii="Times New Roman" w:hAnsi="Times New Roman" w:cs="Times New Roman"/>
        </w:rPr>
        <w:t xml:space="preserve"> total</w:t>
      </w:r>
      <w:r w:rsidR="00CA727D">
        <w:rPr>
          <w:rFonts w:ascii="Times New Roman" w:hAnsi="Times New Roman" w:cs="Times New Roman"/>
        </w:rPr>
        <w:t xml:space="preserve"> Nitrogen </w:t>
      </w:r>
      <w:r>
        <w:rPr>
          <w:rFonts w:ascii="Times New Roman" w:hAnsi="Times New Roman" w:cs="Times New Roman"/>
        </w:rPr>
        <w:t>(F</w:t>
      </w:r>
      <w:r w:rsidRPr="009A54E2">
        <w:rPr>
          <w:rFonts w:ascii="Times New Roman" w:hAnsi="Times New Roman" w:cs="Times New Roman"/>
          <w:vertAlign w:val="subscript"/>
        </w:rPr>
        <w:t>1,9</w:t>
      </w:r>
      <w:r>
        <w:rPr>
          <w:rFonts w:ascii="Times New Roman" w:hAnsi="Times New Roman" w:cs="Times New Roman"/>
          <w:vertAlign w:val="subscript"/>
        </w:rPr>
        <w:t xml:space="preserve"> </w:t>
      </w:r>
      <w:r w:rsidR="00CE4A43">
        <w:rPr>
          <w:rFonts w:ascii="Times New Roman" w:hAnsi="Times New Roman" w:cs="Times New Roman"/>
        </w:rPr>
        <w:t>= 5.08, P = 0.051)</w:t>
      </w:r>
      <w:r w:rsidR="00CA727D">
        <w:rPr>
          <w:rFonts w:ascii="Times New Roman" w:hAnsi="Times New Roman" w:cs="Times New Roman"/>
        </w:rPr>
        <w:t xml:space="preserve">. There was no difference in </w:t>
      </w:r>
      <w:r>
        <w:rPr>
          <w:rFonts w:ascii="Times New Roman" w:hAnsi="Times New Roman" w:cs="Times New Roman"/>
        </w:rPr>
        <w:t xml:space="preserve">percent organic matter </w:t>
      </w:r>
      <w:r w:rsidR="003E3ECF">
        <w:rPr>
          <w:rFonts w:ascii="Times New Roman" w:hAnsi="Times New Roman" w:cs="Times New Roman"/>
        </w:rPr>
        <w:t>(F</w:t>
      </w:r>
      <w:r w:rsidR="003E3ECF">
        <w:rPr>
          <w:rFonts w:ascii="Times New Roman" w:hAnsi="Times New Roman" w:cs="Times New Roman"/>
          <w:vertAlign w:val="subscript"/>
        </w:rPr>
        <w:t>1</w:t>
      </w:r>
      <w:proofErr w:type="gramStart"/>
      <w:r w:rsidR="003E3ECF">
        <w:rPr>
          <w:rFonts w:ascii="Times New Roman" w:hAnsi="Times New Roman" w:cs="Times New Roman"/>
          <w:vertAlign w:val="subscript"/>
        </w:rPr>
        <w:t>,8.4</w:t>
      </w:r>
      <w:proofErr w:type="gramEnd"/>
      <w:r w:rsidR="003E3ECF">
        <w:rPr>
          <w:rFonts w:ascii="Times New Roman" w:hAnsi="Times New Roman" w:cs="Times New Roman"/>
          <w:vertAlign w:val="subscript"/>
        </w:rPr>
        <w:t xml:space="preserve"> </w:t>
      </w:r>
      <w:r w:rsidR="003E3ECF">
        <w:rPr>
          <w:rFonts w:ascii="Times New Roman" w:hAnsi="Times New Roman" w:cs="Times New Roman"/>
        </w:rPr>
        <w:t>= 0.68, P = 0.434) or nutrient composition (PC1: F</w:t>
      </w:r>
      <w:r w:rsidR="003E3ECF">
        <w:rPr>
          <w:rFonts w:ascii="Times New Roman" w:hAnsi="Times New Roman" w:cs="Times New Roman"/>
          <w:vertAlign w:val="subscript"/>
        </w:rPr>
        <w:t xml:space="preserve">1,9 </w:t>
      </w:r>
      <w:r w:rsidR="003E3ECF">
        <w:rPr>
          <w:rFonts w:ascii="Times New Roman" w:hAnsi="Times New Roman" w:cs="Times New Roman"/>
        </w:rPr>
        <w:t xml:space="preserve">= 1.31, P = 0.282) </w:t>
      </w:r>
      <w:r w:rsidR="00CA727D">
        <w:rPr>
          <w:rFonts w:ascii="Times New Roman" w:hAnsi="Times New Roman" w:cs="Times New Roman"/>
        </w:rPr>
        <w:t xml:space="preserve">between </w:t>
      </w:r>
      <w:r w:rsidR="003E3ECF">
        <w:rPr>
          <w:rFonts w:ascii="Times New Roman" w:hAnsi="Times New Roman" w:cs="Times New Roman"/>
        </w:rPr>
        <w:t xml:space="preserve">soils in </w:t>
      </w:r>
      <w:r w:rsidR="00CA727D">
        <w:rPr>
          <w:rFonts w:ascii="Times New Roman" w:hAnsi="Times New Roman" w:cs="Times New Roman"/>
        </w:rPr>
        <w:t>wind-exposed and unexposed plots</w:t>
      </w:r>
      <w:r w:rsidR="00EC7061">
        <w:rPr>
          <w:rFonts w:ascii="Times New Roman" w:hAnsi="Times New Roman" w:cs="Times New Roman"/>
        </w:rPr>
        <w:t xml:space="preserve">. </w:t>
      </w:r>
      <w:r w:rsidR="00186383">
        <w:rPr>
          <w:rFonts w:ascii="Times New Roman" w:hAnsi="Times New Roman" w:cs="Times New Roman"/>
        </w:rPr>
        <w:t xml:space="preserve">Although most of these soil properties were highly correlated (supplementary table), </w:t>
      </w:r>
      <w:r w:rsidR="00EC7061">
        <w:rPr>
          <w:rFonts w:ascii="Times New Roman" w:hAnsi="Times New Roman" w:cs="Times New Roman"/>
        </w:rPr>
        <w:t xml:space="preserve">only soil moisture had a detectable effect on </w:t>
      </w:r>
      <w:r w:rsidR="00ED1FD2">
        <w:rPr>
          <w:rFonts w:ascii="Times New Roman" w:hAnsi="Times New Roman" w:cs="Times New Roman"/>
        </w:rPr>
        <w:t>aboveground</w:t>
      </w:r>
      <w:r w:rsidR="007C62D4">
        <w:rPr>
          <w:rFonts w:ascii="Times New Roman" w:hAnsi="Times New Roman" w:cs="Times New Roman"/>
        </w:rPr>
        <w:t xml:space="preserve"> </w:t>
      </w:r>
      <w:r w:rsidR="00EC7061">
        <w:rPr>
          <w:rFonts w:ascii="Times New Roman" w:hAnsi="Times New Roman" w:cs="Times New Roman"/>
        </w:rPr>
        <w:t xml:space="preserve">plant traits. Soil moisture was positively correlated with plant height (r = </w:t>
      </w:r>
      <w:r w:rsidR="00477C79">
        <w:rPr>
          <w:rFonts w:ascii="Times New Roman" w:hAnsi="Times New Roman" w:cs="Times New Roman"/>
        </w:rPr>
        <w:t>0.58</w:t>
      </w:r>
      <w:r w:rsidR="00EC7061">
        <w:rPr>
          <w:rFonts w:ascii="Times New Roman" w:hAnsi="Times New Roman" w:cs="Times New Roman"/>
        </w:rPr>
        <w:t>,</w:t>
      </w:r>
      <w:r w:rsidR="00477C79">
        <w:rPr>
          <w:rFonts w:ascii="Times New Roman" w:hAnsi="Times New Roman" w:cs="Times New Roman"/>
        </w:rPr>
        <w:t xml:space="preserve"> t</w:t>
      </w:r>
      <w:r w:rsidR="00477C79">
        <w:rPr>
          <w:rFonts w:ascii="Times New Roman" w:hAnsi="Times New Roman" w:cs="Times New Roman"/>
          <w:vertAlign w:val="subscript"/>
        </w:rPr>
        <w:t>18</w:t>
      </w:r>
      <w:r w:rsidR="00EC7061">
        <w:rPr>
          <w:rFonts w:ascii="Times New Roman" w:hAnsi="Times New Roman" w:cs="Times New Roman"/>
        </w:rPr>
        <w:t xml:space="preserve"> </w:t>
      </w:r>
      <w:r w:rsidR="00477C79">
        <w:rPr>
          <w:rFonts w:ascii="Times New Roman" w:hAnsi="Times New Roman" w:cs="Times New Roman"/>
        </w:rPr>
        <w:t xml:space="preserve">= 3.03, </w:t>
      </w:r>
      <w:r w:rsidR="00EC7061">
        <w:rPr>
          <w:rFonts w:ascii="Times New Roman" w:hAnsi="Times New Roman" w:cs="Times New Roman"/>
        </w:rPr>
        <w:t xml:space="preserve">P = </w:t>
      </w:r>
      <w:r w:rsidR="00477C79">
        <w:rPr>
          <w:rFonts w:ascii="Times New Roman" w:hAnsi="Times New Roman" w:cs="Times New Roman"/>
        </w:rPr>
        <w:t>0.007</w:t>
      </w:r>
      <w:r w:rsidR="005C4CBA">
        <w:rPr>
          <w:rFonts w:ascii="Times New Roman" w:hAnsi="Times New Roman" w:cs="Times New Roman"/>
        </w:rPr>
        <w:t>) and</w:t>
      </w:r>
      <w:r w:rsidR="00EC7061">
        <w:rPr>
          <w:rFonts w:ascii="Times New Roman" w:hAnsi="Times New Roman" w:cs="Times New Roman"/>
        </w:rPr>
        <w:t xml:space="preserve"> shoot count </w:t>
      </w:r>
      <w:r w:rsidR="007F34A7">
        <w:rPr>
          <w:rFonts w:ascii="Times New Roman" w:hAnsi="Times New Roman" w:cs="Times New Roman"/>
        </w:rPr>
        <w:t>(r = 0.46, t</w:t>
      </w:r>
      <w:r w:rsidR="007F34A7">
        <w:rPr>
          <w:rFonts w:ascii="Times New Roman" w:hAnsi="Times New Roman" w:cs="Times New Roman"/>
          <w:vertAlign w:val="subscript"/>
        </w:rPr>
        <w:t>18</w:t>
      </w:r>
      <w:r w:rsidR="007F34A7">
        <w:rPr>
          <w:rFonts w:ascii="Times New Roman" w:hAnsi="Times New Roman" w:cs="Times New Roman"/>
        </w:rPr>
        <w:t xml:space="preserve"> = 2.18, P = 0.043), but negatively correlated with</w:t>
      </w:r>
      <w:r w:rsidR="00EC7061">
        <w:rPr>
          <w:rFonts w:ascii="Times New Roman" w:hAnsi="Times New Roman" w:cs="Times New Roman"/>
        </w:rPr>
        <w:t xml:space="preserve"> leaf water content </w:t>
      </w:r>
      <w:r w:rsidR="007F34A7">
        <w:rPr>
          <w:rFonts w:ascii="Times New Roman" w:hAnsi="Times New Roman" w:cs="Times New Roman"/>
        </w:rPr>
        <w:t>(r = -0.58, t</w:t>
      </w:r>
      <w:r w:rsidR="007F34A7">
        <w:rPr>
          <w:rFonts w:ascii="Times New Roman" w:hAnsi="Times New Roman" w:cs="Times New Roman"/>
          <w:vertAlign w:val="subscript"/>
        </w:rPr>
        <w:t>18</w:t>
      </w:r>
      <w:r w:rsidR="007F34A7">
        <w:rPr>
          <w:rFonts w:ascii="Times New Roman" w:hAnsi="Times New Roman" w:cs="Times New Roman"/>
        </w:rPr>
        <w:t xml:space="preserve"> = -2.99, P = 0.008)</w:t>
      </w:r>
      <w:r w:rsidR="005C4CBA">
        <w:rPr>
          <w:rFonts w:ascii="Times New Roman" w:hAnsi="Times New Roman" w:cs="Times New Roman"/>
        </w:rPr>
        <w:t xml:space="preserve">. </w:t>
      </w:r>
      <w:del w:id="7" w:author="Matthew Barbour" w:date="2016-04-14T12:10:00Z">
        <w:r w:rsidR="00ED1FD2" w:rsidDel="001377C3">
          <w:rPr>
            <w:rFonts w:ascii="Times New Roman" w:hAnsi="Times New Roman" w:cs="Times New Roman"/>
          </w:rPr>
          <w:delText xml:space="preserve">Nutrient composition was </w:delText>
        </w:r>
        <w:r w:rsidR="007C62D4" w:rsidDel="001377C3">
          <w:rPr>
            <w:rFonts w:ascii="Times New Roman" w:hAnsi="Times New Roman" w:cs="Times New Roman"/>
          </w:rPr>
          <w:delText>positively correlated with root C:N</w:delText>
        </w:r>
        <w:r w:rsidR="00566469" w:rsidDel="001377C3">
          <w:rPr>
            <w:rFonts w:ascii="Times New Roman" w:hAnsi="Times New Roman" w:cs="Times New Roman"/>
          </w:rPr>
          <w:delText xml:space="preserve"> (r = 0.50</w:delText>
        </w:r>
        <w:r w:rsidR="00ED1FD2" w:rsidDel="001377C3">
          <w:rPr>
            <w:rFonts w:ascii="Times New Roman" w:hAnsi="Times New Roman" w:cs="Times New Roman"/>
          </w:rPr>
          <w:delText>, t</w:delText>
        </w:r>
        <w:r w:rsidR="00ED1FD2" w:rsidDel="001377C3">
          <w:rPr>
            <w:rFonts w:ascii="Times New Roman" w:hAnsi="Times New Roman" w:cs="Times New Roman"/>
            <w:vertAlign w:val="subscript"/>
          </w:rPr>
          <w:delText>18</w:delText>
        </w:r>
        <w:r w:rsidR="00566469" w:rsidDel="001377C3">
          <w:rPr>
            <w:rFonts w:ascii="Times New Roman" w:hAnsi="Times New Roman" w:cs="Times New Roman"/>
          </w:rPr>
          <w:delText xml:space="preserve"> = 2.48, P = 0.023</w:delText>
        </w:r>
        <w:r w:rsidR="00ED1FD2" w:rsidDel="001377C3">
          <w:rPr>
            <w:rFonts w:ascii="Times New Roman" w:hAnsi="Times New Roman" w:cs="Times New Roman"/>
          </w:rPr>
          <w:delText>)</w:delText>
        </w:r>
      </w:del>
    </w:p>
    <w:p w14:paraId="057FC1E0" w14:textId="77777777" w:rsidR="009A54E2" w:rsidRPr="009A54E2" w:rsidRDefault="009A54E2" w:rsidP="0059295B">
      <w:pPr>
        <w:spacing w:line="480" w:lineRule="auto"/>
        <w:rPr>
          <w:rFonts w:ascii="Times New Roman" w:hAnsi="Times New Roman" w:cs="Times New Roman"/>
        </w:rPr>
      </w:pPr>
    </w:p>
    <w:p w14:paraId="491F4AC3" w14:textId="1EB670BD" w:rsidR="007B13B4" w:rsidRDefault="005C4CBA" w:rsidP="0059295B">
      <w:pPr>
        <w:spacing w:line="480" w:lineRule="auto"/>
        <w:rPr>
          <w:rFonts w:ascii="Times New Roman" w:hAnsi="Times New Roman" w:cs="Times New Roman"/>
          <w:iCs/>
        </w:rPr>
      </w:pPr>
      <w:r>
        <w:rPr>
          <w:rFonts w:ascii="Times New Roman" w:hAnsi="Times New Roman" w:cs="Times New Roman"/>
          <w:u w:val="single"/>
        </w:rPr>
        <w:t>Individual p</w:t>
      </w:r>
      <w:r w:rsidR="00DA360F" w:rsidRPr="00635FFD">
        <w:rPr>
          <w:rFonts w:ascii="Times New Roman" w:hAnsi="Times New Roman" w:cs="Times New Roman"/>
          <w:u w:val="single"/>
        </w:rPr>
        <w:t>henotype</w:t>
      </w:r>
      <w:r w:rsidR="00635FFD">
        <w:rPr>
          <w:rFonts w:ascii="Times New Roman" w:hAnsi="Times New Roman" w:cs="Times New Roman"/>
          <w:u w:val="single"/>
        </w:rPr>
        <w:t>s</w:t>
      </w:r>
      <w:r w:rsidR="00635FFD">
        <w:rPr>
          <w:rFonts w:ascii="Times New Roman" w:hAnsi="Times New Roman" w:cs="Times New Roman"/>
        </w:rPr>
        <w:t>:</w:t>
      </w:r>
      <w:r w:rsidR="00DA360F">
        <w:rPr>
          <w:rFonts w:ascii="Times New Roman" w:hAnsi="Times New Roman" w:cs="Times New Roman"/>
          <w:i/>
        </w:rPr>
        <w:t xml:space="preserve"> </w:t>
      </w:r>
      <w:r w:rsidR="00635E02">
        <w:rPr>
          <w:rFonts w:ascii="Times New Roman" w:hAnsi="Times New Roman" w:cs="Times New Roman"/>
        </w:rPr>
        <w:t>W</w:t>
      </w:r>
      <w:r w:rsidR="00EF5514">
        <w:rPr>
          <w:rFonts w:ascii="Times New Roman" w:hAnsi="Times New Roman" w:cs="Times New Roman"/>
        </w:rPr>
        <w:t>e found that plant-growth traits were</w:t>
      </w:r>
      <w:r w:rsidR="007B13B4">
        <w:rPr>
          <w:rFonts w:ascii="Times New Roman" w:hAnsi="Times New Roman" w:cs="Times New Roman"/>
        </w:rPr>
        <w:t xml:space="preserve"> influen</w:t>
      </w:r>
      <w:r w:rsidR="006F61DA">
        <w:rPr>
          <w:rFonts w:ascii="Times New Roman" w:hAnsi="Times New Roman" w:cs="Times New Roman"/>
        </w:rPr>
        <w:t xml:space="preserve">ced by </w:t>
      </w:r>
      <w:r w:rsidR="00EF5514">
        <w:rPr>
          <w:rFonts w:ascii="Times New Roman" w:hAnsi="Times New Roman" w:cs="Times New Roman"/>
        </w:rPr>
        <w:t>wind exposure,</w:t>
      </w:r>
      <w:r w:rsidR="00696E3E">
        <w:rPr>
          <w:rFonts w:ascii="Times New Roman" w:hAnsi="Times New Roman" w:cs="Times New Roman"/>
        </w:rPr>
        <w:t xml:space="preserve"> </w:t>
      </w:r>
      <w:r w:rsidR="00B54240">
        <w:rPr>
          <w:rFonts w:ascii="Times New Roman" w:hAnsi="Times New Roman" w:cs="Times New Roman"/>
        </w:rPr>
        <w:t xml:space="preserve">sampling year, </w:t>
      </w:r>
      <w:r w:rsidR="00696E3E">
        <w:rPr>
          <w:rFonts w:ascii="Times New Roman" w:hAnsi="Times New Roman" w:cs="Times New Roman"/>
        </w:rPr>
        <w:t>and</w:t>
      </w:r>
      <w:r w:rsidR="00EF5514">
        <w:rPr>
          <w:rFonts w:ascii="Times New Roman" w:hAnsi="Times New Roman" w:cs="Times New Roman"/>
        </w:rPr>
        <w:t xml:space="preserve"> </w:t>
      </w:r>
      <w:r w:rsidR="001F7D4A">
        <w:rPr>
          <w:rFonts w:ascii="Times New Roman" w:hAnsi="Times New Roman" w:cs="Times New Roman"/>
        </w:rPr>
        <w:t>willow genotype</w:t>
      </w:r>
      <w:r w:rsidR="00696E3E">
        <w:rPr>
          <w:rFonts w:ascii="Times New Roman" w:hAnsi="Times New Roman" w:cs="Times New Roman"/>
        </w:rPr>
        <w:t xml:space="preserve"> </w:t>
      </w:r>
      <w:r w:rsidR="00C53C59">
        <w:rPr>
          <w:rFonts w:ascii="Times New Roman" w:hAnsi="Times New Roman" w:cs="Times New Roman"/>
        </w:rPr>
        <w:t>(Table 1</w:t>
      </w:r>
      <w:r w:rsidR="007B13B4" w:rsidRPr="007B13B4">
        <w:rPr>
          <w:rFonts w:ascii="Times New Roman" w:hAnsi="Times New Roman" w:cs="Times New Roman"/>
          <w:iCs/>
        </w:rPr>
        <w:t>).</w:t>
      </w:r>
      <w:r w:rsidR="00AE157A">
        <w:rPr>
          <w:rFonts w:ascii="Times New Roman" w:hAnsi="Times New Roman" w:cs="Times New Roman"/>
          <w:iCs/>
        </w:rPr>
        <w:t xml:space="preserve"> </w:t>
      </w:r>
      <w:r w:rsidR="00E64221">
        <w:rPr>
          <w:rFonts w:ascii="Times New Roman" w:hAnsi="Times New Roman" w:cs="Times New Roman"/>
          <w:iCs/>
        </w:rPr>
        <w:t>As expected, w</w:t>
      </w:r>
      <w:r w:rsidR="007600F4">
        <w:rPr>
          <w:rFonts w:ascii="Times New Roman" w:hAnsi="Times New Roman" w:cs="Times New Roman"/>
          <w:iCs/>
        </w:rPr>
        <w:t>ind exposure negatively affected all plant-growth traits</w:t>
      </w:r>
      <w:r w:rsidR="00E64221">
        <w:rPr>
          <w:rFonts w:ascii="Times New Roman" w:hAnsi="Times New Roman" w:cs="Times New Roman"/>
          <w:iCs/>
        </w:rPr>
        <w:t>. Moreover</w:t>
      </w:r>
      <w:r w:rsidR="0052250D">
        <w:rPr>
          <w:rFonts w:ascii="Times New Roman" w:hAnsi="Times New Roman" w:cs="Times New Roman"/>
          <w:iCs/>
        </w:rPr>
        <w:t>, the</w:t>
      </w:r>
      <w:r w:rsidR="00E64221">
        <w:rPr>
          <w:rFonts w:ascii="Times New Roman" w:hAnsi="Times New Roman" w:cs="Times New Roman"/>
          <w:iCs/>
        </w:rPr>
        <w:t xml:space="preserve"> </w:t>
      </w:r>
      <w:r w:rsidR="0052250D">
        <w:rPr>
          <w:rFonts w:ascii="Times New Roman" w:hAnsi="Times New Roman" w:cs="Times New Roman"/>
          <w:iCs/>
        </w:rPr>
        <w:t xml:space="preserve">negative effects </w:t>
      </w:r>
      <w:r w:rsidR="00E64221">
        <w:rPr>
          <w:rFonts w:ascii="Times New Roman" w:hAnsi="Times New Roman" w:cs="Times New Roman"/>
          <w:iCs/>
        </w:rPr>
        <w:t xml:space="preserve">of wind </w:t>
      </w:r>
      <w:r w:rsidR="0052250D">
        <w:rPr>
          <w:rFonts w:ascii="Times New Roman" w:hAnsi="Times New Roman" w:cs="Times New Roman"/>
          <w:iCs/>
        </w:rPr>
        <w:t xml:space="preserve">were </w:t>
      </w:r>
      <w:r w:rsidR="00E64221">
        <w:rPr>
          <w:rFonts w:ascii="Times New Roman" w:hAnsi="Times New Roman" w:cs="Times New Roman"/>
          <w:iCs/>
        </w:rPr>
        <w:t>magnified</w:t>
      </w:r>
      <w:r w:rsidR="0052250D">
        <w:rPr>
          <w:rFonts w:ascii="Times New Roman" w:hAnsi="Times New Roman" w:cs="Times New Roman"/>
          <w:iCs/>
        </w:rPr>
        <w:t xml:space="preserve"> by the end of the experiment for both plant height and the number of shoots produced (Table 1).</w:t>
      </w:r>
      <w:r w:rsidR="00594956">
        <w:rPr>
          <w:rFonts w:ascii="Times New Roman" w:hAnsi="Times New Roman" w:cs="Times New Roman"/>
          <w:iCs/>
        </w:rPr>
        <w:t xml:space="preserve"> </w:t>
      </w:r>
      <w:r w:rsidR="00E64221" w:rsidRPr="00B90BA9">
        <w:rPr>
          <w:rFonts w:ascii="Times New Roman" w:hAnsi="Times New Roman" w:cs="Times New Roman"/>
          <w:iCs/>
        </w:rPr>
        <w:t xml:space="preserve">The negative effects of wind on plant growth traits were primarily due to direct effects of wind pruning (height </w:t>
      </w:r>
      <w:r w:rsidR="00E64221">
        <w:rPr>
          <w:rFonts w:ascii="Times New Roman" w:eastAsiaTheme="minorEastAsia" w:hAnsi="Times New Roman" w:cs="Times New Roman"/>
          <w:iCs/>
        </w:rPr>
        <w:t xml:space="preserve">std. </w:t>
      </w:r>
      <m:oMath>
        <m:r>
          <w:rPr>
            <w:rFonts w:ascii="Cambria Math" w:hAnsi="Cambria Math" w:cs="Times New Roman"/>
          </w:rPr>
          <m:t>β</m:t>
        </m:r>
      </m:oMath>
      <w:r w:rsidR="00E64221">
        <w:rPr>
          <w:rFonts w:ascii="Times New Roman" w:eastAsiaTheme="minorEastAsia" w:hAnsi="Times New Roman" w:cs="Times New Roman"/>
          <w:iCs/>
        </w:rPr>
        <w:t xml:space="preserve"> = -0.28</w:t>
      </w:r>
      <w:r w:rsidR="00E64221" w:rsidRPr="00B90BA9">
        <w:rPr>
          <w:rFonts w:ascii="Times New Roman" w:hAnsi="Times New Roman" w:cs="Times New Roman"/>
          <w:iCs/>
        </w:rPr>
        <w:t xml:space="preserve">; shoot count </w:t>
      </w:r>
      <w:r w:rsidR="00E64221">
        <w:rPr>
          <w:rFonts w:ascii="Times New Roman" w:eastAsiaTheme="minorEastAsia" w:hAnsi="Times New Roman" w:cs="Times New Roman"/>
          <w:iCs/>
        </w:rPr>
        <w:t xml:space="preserve">std. </w:t>
      </w:r>
      <m:oMath>
        <m:r>
          <w:rPr>
            <w:rFonts w:ascii="Cambria Math" w:hAnsi="Cambria Math" w:cs="Times New Roman"/>
          </w:rPr>
          <m:t>β</m:t>
        </m:r>
      </m:oMath>
      <w:r w:rsidR="00E64221">
        <w:rPr>
          <w:rFonts w:ascii="Times New Roman" w:eastAsiaTheme="minorEastAsia" w:hAnsi="Times New Roman" w:cs="Times New Roman"/>
          <w:iCs/>
        </w:rPr>
        <w:t xml:space="preserve"> = </w:t>
      </w:r>
      <w:r w:rsidR="00E64221" w:rsidRPr="00B90BA9">
        <w:rPr>
          <w:rFonts w:ascii="Times New Roman" w:hAnsi="Times New Roman" w:cs="Times New Roman"/>
          <w:iCs/>
        </w:rPr>
        <w:t xml:space="preserve"> </w:t>
      </w:r>
      <w:r w:rsidR="00E64221">
        <w:rPr>
          <w:rFonts w:ascii="Times New Roman" w:hAnsi="Times New Roman" w:cs="Times New Roman"/>
          <w:iCs/>
        </w:rPr>
        <w:t>-0.21</w:t>
      </w:r>
      <w:r w:rsidR="002A0795">
        <w:rPr>
          <w:rFonts w:ascii="Times New Roman" w:hAnsi="Times New Roman" w:cs="Times New Roman"/>
          <w:iCs/>
        </w:rPr>
        <w:t>; shoot length</w:t>
      </w:r>
      <w:r w:rsidR="002A0795" w:rsidRPr="00B90BA9">
        <w:rPr>
          <w:rFonts w:ascii="Times New Roman" w:hAnsi="Times New Roman" w:cs="Times New Roman"/>
          <w:iCs/>
        </w:rPr>
        <w:t xml:space="preserve"> </w:t>
      </w:r>
      <w:r w:rsidR="002A0795">
        <w:rPr>
          <w:rFonts w:ascii="Times New Roman" w:eastAsiaTheme="minorEastAsia" w:hAnsi="Times New Roman" w:cs="Times New Roman"/>
          <w:iCs/>
        </w:rPr>
        <w:t xml:space="preserve">std. </w:t>
      </w:r>
      <m:oMath>
        <m:r>
          <w:rPr>
            <w:rFonts w:ascii="Cambria Math" w:hAnsi="Cambria Math" w:cs="Times New Roman"/>
          </w:rPr>
          <m:t>β</m:t>
        </m:r>
      </m:oMath>
      <w:r w:rsidR="002A0795">
        <w:rPr>
          <w:rFonts w:ascii="Times New Roman" w:eastAsiaTheme="minorEastAsia" w:hAnsi="Times New Roman" w:cs="Times New Roman"/>
          <w:iCs/>
        </w:rPr>
        <w:t xml:space="preserve"> = </w:t>
      </w:r>
      <w:r w:rsidR="002A0795" w:rsidRPr="00B90BA9">
        <w:rPr>
          <w:rFonts w:ascii="Times New Roman" w:hAnsi="Times New Roman" w:cs="Times New Roman"/>
          <w:iCs/>
        </w:rPr>
        <w:t xml:space="preserve"> </w:t>
      </w:r>
      <w:r w:rsidR="002A0795">
        <w:rPr>
          <w:rFonts w:ascii="Times New Roman" w:hAnsi="Times New Roman" w:cs="Times New Roman"/>
          <w:iCs/>
        </w:rPr>
        <w:t>-0.21</w:t>
      </w:r>
      <w:r w:rsidR="00E64221" w:rsidRPr="00B90BA9">
        <w:rPr>
          <w:rFonts w:ascii="Times New Roman" w:hAnsi="Times New Roman" w:cs="Times New Roman"/>
          <w:iCs/>
        </w:rPr>
        <w:t xml:space="preserve">) rather than an indirect effect mediated by reduced soil moisture (height </w:t>
      </w:r>
      <w:r w:rsidR="00E64221">
        <w:rPr>
          <w:rFonts w:ascii="Times New Roman" w:eastAsiaTheme="minorEastAsia" w:hAnsi="Times New Roman" w:cs="Times New Roman"/>
          <w:iCs/>
        </w:rPr>
        <w:t xml:space="preserve">std. </w:t>
      </w:r>
      <m:oMath>
        <m:r>
          <w:rPr>
            <w:rFonts w:ascii="Cambria Math" w:hAnsi="Cambria Math" w:cs="Times New Roman"/>
          </w:rPr>
          <m:t>β</m:t>
        </m:r>
      </m:oMath>
      <w:r w:rsidR="00E64221">
        <w:rPr>
          <w:rFonts w:ascii="Times New Roman" w:eastAsiaTheme="minorEastAsia" w:hAnsi="Times New Roman" w:cs="Times New Roman"/>
          <w:iCs/>
        </w:rPr>
        <w:t xml:space="preserve"> = -0.08</w:t>
      </w:r>
      <w:r w:rsidR="00E64221" w:rsidRPr="00B90BA9">
        <w:rPr>
          <w:rFonts w:ascii="Times New Roman" w:hAnsi="Times New Roman" w:cs="Times New Roman"/>
          <w:iCs/>
        </w:rPr>
        <w:t>; shoot count</w:t>
      </w:r>
      <w:r w:rsidR="00605068">
        <w:rPr>
          <w:rFonts w:ascii="Times New Roman" w:hAnsi="Times New Roman" w:cs="Times New Roman"/>
          <w:iCs/>
        </w:rPr>
        <w:t xml:space="preserve"> std.</w:t>
      </w:r>
      <w:r w:rsidR="00E64221" w:rsidRPr="00B90BA9">
        <w:rPr>
          <w:rFonts w:ascii="Times New Roman" w:hAnsi="Times New Roman" w:cs="Times New Roman"/>
          <w:iCs/>
        </w:rPr>
        <w:t xml:space="preserve"> </w:t>
      </w:r>
      <m:oMath>
        <m:r>
          <w:rPr>
            <w:rFonts w:ascii="Cambria Math" w:hAnsi="Cambria Math" w:cs="Times New Roman"/>
          </w:rPr>
          <m:t>β</m:t>
        </m:r>
      </m:oMath>
      <w:r w:rsidR="00E64221">
        <w:rPr>
          <w:rFonts w:ascii="Times New Roman" w:eastAsiaTheme="minorEastAsia" w:hAnsi="Times New Roman" w:cs="Times New Roman"/>
          <w:iCs/>
        </w:rPr>
        <w:t xml:space="preserve"> = </w:t>
      </w:r>
      <w:r w:rsidR="00E64221" w:rsidRPr="00B90BA9">
        <w:rPr>
          <w:rFonts w:ascii="Times New Roman" w:hAnsi="Times New Roman" w:cs="Times New Roman"/>
          <w:iCs/>
        </w:rPr>
        <w:t xml:space="preserve"> </w:t>
      </w:r>
      <w:r w:rsidR="00E64221">
        <w:rPr>
          <w:rFonts w:ascii="Times New Roman" w:hAnsi="Times New Roman" w:cs="Times New Roman"/>
          <w:iCs/>
        </w:rPr>
        <w:t>-0.05</w:t>
      </w:r>
      <w:r w:rsidR="002A0795">
        <w:rPr>
          <w:rFonts w:ascii="Times New Roman" w:hAnsi="Times New Roman" w:cs="Times New Roman"/>
          <w:iCs/>
        </w:rPr>
        <w:t>; shoot length</w:t>
      </w:r>
      <w:r w:rsidR="002A0795" w:rsidRPr="00B90BA9">
        <w:rPr>
          <w:rFonts w:ascii="Times New Roman" w:hAnsi="Times New Roman" w:cs="Times New Roman"/>
          <w:iCs/>
        </w:rPr>
        <w:t xml:space="preserve"> </w:t>
      </w:r>
      <w:r w:rsidR="002A0795">
        <w:rPr>
          <w:rFonts w:ascii="Times New Roman" w:eastAsiaTheme="minorEastAsia" w:hAnsi="Times New Roman" w:cs="Times New Roman"/>
          <w:iCs/>
        </w:rPr>
        <w:t xml:space="preserve">std. </w:t>
      </w:r>
      <m:oMath>
        <m:r>
          <w:rPr>
            <w:rFonts w:ascii="Cambria Math" w:hAnsi="Cambria Math" w:cs="Times New Roman"/>
          </w:rPr>
          <m:t>β</m:t>
        </m:r>
      </m:oMath>
      <w:r w:rsidR="002A0795">
        <w:rPr>
          <w:rFonts w:ascii="Times New Roman" w:eastAsiaTheme="minorEastAsia" w:hAnsi="Times New Roman" w:cs="Times New Roman"/>
          <w:iCs/>
        </w:rPr>
        <w:t xml:space="preserve"> = </w:t>
      </w:r>
      <w:r w:rsidR="002A0795" w:rsidRPr="00B90BA9">
        <w:rPr>
          <w:rFonts w:ascii="Times New Roman" w:hAnsi="Times New Roman" w:cs="Times New Roman"/>
          <w:iCs/>
        </w:rPr>
        <w:t xml:space="preserve"> </w:t>
      </w:r>
      <w:r w:rsidR="002A0795">
        <w:rPr>
          <w:rFonts w:ascii="Times New Roman" w:hAnsi="Times New Roman" w:cs="Times New Roman"/>
          <w:iCs/>
        </w:rPr>
        <w:t>-0.02</w:t>
      </w:r>
      <w:r w:rsidR="00E64221" w:rsidRPr="00B90BA9">
        <w:rPr>
          <w:rFonts w:ascii="Times New Roman" w:hAnsi="Times New Roman" w:cs="Times New Roman"/>
          <w:iCs/>
        </w:rPr>
        <w:t>)</w:t>
      </w:r>
      <w:r w:rsidR="00E64221">
        <w:rPr>
          <w:rFonts w:ascii="Times New Roman" w:hAnsi="Times New Roman" w:cs="Times New Roman"/>
          <w:i/>
          <w:iCs/>
        </w:rPr>
        <w:t xml:space="preserve">. </w:t>
      </w:r>
      <w:r w:rsidR="002F6AF7">
        <w:rPr>
          <w:rFonts w:ascii="Times New Roman" w:hAnsi="Times New Roman" w:cs="Times New Roman"/>
          <w:iCs/>
        </w:rPr>
        <w:t xml:space="preserve">Still, willow genotype had a pronounced effect on all plant-growth traits, resulting in willows that varied over 2-fold in height, number of shoots, and shoot length among the most disparate genotypes. While the effect of willow genotype on shoot length </w:t>
      </w:r>
      <w:r w:rsidR="00E64221">
        <w:rPr>
          <w:rFonts w:ascii="Times New Roman" w:hAnsi="Times New Roman" w:cs="Times New Roman"/>
          <w:iCs/>
        </w:rPr>
        <w:t>changed by the end of the experiment (Table 1), this G</w:t>
      </w:r>
      <m:oMath>
        <m:r>
          <w:rPr>
            <w:rFonts w:ascii="Cambria Math" w:hAnsi="Cambria Math" w:cs="Times New Roman"/>
          </w:rPr>
          <m:t>×</m:t>
        </m:r>
      </m:oMath>
      <w:r w:rsidR="002F6AF7">
        <w:rPr>
          <w:rFonts w:ascii="Times New Roman" w:hAnsi="Times New Roman" w:cs="Times New Roman"/>
          <w:iCs/>
        </w:rPr>
        <w:t>E</w:t>
      </w:r>
      <w:r w:rsidR="00E64221">
        <w:rPr>
          <w:rFonts w:ascii="Times New Roman" w:hAnsi="Times New Roman" w:cs="Times New Roman"/>
          <w:iCs/>
          <w:vertAlign w:val="subscript"/>
        </w:rPr>
        <w:t>year</w:t>
      </w:r>
      <w:r w:rsidR="002F6AF7">
        <w:rPr>
          <w:rFonts w:ascii="Times New Roman" w:hAnsi="Times New Roman" w:cs="Times New Roman"/>
          <w:iCs/>
        </w:rPr>
        <w:t xml:space="preserve"> effect was relatively</w:t>
      </w:r>
      <w:r w:rsidR="00E64221">
        <w:rPr>
          <w:rFonts w:ascii="Times New Roman" w:hAnsi="Times New Roman" w:cs="Times New Roman"/>
          <w:iCs/>
        </w:rPr>
        <w:t xml:space="preserve"> small (</w:t>
      </w:r>
      <w:r w:rsidR="00E64221" w:rsidRPr="00E82F64">
        <w:rPr>
          <w:rFonts w:ascii="Times New Roman" w:hAnsi="Times New Roman" w:cs="Times New Roman"/>
          <w:i/>
          <w:iCs/>
        </w:rPr>
        <w:t>R</w:t>
      </w:r>
      <w:r w:rsidR="00E64221" w:rsidRPr="00E82F64">
        <w:rPr>
          <w:rFonts w:ascii="Times New Roman" w:hAnsi="Times New Roman" w:cs="Times New Roman"/>
          <w:i/>
          <w:iCs/>
          <w:vertAlign w:val="superscript"/>
        </w:rPr>
        <w:t>2</w:t>
      </w:r>
      <w:r w:rsidR="00E64221">
        <w:rPr>
          <w:rFonts w:ascii="Times New Roman" w:hAnsi="Times New Roman" w:cs="Times New Roman"/>
          <w:iCs/>
        </w:rPr>
        <w:t xml:space="preserve"> = 0.05) </w:t>
      </w:r>
      <w:r w:rsidR="002F6AF7">
        <w:rPr>
          <w:rFonts w:ascii="Times New Roman" w:hAnsi="Times New Roman" w:cs="Times New Roman"/>
          <w:iCs/>
        </w:rPr>
        <w:t>compared to the effect of genotype</w:t>
      </w:r>
      <w:r w:rsidR="00E64221">
        <w:rPr>
          <w:rFonts w:ascii="Times New Roman" w:hAnsi="Times New Roman" w:cs="Times New Roman"/>
          <w:iCs/>
        </w:rPr>
        <w:t xml:space="preserve"> alone</w:t>
      </w:r>
      <w:r w:rsidR="002F6AF7">
        <w:rPr>
          <w:rFonts w:ascii="Times New Roman" w:hAnsi="Times New Roman" w:cs="Times New Roman"/>
          <w:iCs/>
        </w:rPr>
        <w:t xml:space="preserve"> (</w:t>
      </w:r>
      <w:r w:rsidR="002F6AF7" w:rsidRPr="00E82F64">
        <w:rPr>
          <w:rFonts w:ascii="Times New Roman" w:hAnsi="Times New Roman" w:cs="Times New Roman"/>
          <w:i/>
          <w:iCs/>
        </w:rPr>
        <w:t>R</w:t>
      </w:r>
      <w:r w:rsidR="002F6AF7" w:rsidRPr="00E82F64">
        <w:rPr>
          <w:rFonts w:ascii="Times New Roman" w:hAnsi="Times New Roman" w:cs="Times New Roman"/>
          <w:i/>
          <w:iCs/>
          <w:vertAlign w:val="superscript"/>
        </w:rPr>
        <w:t>2</w:t>
      </w:r>
      <w:r w:rsidR="00E64221">
        <w:rPr>
          <w:rFonts w:ascii="Times New Roman" w:hAnsi="Times New Roman" w:cs="Times New Roman"/>
          <w:iCs/>
        </w:rPr>
        <w:t xml:space="preserve"> = 0.13).</w:t>
      </w:r>
      <w:r w:rsidR="002F6AF7">
        <w:rPr>
          <w:rFonts w:ascii="Times New Roman" w:hAnsi="Times New Roman" w:cs="Times New Roman"/>
          <w:iCs/>
        </w:rPr>
        <w:t xml:space="preserve"> </w:t>
      </w:r>
      <w:commentRangeStart w:id="8"/>
      <w:del w:id="9" w:author="Matthew Barbour" w:date="2016-04-12T14:28:00Z">
        <w:r w:rsidR="007600F4" w:rsidDel="00E64221">
          <w:rPr>
            <w:rFonts w:ascii="Times New Roman" w:hAnsi="Times New Roman" w:cs="Times New Roman"/>
            <w:iCs/>
          </w:rPr>
          <w:delText xml:space="preserve">resulting in willows that </w:delText>
        </w:r>
        <w:r w:rsidR="00567E8B" w:rsidDel="00E64221">
          <w:rPr>
            <w:rFonts w:ascii="Times New Roman" w:hAnsi="Times New Roman" w:cs="Times New Roman"/>
            <w:iCs/>
          </w:rPr>
          <w:delText>were 2</w:delText>
        </w:r>
        <w:r w:rsidR="00477C79" w:rsidDel="00E64221">
          <w:rPr>
            <w:rFonts w:ascii="Times New Roman" w:hAnsi="Times New Roman" w:cs="Times New Roman"/>
            <w:iCs/>
          </w:rPr>
          <w:delText>3</w:delText>
        </w:r>
        <w:r w:rsidR="00567E8B" w:rsidDel="00E64221">
          <w:rPr>
            <w:rFonts w:ascii="Times New Roman" w:hAnsi="Times New Roman" w:cs="Times New Roman"/>
            <w:iCs/>
          </w:rPr>
          <w:delText>% shorter in height</w:delText>
        </w:r>
        <w:r w:rsidR="00E82F64" w:rsidDel="00E64221">
          <w:rPr>
            <w:rFonts w:ascii="Times New Roman" w:hAnsi="Times New Roman" w:cs="Times New Roman"/>
            <w:iCs/>
          </w:rPr>
          <w:delText xml:space="preserve"> (</w:delText>
        </w:r>
        <w:r w:rsidR="00E82F64" w:rsidRPr="00E82F64" w:rsidDel="00E64221">
          <w:rPr>
            <w:rFonts w:ascii="Times New Roman" w:hAnsi="Times New Roman" w:cs="Times New Roman"/>
            <w:i/>
            <w:iCs/>
          </w:rPr>
          <w:delText>R</w:delText>
        </w:r>
        <w:r w:rsidR="00E82F64" w:rsidRPr="00E82F64" w:rsidDel="00E64221">
          <w:rPr>
            <w:rFonts w:ascii="Times New Roman" w:hAnsi="Times New Roman" w:cs="Times New Roman"/>
            <w:i/>
            <w:iCs/>
            <w:vertAlign w:val="superscript"/>
          </w:rPr>
          <w:delText>2</w:delText>
        </w:r>
        <w:r w:rsidR="00E82F64" w:rsidDel="00E64221">
          <w:rPr>
            <w:rFonts w:ascii="Times New Roman" w:hAnsi="Times New Roman" w:cs="Times New Roman"/>
            <w:iCs/>
          </w:rPr>
          <w:delText xml:space="preserve"> = </w:delText>
        </w:r>
        <w:r w:rsidR="00513B51" w:rsidDel="00E64221">
          <w:rPr>
            <w:rFonts w:ascii="Times New Roman" w:hAnsi="Times New Roman" w:cs="Times New Roman"/>
            <w:iCs/>
          </w:rPr>
          <w:delText>0.07</w:delText>
        </w:r>
        <w:r w:rsidR="00E82F64" w:rsidDel="00E64221">
          <w:rPr>
            <w:rFonts w:ascii="Times New Roman" w:hAnsi="Times New Roman" w:cs="Times New Roman"/>
            <w:iCs/>
          </w:rPr>
          <w:delText>)</w:delText>
        </w:r>
        <w:r w:rsidR="00567E8B" w:rsidDel="00E64221">
          <w:rPr>
            <w:rFonts w:ascii="Times New Roman" w:hAnsi="Times New Roman" w:cs="Times New Roman"/>
            <w:iCs/>
          </w:rPr>
          <w:delText xml:space="preserve">, </w:delText>
        </w:r>
        <w:r w:rsidR="007B13B4" w:rsidDel="00E64221">
          <w:rPr>
            <w:rFonts w:ascii="Times New Roman" w:hAnsi="Times New Roman" w:cs="Times New Roman"/>
            <w:iCs/>
          </w:rPr>
          <w:delText xml:space="preserve">produced </w:delText>
        </w:r>
        <w:r w:rsidR="00477C79" w:rsidDel="00E64221">
          <w:rPr>
            <w:rFonts w:ascii="Times New Roman" w:hAnsi="Times New Roman" w:cs="Times New Roman"/>
            <w:iCs/>
          </w:rPr>
          <w:delText>22</w:delText>
        </w:r>
        <w:r w:rsidR="00CD4D44" w:rsidDel="00E64221">
          <w:rPr>
            <w:rFonts w:ascii="Times New Roman" w:hAnsi="Times New Roman" w:cs="Times New Roman"/>
            <w:iCs/>
          </w:rPr>
          <w:delText>% fewer</w:delText>
        </w:r>
        <w:r w:rsidR="00025AD5" w:rsidDel="00E64221">
          <w:rPr>
            <w:rFonts w:ascii="Times New Roman" w:hAnsi="Times New Roman" w:cs="Times New Roman"/>
            <w:iCs/>
          </w:rPr>
          <w:delText xml:space="preserve"> shoots</w:delText>
        </w:r>
        <w:r w:rsidR="00E82F64" w:rsidDel="00E64221">
          <w:rPr>
            <w:rFonts w:ascii="Times New Roman" w:hAnsi="Times New Roman" w:cs="Times New Roman"/>
            <w:iCs/>
          </w:rPr>
          <w:delText xml:space="preserve"> (</w:delText>
        </w:r>
        <w:r w:rsidR="00E82F64" w:rsidRPr="00E82F64" w:rsidDel="00E64221">
          <w:rPr>
            <w:rFonts w:ascii="Times New Roman" w:hAnsi="Times New Roman" w:cs="Times New Roman"/>
            <w:i/>
            <w:iCs/>
          </w:rPr>
          <w:delText>R</w:delText>
        </w:r>
        <w:r w:rsidR="00E82F64" w:rsidRPr="00E82F64" w:rsidDel="00E64221">
          <w:rPr>
            <w:rFonts w:ascii="Times New Roman" w:hAnsi="Times New Roman" w:cs="Times New Roman"/>
            <w:i/>
            <w:iCs/>
            <w:vertAlign w:val="superscript"/>
          </w:rPr>
          <w:delText>2</w:delText>
        </w:r>
        <w:r w:rsidR="00E82F64" w:rsidDel="00E64221">
          <w:rPr>
            <w:rFonts w:ascii="Times New Roman" w:hAnsi="Times New Roman" w:cs="Times New Roman"/>
            <w:iCs/>
          </w:rPr>
          <w:delText xml:space="preserve"> = </w:delText>
        </w:r>
        <w:r w:rsidR="00513B51" w:rsidDel="00E64221">
          <w:rPr>
            <w:rFonts w:ascii="Times New Roman" w:hAnsi="Times New Roman" w:cs="Times New Roman"/>
            <w:iCs/>
          </w:rPr>
          <w:delText>0.05</w:delText>
        </w:r>
        <w:r w:rsidR="00E82F64" w:rsidDel="00E64221">
          <w:rPr>
            <w:rFonts w:ascii="Times New Roman" w:hAnsi="Times New Roman" w:cs="Times New Roman"/>
            <w:iCs/>
          </w:rPr>
          <w:delText>)</w:delText>
        </w:r>
        <w:r w:rsidR="00CC6ADA" w:rsidDel="00E64221">
          <w:rPr>
            <w:rFonts w:ascii="Times New Roman" w:hAnsi="Times New Roman" w:cs="Times New Roman"/>
            <w:iCs/>
          </w:rPr>
          <w:delText xml:space="preserve">, </w:delText>
        </w:r>
        <w:r w:rsidR="007B13B4" w:rsidDel="00E64221">
          <w:rPr>
            <w:rFonts w:ascii="Times New Roman" w:hAnsi="Times New Roman" w:cs="Times New Roman"/>
            <w:iCs/>
          </w:rPr>
          <w:delText>and</w:delText>
        </w:r>
        <w:r w:rsidR="007600F4" w:rsidDel="00E64221">
          <w:rPr>
            <w:rFonts w:ascii="Times New Roman" w:hAnsi="Times New Roman" w:cs="Times New Roman"/>
            <w:iCs/>
          </w:rPr>
          <w:delText xml:space="preserve"> grew 28% shorter</w:delText>
        </w:r>
        <w:r w:rsidR="007B13B4" w:rsidDel="00E64221">
          <w:rPr>
            <w:rFonts w:ascii="Times New Roman" w:hAnsi="Times New Roman" w:cs="Times New Roman"/>
            <w:iCs/>
          </w:rPr>
          <w:delText xml:space="preserve"> </w:delText>
        </w:r>
        <w:r w:rsidR="007600F4" w:rsidDel="00E64221">
          <w:rPr>
            <w:rFonts w:ascii="Times New Roman" w:hAnsi="Times New Roman" w:cs="Times New Roman"/>
            <w:iCs/>
          </w:rPr>
          <w:delText>shoots</w:delText>
        </w:r>
        <w:r w:rsidR="00E82F64" w:rsidDel="00E64221">
          <w:rPr>
            <w:rFonts w:ascii="Times New Roman" w:hAnsi="Times New Roman" w:cs="Times New Roman"/>
            <w:iCs/>
          </w:rPr>
          <w:delText xml:space="preserve"> (</w:delText>
        </w:r>
        <w:r w:rsidR="00E82F64" w:rsidRPr="00E82F64" w:rsidDel="00E64221">
          <w:rPr>
            <w:rFonts w:ascii="Times New Roman" w:hAnsi="Times New Roman" w:cs="Times New Roman"/>
            <w:i/>
            <w:iCs/>
          </w:rPr>
          <w:delText>R</w:delText>
        </w:r>
        <w:r w:rsidR="00E82F64" w:rsidRPr="00E82F64" w:rsidDel="00E64221">
          <w:rPr>
            <w:rFonts w:ascii="Times New Roman" w:hAnsi="Times New Roman" w:cs="Times New Roman"/>
            <w:i/>
            <w:iCs/>
            <w:vertAlign w:val="superscript"/>
          </w:rPr>
          <w:delText>2</w:delText>
        </w:r>
        <w:r w:rsidR="00E82F64" w:rsidDel="00E64221">
          <w:rPr>
            <w:rFonts w:ascii="Times New Roman" w:hAnsi="Times New Roman" w:cs="Times New Roman"/>
            <w:iCs/>
          </w:rPr>
          <w:delText xml:space="preserve"> = </w:delText>
        </w:r>
        <w:r w:rsidR="00513B51" w:rsidDel="00E64221">
          <w:rPr>
            <w:rFonts w:ascii="Times New Roman" w:hAnsi="Times New Roman" w:cs="Times New Roman"/>
            <w:iCs/>
          </w:rPr>
          <w:delText>0.04</w:delText>
        </w:r>
        <w:r w:rsidR="00E82F64" w:rsidDel="00E64221">
          <w:rPr>
            <w:rFonts w:ascii="Times New Roman" w:hAnsi="Times New Roman" w:cs="Times New Roman"/>
            <w:iCs/>
          </w:rPr>
          <w:delText>)</w:delText>
        </w:r>
        <w:r w:rsidR="007600F4" w:rsidDel="00E64221">
          <w:rPr>
            <w:rFonts w:ascii="Times New Roman" w:hAnsi="Times New Roman" w:cs="Times New Roman"/>
            <w:iCs/>
          </w:rPr>
          <w:delText xml:space="preserve"> compared to willows in plots protected from the wind. </w:delText>
        </w:r>
      </w:del>
      <w:del w:id="10" w:author="Matthew Barbour" w:date="2016-04-12T14:12:00Z">
        <w:r w:rsidR="00B90BA9" w:rsidDel="002F6AF7">
          <w:rPr>
            <w:rFonts w:ascii="Times New Roman" w:hAnsi="Times New Roman" w:cs="Times New Roman"/>
            <w:iCs/>
          </w:rPr>
          <w:delText xml:space="preserve">For both plant height and </w:delText>
        </w:r>
        <w:r w:rsidR="00EE738A" w:rsidDel="002F6AF7">
          <w:rPr>
            <w:rFonts w:ascii="Times New Roman" w:hAnsi="Times New Roman" w:cs="Times New Roman"/>
            <w:iCs/>
          </w:rPr>
          <w:delText xml:space="preserve">the </w:delText>
        </w:r>
        <w:r w:rsidR="00B90BA9" w:rsidDel="002F6AF7">
          <w:rPr>
            <w:rFonts w:ascii="Times New Roman" w:hAnsi="Times New Roman" w:cs="Times New Roman"/>
            <w:iCs/>
          </w:rPr>
          <w:delText>number of shoots, the negative effects of wind exposure were magnified in 2013 compared to 2012</w:delText>
        </w:r>
        <w:r w:rsidR="009E204F" w:rsidDel="002F6AF7">
          <w:rPr>
            <w:rFonts w:ascii="Times New Roman" w:hAnsi="Times New Roman" w:cs="Times New Roman"/>
            <w:iCs/>
          </w:rPr>
          <w:delText xml:space="preserve"> (plant height, </w:delText>
        </w:r>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WIND</w:delText>
        </w:r>
        <m:oMath>
          <m:r>
            <w:rPr>
              <w:rFonts w:ascii="Cambria Math" w:hAnsi="Cambria Math" w:cs="Times New Roman"/>
            </w:rPr>
            <m:t>×</m:t>
          </m:r>
        </m:oMath>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YEAR</w:delText>
        </w:r>
        <w:r w:rsidR="009E204F" w:rsidDel="002F6AF7">
          <w:rPr>
            <w:rFonts w:ascii="Times New Roman" w:hAnsi="Times New Roman" w:cs="Times New Roman"/>
            <w:iCs/>
          </w:rPr>
          <w:delText xml:space="preserve"> </w:delText>
        </w:r>
        <w:r w:rsidR="009E204F" w:rsidRPr="009E204F" w:rsidDel="002F6AF7">
          <w:rPr>
            <w:rFonts w:ascii="Times New Roman" w:hAnsi="Times New Roman" w:cs="Times New Roman"/>
            <w:i/>
            <w:iCs/>
          </w:rPr>
          <w:delText>R</w:delText>
        </w:r>
        <w:r w:rsidR="009E204F" w:rsidRPr="009E204F" w:rsidDel="002F6AF7">
          <w:rPr>
            <w:rFonts w:ascii="Times New Roman" w:hAnsi="Times New Roman" w:cs="Times New Roman"/>
            <w:i/>
            <w:iCs/>
            <w:vertAlign w:val="superscript"/>
          </w:rPr>
          <w:delText>2</w:delText>
        </w:r>
        <w:r w:rsidR="009E204F" w:rsidDel="002F6AF7">
          <w:rPr>
            <w:rFonts w:ascii="Times New Roman" w:hAnsi="Times New Roman" w:cs="Times New Roman"/>
            <w:iCs/>
          </w:rPr>
          <w:delText xml:space="preserve"> = 0.02; shoot count, </w:delText>
        </w:r>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WIND</w:delText>
        </w:r>
        <m:oMath>
          <m:r>
            <w:rPr>
              <w:rFonts w:ascii="Cambria Math" w:hAnsi="Cambria Math" w:cs="Times New Roman"/>
            </w:rPr>
            <m:t>×</m:t>
          </m:r>
        </m:oMath>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YEAR</w:delText>
        </w:r>
        <w:r w:rsidR="009E204F" w:rsidDel="002F6AF7">
          <w:rPr>
            <w:rFonts w:ascii="Times New Roman" w:hAnsi="Times New Roman" w:cs="Times New Roman"/>
            <w:iCs/>
          </w:rPr>
          <w:delText xml:space="preserve"> </w:delText>
        </w:r>
        <w:r w:rsidR="009E204F" w:rsidRPr="009E204F" w:rsidDel="002F6AF7">
          <w:rPr>
            <w:rFonts w:ascii="Times New Roman" w:hAnsi="Times New Roman" w:cs="Times New Roman"/>
            <w:i/>
            <w:iCs/>
          </w:rPr>
          <w:delText>R</w:delText>
        </w:r>
        <w:r w:rsidR="009E204F" w:rsidRPr="009E204F" w:rsidDel="002F6AF7">
          <w:rPr>
            <w:rFonts w:ascii="Times New Roman" w:hAnsi="Times New Roman" w:cs="Times New Roman"/>
            <w:i/>
            <w:iCs/>
            <w:vertAlign w:val="superscript"/>
          </w:rPr>
          <w:delText>2</w:delText>
        </w:r>
        <w:r w:rsidR="009E204F" w:rsidDel="002F6AF7">
          <w:rPr>
            <w:rFonts w:ascii="Times New Roman" w:hAnsi="Times New Roman" w:cs="Times New Roman"/>
            <w:iCs/>
          </w:rPr>
          <w:delText xml:space="preserve"> = 0.02)</w:delText>
        </w:r>
        <w:r w:rsidR="00B90BA9" w:rsidDel="002F6AF7">
          <w:rPr>
            <w:rFonts w:ascii="Times New Roman" w:hAnsi="Times New Roman" w:cs="Times New Roman"/>
            <w:iCs/>
          </w:rPr>
          <w:delText>.</w:delText>
        </w:r>
        <w:r w:rsidR="00B6428A" w:rsidDel="002F6AF7">
          <w:rPr>
            <w:rFonts w:ascii="Times New Roman" w:hAnsi="Times New Roman" w:cs="Times New Roman"/>
            <w:iCs/>
          </w:rPr>
          <w:delText xml:space="preserve"> </w:delText>
        </w:r>
      </w:del>
      <w:del w:id="11" w:author="Matthew Barbour" w:date="2016-04-12T14:26:00Z">
        <w:r w:rsidR="00B6428A" w:rsidDel="00E64221">
          <w:rPr>
            <w:rFonts w:ascii="Times New Roman" w:hAnsi="Times New Roman" w:cs="Times New Roman"/>
            <w:iCs/>
          </w:rPr>
          <w:delText xml:space="preserve">Sampling year had a large effect on plant-growth traits; by the second year of the experiment, willows were </w:delText>
        </w:r>
        <w:r w:rsidR="00513B51" w:rsidDel="00E64221">
          <w:rPr>
            <w:rFonts w:ascii="Times New Roman" w:hAnsi="Times New Roman" w:cs="Times New Roman"/>
            <w:iCs/>
          </w:rPr>
          <w:delText>39</w:delText>
        </w:r>
        <w:r w:rsidR="00B6428A" w:rsidDel="00E64221">
          <w:rPr>
            <w:rFonts w:ascii="Times New Roman" w:hAnsi="Times New Roman" w:cs="Times New Roman"/>
            <w:iCs/>
          </w:rPr>
          <w:delText>% shorter in height (</w:delText>
        </w:r>
        <w:r w:rsidR="00B6428A" w:rsidRPr="00E82F64" w:rsidDel="00E64221">
          <w:rPr>
            <w:rFonts w:ascii="Times New Roman" w:hAnsi="Times New Roman" w:cs="Times New Roman"/>
            <w:i/>
            <w:iCs/>
          </w:rPr>
          <w:delText>R</w:delText>
        </w:r>
        <w:r w:rsidR="00B6428A" w:rsidRPr="00E82F64" w:rsidDel="00E64221">
          <w:rPr>
            <w:rFonts w:ascii="Times New Roman" w:hAnsi="Times New Roman" w:cs="Times New Roman"/>
            <w:i/>
            <w:iCs/>
            <w:vertAlign w:val="superscript"/>
          </w:rPr>
          <w:delText>2</w:delText>
        </w:r>
        <w:r w:rsidR="00B6428A" w:rsidDel="00E64221">
          <w:rPr>
            <w:rFonts w:ascii="Times New Roman" w:hAnsi="Times New Roman" w:cs="Times New Roman"/>
            <w:iCs/>
          </w:rPr>
          <w:delText xml:space="preserve"> = </w:delText>
        </w:r>
        <w:r w:rsidR="00513B51" w:rsidDel="00E64221">
          <w:rPr>
            <w:rFonts w:ascii="Times New Roman" w:hAnsi="Times New Roman" w:cs="Times New Roman"/>
            <w:iCs/>
          </w:rPr>
          <w:delText>0.24</w:delText>
        </w:r>
        <w:r w:rsidR="00B6428A" w:rsidDel="00E64221">
          <w:rPr>
            <w:rFonts w:ascii="Times New Roman" w:hAnsi="Times New Roman" w:cs="Times New Roman"/>
            <w:iCs/>
          </w:rPr>
          <w:delText>)</w:delText>
        </w:r>
        <w:r w:rsidR="00513B51" w:rsidDel="00E64221">
          <w:rPr>
            <w:rFonts w:ascii="Times New Roman" w:hAnsi="Times New Roman" w:cs="Times New Roman"/>
            <w:iCs/>
          </w:rPr>
          <w:delText xml:space="preserve"> and grew 43</w:delText>
        </w:r>
        <w:r w:rsidR="00B6428A" w:rsidDel="00E64221">
          <w:rPr>
            <w:rFonts w:ascii="Times New Roman" w:hAnsi="Times New Roman" w:cs="Times New Roman"/>
            <w:iCs/>
          </w:rPr>
          <w:delText>% shorter shoots (</w:delText>
        </w:r>
        <w:r w:rsidR="00B6428A" w:rsidRPr="00E82F64" w:rsidDel="00E64221">
          <w:rPr>
            <w:rFonts w:ascii="Times New Roman" w:hAnsi="Times New Roman" w:cs="Times New Roman"/>
            <w:i/>
            <w:iCs/>
          </w:rPr>
          <w:delText>R</w:delText>
        </w:r>
        <w:r w:rsidR="00B6428A" w:rsidRPr="00E82F64" w:rsidDel="00E64221">
          <w:rPr>
            <w:rFonts w:ascii="Times New Roman" w:hAnsi="Times New Roman" w:cs="Times New Roman"/>
            <w:i/>
            <w:iCs/>
            <w:vertAlign w:val="superscript"/>
          </w:rPr>
          <w:delText>2</w:delText>
        </w:r>
        <w:r w:rsidR="00B6428A" w:rsidDel="00E64221">
          <w:rPr>
            <w:rFonts w:ascii="Times New Roman" w:hAnsi="Times New Roman" w:cs="Times New Roman"/>
            <w:iCs/>
          </w:rPr>
          <w:delText xml:space="preserve"> = </w:delText>
        </w:r>
        <w:r w:rsidR="00513B51" w:rsidDel="00E64221">
          <w:rPr>
            <w:rFonts w:ascii="Times New Roman" w:hAnsi="Times New Roman" w:cs="Times New Roman"/>
            <w:iCs/>
          </w:rPr>
          <w:delText>0.13</w:delText>
        </w:r>
        <w:r w:rsidR="00B6428A" w:rsidDel="00E64221">
          <w:rPr>
            <w:rFonts w:ascii="Times New Roman" w:hAnsi="Times New Roman" w:cs="Times New Roman"/>
            <w:iCs/>
          </w:rPr>
          <w:delText>)</w:delText>
        </w:r>
        <w:r w:rsidR="00513B51" w:rsidDel="00E64221">
          <w:rPr>
            <w:rFonts w:ascii="Times New Roman" w:hAnsi="Times New Roman" w:cs="Times New Roman"/>
            <w:iCs/>
          </w:rPr>
          <w:delText>.</w:delText>
        </w:r>
        <w:r w:rsidR="00B6428A" w:rsidDel="00E64221">
          <w:rPr>
            <w:rFonts w:ascii="Times New Roman" w:hAnsi="Times New Roman" w:cs="Times New Roman"/>
            <w:iCs/>
          </w:rPr>
          <w:delText xml:space="preserve"> </w:delText>
        </w:r>
      </w:del>
      <w:r w:rsidR="00513B51">
        <w:rPr>
          <w:rFonts w:ascii="Times New Roman" w:hAnsi="Times New Roman" w:cs="Times New Roman"/>
          <w:iCs/>
        </w:rPr>
        <w:t>Although willow genotype explained more of the variance in plant-growth traits than wind exposure, the aggregate effects of the environment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w:r w:rsidR="009E204F">
        <w:rPr>
          <w:rFonts w:ascii="Times New Roman" w:hAnsi="Times New Roman" w:cs="Times New Roman"/>
          <w:iCs/>
          <w:vertAlign w:val="subscript"/>
        </w:rPr>
        <w:t xml:space="preserve"> </w:t>
      </w:r>
      <w:r w:rsidR="009E204F">
        <w:rPr>
          <w:rFonts w:ascii="Times New Roman" w:hAnsi="Times New Roman" w:cs="Times New Roman"/>
          <w:iCs/>
        </w:rPr>
        <w:t xml:space="preserve">+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year</w:t>
      </w:r>
      <w:proofErr w:type="spellEnd"/>
      <w:r w:rsidR="009E204F">
        <w:rPr>
          <w:rFonts w:ascii="Times New Roman" w:hAnsi="Times New Roman" w:cs="Times New Roman"/>
          <w:iCs/>
        </w:rPr>
        <w:t xml:space="preserve"> +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m:oMath>
        <m:r>
          <w:rPr>
            <w:rFonts w:ascii="Cambria Math" w:hAnsi="Cambria Math" w:cs="Times New Roman"/>
          </w:rPr>
          <m:t>×</m:t>
        </m:r>
      </m:oMath>
      <w:r w:rsidR="009E204F" w:rsidRPr="009E204F">
        <w:rPr>
          <w:rFonts w:ascii="Times New Roman" w:hAnsi="Times New Roman" w:cs="Times New Roman"/>
          <w:iCs/>
        </w:rPr>
        <w:t>E</w:t>
      </w:r>
      <w:r w:rsidR="006B1902">
        <w:rPr>
          <w:rFonts w:ascii="Times New Roman" w:hAnsi="Times New Roman" w:cs="Times New Roman"/>
          <w:iCs/>
          <w:vertAlign w:val="subscript"/>
        </w:rPr>
        <w:t>year</w:t>
      </w:r>
      <w:r w:rsidR="00513B51">
        <w:rPr>
          <w:rFonts w:ascii="Times New Roman" w:hAnsi="Times New Roman" w:cs="Times New Roman"/>
          <w:iCs/>
        </w:rPr>
        <w:t xml:space="preserve">) were </w:t>
      </w:r>
      <w:r w:rsidR="009E204F">
        <w:rPr>
          <w:rFonts w:ascii="Times New Roman" w:hAnsi="Times New Roman" w:cs="Times New Roman"/>
          <w:iCs/>
        </w:rPr>
        <w:t xml:space="preserve">often </w:t>
      </w:r>
      <w:r w:rsidR="00513B51">
        <w:rPr>
          <w:rFonts w:ascii="Times New Roman" w:hAnsi="Times New Roman" w:cs="Times New Roman"/>
          <w:iCs/>
        </w:rPr>
        <w:t>mo</w:t>
      </w:r>
      <w:r w:rsidR="009E204F">
        <w:rPr>
          <w:rFonts w:ascii="Times New Roman" w:hAnsi="Times New Roman" w:cs="Times New Roman"/>
          <w:iCs/>
        </w:rPr>
        <w:t>re important (plant height:</w:t>
      </w:r>
      <w:r w:rsidR="00513B51">
        <w:rPr>
          <w:rFonts w:ascii="Times New Roman" w:hAnsi="Times New Roman" w:cs="Times New Roman"/>
          <w:iCs/>
        </w:rPr>
        <w:t xml:space="preserve"> environment </w:t>
      </w:r>
      <w:r w:rsidR="00513B51" w:rsidRPr="00513B51">
        <w:rPr>
          <w:rFonts w:ascii="Times New Roman" w:hAnsi="Times New Roman" w:cs="Times New Roman"/>
          <w:i/>
          <w:iCs/>
        </w:rPr>
        <w:t>R</w:t>
      </w:r>
      <w:r w:rsidR="00513B51" w:rsidRPr="00513B51">
        <w:rPr>
          <w:rFonts w:ascii="Times New Roman" w:hAnsi="Times New Roman" w:cs="Times New Roman"/>
          <w:i/>
          <w:iCs/>
          <w:vertAlign w:val="superscript"/>
        </w:rPr>
        <w:t>2</w:t>
      </w:r>
      <w:r w:rsidR="00513B51">
        <w:rPr>
          <w:rFonts w:ascii="Times New Roman" w:hAnsi="Times New Roman" w:cs="Times New Roman"/>
          <w:iCs/>
        </w:rPr>
        <w:t xml:space="preserve"> = 0.35</w:t>
      </w:r>
      <w:r w:rsidR="009E204F">
        <w:rPr>
          <w:rFonts w:ascii="Times New Roman" w:hAnsi="Times New Roman" w:cs="Times New Roman"/>
          <w:iCs/>
        </w:rPr>
        <w:t xml:space="preserve">; shoot count: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0.10; shoot length: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0.17</w:t>
      </w:r>
      <w:r w:rsidR="00513B51">
        <w:rPr>
          <w:rFonts w:ascii="Times New Roman" w:hAnsi="Times New Roman" w:cs="Times New Roman"/>
          <w:iCs/>
        </w:rPr>
        <w:t>)</w:t>
      </w:r>
      <w:r w:rsidR="009E204F">
        <w:rPr>
          <w:rFonts w:ascii="Times New Roman" w:hAnsi="Times New Roman" w:cs="Times New Roman"/>
          <w:iCs/>
        </w:rPr>
        <w:t>.</w:t>
      </w:r>
      <w:r w:rsidR="00696E3E">
        <w:rPr>
          <w:rFonts w:ascii="Times New Roman" w:hAnsi="Times New Roman" w:cs="Times New Roman"/>
          <w:iCs/>
        </w:rPr>
        <w:t xml:space="preserve"> </w:t>
      </w:r>
      <w:commentRangeEnd w:id="8"/>
      <w:r w:rsidR="00594956">
        <w:rPr>
          <w:rStyle w:val="CommentReference"/>
        </w:rPr>
        <w:commentReference w:id="8"/>
      </w:r>
    </w:p>
    <w:p w14:paraId="46EA15F7" w14:textId="77777777" w:rsidR="004A0F30" w:rsidRDefault="004A0F30" w:rsidP="004A0F30">
      <w:pPr>
        <w:spacing w:line="480" w:lineRule="auto"/>
        <w:rPr>
          <w:rFonts w:ascii="Times New Roman" w:hAnsi="Times New Roman" w:cs="Times New Roman"/>
          <w:iCs/>
        </w:rPr>
      </w:pPr>
    </w:p>
    <w:p w14:paraId="4AFF3CB5" w14:textId="7A24460F" w:rsidR="004A0F30" w:rsidRPr="007B13B4" w:rsidRDefault="004A0F30" w:rsidP="004A0F30">
      <w:pPr>
        <w:spacing w:line="480" w:lineRule="auto"/>
        <w:rPr>
          <w:rFonts w:ascii="Times New Roman" w:hAnsi="Times New Roman" w:cs="Times New Roman"/>
          <w:i/>
        </w:rPr>
      </w:pPr>
      <w:r>
        <w:rPr>
          <w:rFonts w:ascii="Times New Roman" w:hAnsi="Times New Roman" w:cs="Times New Roman"/>
          <w:iCs/>
        </w:rPr>
        <w:t>In contrast to plant</w:t>
      </w:r>
      <w:r w:rsidR="00C127B9">
        <w:rPr>
          <w:rFonts w:ascii="Times New Roman" w:hAnsi="Times New Roman" w:cs="Times New Roman"/>
          <w:iCs/>
        </w:rPr>
        <w:t>-growth traits</w:t>
      </w:r>
      <w:r>
        <w:rPr>
          <w:rFonts w:ascii="Times New Roman" w:hAnsi="Times New Roman" w:cs="Times New Roman"/>
          <w:iCs/>
        </w:rPr>
        <w:t xml:space="preserve">, willow genotype was the </w:t>
      </w:r>
      <w:r w:rsidR="00854CCF">
        <w:rPr>
          <w:rFonts w:ascii="Times New Roman" w:hAnsi="Times New Roman" w:cs="Times New Roman"/>
          <w:iCs/>
        </w:rPr>
        <w:t>primary</w:t>
      </w:r>
      <w:r>
        <w:rPr>
          <w:rFonts w:ascii="Times New Roman" w:hAnsi="Times New Roman" w:cs="Times New Roman"/>
          <w:iCs/>
        </w:rPr>
        <w:t xml:space="preserve"> fa</w:t>
      </w:r>
      <w:r w:rsidR="004E10F1">
        <w:rPr>
          <w:rFonts w:ascii="Times New Roman" w:hAnsi="Times New Roman" w:cs="Times New Roman"/>
          <w:iCs/>
        </w:rPr>
        <w:t>ctor in determining leaf traits</w:t>
      </w:r>
      <w:r>
        <w:rPr>
          <w:rFonts w:ascii="Times New Roman" w:hAnsi="Times New Roman" w:cs="Times New Roman"/>
          <w:iCs/>
        </w:rPr>
        <w:t xml:space="preserve"> across both years of the experimen</w:t>
      </w:r>
      <w:r w:rsidR="00C53C59">
        <w:rPr>
          <w:rFonts w:ascii="Times New Roman" w:hAnsi="Times New Roman" w:cs="Times New Roman"/>
          <w:iCs/>
        </w:rPr>
        <w:t>t (Table 1</w:t>
      </w:r>
      <w:r>
        <w:rPr>
          <w:rFonts w:ascii="Times New Roman" w:hAnsi="Times New Roman" w:cs="Times New Roman"/>
          <w:iCs/>
        </w:rPr>
        <w:t xml:space="preserve">). </w:t>
      </w:r>
      <w:r w:rsidR="00F61620">
        <w:rPr>
          <w:rFonts w:ascii="Times New Roman" w:hAnsi="Times New Roman" w:cs="Times New Roman"/>
          <w:iCs/>
        </w:rPr>
        <w:t>The leaves of w</w:t>
      </w:r>
      <w:r w:rsidR="00C127B9">
        <w:rPr>
          <w:rFonts w:ascii="Times New Roman" w:hAnsi="Times New Roman" w:cs="Times New Roman"/>
          <w:iCs/>
        </w:rPr>
        <w:t>illow</w:t>
      </w:r>
      <w:r w:rsidR="0066720A">
        <w:rPr>
          <w:rFonts w:ascii="Times New Roman" w:hAnsi="Times New Roman" w:cs="Times New Roman"/>
          <w:iCs/>
        </w:rPr>
        <w:t xml:space="preserve"> genotype</w:t>
      </w:r>
      <w:r w:rsidR="00C127B9">
        <w:rPr>
          <w:rFonts w:ascii="Times New Roman" w:hAnsi="Times New Roman" w:cs="Times New Roman"/>
          <w:iCs/>
        </w:rPr>
        <w:t>s</w:t>
      </w:r>
      <w:r w:rsidR="00F61620">
        <w:rPr>
          <w:rFonts w:ascii="Times New Roman" w:hAnsi="Times New Roman" w:cs="Times New Roman"/>
          <w:iCs/>
        </w:rPr>
        <w:t xml:space="preserve"> varied 46-fold in </w:t>
      </w:r>
      <w:proofErr w:type="spellStart"/>
      <w:r w:rsidR="00F61620">
        <w:rPr>
          <w:rFonts w:ascii="Times New Roman" w:hAnsi="Times New Roman" w:cs="Times New Roman"/>
          <w:iCs/>
        </w:rPr>
        <w:t>trichome</w:t>
      </w:r>
      <w:proofErr w:type="spellEnd"/>
      <w:r w:rsidR="00F61620">
        <w:rPr>
          <w:rFonts w:ascii="Times New Roman" w:hAnsi="Times New Roman" w:cs="Times New Roman"/>
          <w:iCs/>
        </w:rPr>
        <w:t xml:space="preserve"> density</w:t>
      </w:r>
      <w:r w:rsidR="00594956">
        <w:rPr>
          <w:rFonts w:ascii="Times New Roman" w:hAnsi="Times New Roman" w:cs="Times New Roman"/>
          <w:iCs/>
        </w:rPr>
        <w:t xml:space="preserve">, </w:t>
      </w:r>
      <w:r w:rsidR="00F61620">
        <w:rPr>
          <w:rFonts w:ascii="Times New Roman" w:hAnsi="Times New Roman" w:cs="Times New Roman"/>
          <w:iCs/>
        </w:rPr>
        <w:t>1.5-fold in SLA</w:t>
      </w:r>
      <w:r w:rsidR="00594956">
        <w:rPr>
          <w:rFonts w:ascii="Times New Roman" w:hAnsi="Times New Roman" w:cs="Times New Roman"/>
          <w:iCs/>
        </w:rPr>
        <w:t xml:space="preserve">, </w:t>
      </w:r>
      <w:r w:rsidR="00F61620">
        <w:rPr>
          <w:rFonts w:ascii="Times New Roman" w:hAnsi="Times New Roman" w:cs="Times New Roman"/>
          <w:iCs/>
        </w:rPr>
        <w:t>and 1.6-fold in C</w:t>
      </w:r>
      <w:proofErr w:type="gramStart"/>
      <w:r w:rsidR="00F61620">
        <w:rPr>
          <w:rFonts w:ascii="Times New Roman" w:hAnsi="Times New Roman" w:cs="Times New Roman"/>
          <w:iCs/>
        </w:rPr>
        <w:t>:N</w:t>
      </w:r>
      <w:proofErr w:type="gramEnd"/>
      <w:r w:rsidR="00F61620">
        <w:rPr>
          <w:rFonts w:ascii="Times New Roman" w:hAnsi="Times New Roman" w:cs="Times New Roman"/>
          <w:iCs/>
        </w:rPr>
        <w:t xml:space="preserve">. </w:t>
      </w:r>
      <w:r w:rsidR="00E339B0">
        <w:rPr>
          <w:rFonts w:ascii="Times New Roman" w:hAnsi="Times New Roman" w:cs="Times New Roman"/>
          <w:iCs/>
        </w:rPr>
        <w:t xml:space="preserve">We had data available on leaf water content for 2012 and 2013, and we found that </w:t>
      </w:r>
      <w:r w:rsidR="009269F5">
        <w:rPr>
          <w:rFonts w:ascii="Times New Roman" w:hAnsi="Times New Roman" w:cs="Times New Roman"/>
          <w:iCs/>
        </w:rPr>
        <w:t>t</w:t>
      </w:r>
      <w:r w:rsidR="0097721C">
        <w:rPr>
          <w:rFonts w:ascii="Times New Roman" w:hAnsi="Times New Roman" w:cs="Times New Roman"/>
          <w:iCs/>
        </w:rPr>
        <w:t xml:space="preserve">he </w:t>
      </w:r>
      <w:r w:rsidR="00E07274">
        <w:rPr>
          <w:rFonts w:ascii="Times New Roman" w:hAnsi="Times New Roman" w:cs="Times New Roman"/>
          <w:iCs/>
        </w:rPr>
        <w:t>amount of variation explained by willow genotype</w:t>
      </w:r>
      <w:r w:rsidR="0097721C">
        <w:rPr>
          <w:rFonts w:ascii="Times New Roman" w:hAnsi="Times New Roman" w:cs="Times New Roman"/>
          <w:iCs/>
        </w:rPr>
        <w:t xml:space="preserve"> </w:t>
      </w:r>
      <w:r w:rsidR="00201C06">
        <w:rPr>
          <w:rFonts w:ascii="Times New Roman" w:hAnsi="Times New Roman" w:cs="Times New Roman"/>
          <w:iCs/>
        </w:rPr>
        <w:t xml:space="preserve">depended on the sampling year </w:t>
      </w:r>
      <w:r w:rsidR="005F3DB3">
        <w:rPr>
          <w:rFonts w:ascii="Times New Roman" w:hAnsi="Times New Roman" w:cs="Times New Roman"/>
          <w:iCs/>
        </w:rPr>
        <w:t>(</w:t>
      </w:r>
      <w:r w:rsidR="00201C06">
        <w:rPr>
          <w:rFonts w:ascii="Times New Roman" w:hAnsi="Times New Roman" w:cs="Times New Roman"/>
          <w:iCs/>
        </w:rPr>
        <w:t xml:space="preserve">2012, </w:t>
      </w:r>
      <w:r w:rsidR="00E07274">
        <w:rPr>
          <w:rFonts w:ascii="Times New Roman" w:hAnsi="Times New Roman" w:cs="Times New Roman"/>
          <w:i/>
          <w:iCs/>
        </w:rPr>
        <w:t>R</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w:t>
      </w:r>
      <w:r w:rsidR="009269F5">
        <w:rPr>
          <w:rFonts w:ascii="Times New Roman" w:hAnsi="Times New Roman" w:cs="Times New Roman"/>
          <w:iCs/>
        </w:rPr>
        <w:t>0.11</w:t>
      </w:r>
      <w:r w:rsidR="00201C06">
        <w:rPr>
          <w:rFonts w:ascii="Times New Roman" w:hAnsi="Times New Roman" w:cs="Times New Roman"/>
          <w:iCs/>
        </w:rPr>
        <w:t xml:space="preserve">; 2013, </w:t>
      </w:r>
      <w:r w:rsidR="00E07274">
        <w:rPr>
          <w:rFonts w:ascii="Times New Roman" w:hAnsi="Times New Roman" w:cs="Times New Roman"/>
          <w:i/>
          <w:iCs/>
        </w:rPr>
        <w:t>R</w:t>
      </w:r>
      <w:r w:rsidR="00201C06" w:rsidRPr="00123AD8">
        <w:rPr>
          <w:rFonts w:ascii="Times New Roman" w:hAnsi="Times New Roman" w:cs="Times New Roman"/>
          <w:i/>
          <w:iCs/>
          <w:vertAlign w:val="superscript"/>
        </w:rPr>
        <w:t>2</w:t>
      </w:r>
      <w:r w:rsidR="00201C06">
        <w:rPr>
          <w:rFonts w:ascii="Times New Roman" w:hAnsi="Times New Roman" w:cs="Times New Roman"/>
          <w:iCs/>
        </w:rPr>
        <w:t xml:space="preserve"> = 0.16</w:t>
      </w:r>
      <w:r w:rsidR="005F3DB3">
        <w:rPr>
          <w:rFonts w:ascii="Times New Roman" w:hAnsi="Times New Roman" w:cs="Times New Roman"/>
          <w:iCs/>
        </w:rPr>
        <w:t>)</w:t>
      </w:r>
      <w:r w:rsidR="00201C06">
        <w:rPr>
          <w:rFonts w:ascii="Times New Roman" w:hAnsi="Times New Roman" w:cs="Times New Roman"/>
          <w:iCs/>
        </w:rPr>
        <w:t>.</w:t>
      </w:r>
      <w:r w:rsidR="006D5B76">
        <w:rPr>
          <w:rFonts w:ascii="Times New Roman" w:hAnsi="Times New Roman" w:cs="Times New Roman"/>
          <w:iCs/>
        </w:rPr>
        <w:t xml:space="preserve"> </w:t>
      </w:r>
      <w:r w:rsidR="00DE3F30">
        <w:rPr>
          <w:rFonts w:ascii="Times New Roman" w:hAnsi="Times New Roman" w:cs="Times New Roman"/>
          <w:iCs/>
        </w:rPr>
        <w:t>While s</w:t>
      </w:r>
      <w:r w:rsidR="006D5B76">
        <w:rPr>
          <w:rFonts w:ascii="Times New Roman" w:hAnsi="Times New Roman" w:cs="Times New Roman"/>
          <w:iCs/>
        </w:rPr>
        <w:t>oil moisture did aff</w:t>
      </w:r>
      <w:r w:rsidR="00DE3F30">
        <w:rPr>
          <w:rFonts w:ascii="Times New Roman" w:hAnsi="Times New Roman" w:cs="Times New Roman"/>
          <w:iCs/>
        </w:rPr>
        <w:t xml:space="preserve">ect leaf water content (std. </w:t>
      </w:r>
      <m:oMath>
        <m:r>
          <w:rPr>
            <w:rFonts w:ascii="Cambria Math" w:hAnsi="Cambria Math" w:cs="Times New Roman"/>
          </w:rPr>
          <m:t>β</m:t>
        </m:r>
      </m:oMath>
      <w:r w:rsidR="00DE3F30">
        <w:rPr>
          <w:rFonts w:ascii="Times New Roman" w:eastAsiaTheme="minorEastAsia" w:hAnsi="Times New Roman" w:cs="Times New Roman"/>
        </w:rPr>
        <w:t xml:space="preserve"> = -0.13)</w:t>
      </w:r>
      <w:r w:rsidR="00DE3F30">
        <w:rPr>
          <w:rFonts w:ascii="Times New Roman" w:hAnsi="Times New Roman" w:cs="Times New Roman"/>
          <w:iCs/>
        </w:rPr>
        <w:t>, the amount of variation it explained</w:t>
      </w:r>
      <w:r w:rsidR="006D5B76">
        <w:rPr>
          <w:rFonts w:ascii="Times New Roman" w:hAnsi="Times New Roman" w:cs="Times New Roman"/>
          <w:iCs/>
        </w:rPr>
        <w:t xml:space="preserve"> was small (</w:t>
      </w:r>
      <w:r w:rsidR="006D5B76">
        <w:rPr>
          <w:rFonts w:ascii="Times New Roman" w:hAnsi="Times New Roman" w:cs="Times New Roman"/>
          <w:i/>
          <w:iCs/>
        </w:rPr>
        <w:t>R</w:t>
      </w:r>
      <w:r w:rsidR="006D5B76" w:rsidRPr="00123AD8">
        <w:rPr>
          <w:rFonts w:ascii="Times New Roman" w:hAnsi="Times New Roman" w:cs="Times New Roman"/>
          <w:i/>
          <w:iCs/>
          <w:vertAlign w:val="superscript"/>
        </w:rPr>
        <w:t>2</w:t>
      </w:r>
      <w:r w:rsidR="006D5B76">
        <w:rPr>
          <w:rFonts w:ascii="Times New Roman" w:hAnsi="Times New Roman" w:cs="Times New Roman"/>
          <w:iCs/>
        </w:rPr>
        <w:t xml:space="preserve"> = 0.02) compared to willow genotype.</w:t>
      </w:r>
      <w:r w:rsidR="0097721C">
        <w:rPr>
          <w:rFonts w:ascii="Times New Roman" w:hAnsi="Times New Roman" w:cs="Times New Roman"/>
          <w:iCs/>
        </w:rPr>
        <w:t xml:space="preserve"> </w:t>
      </w:r>
      <w:r w:rsidR="00594956">
        <w:rPr>
          <w:rFonts w:ascii="Times New Roman" w:hAnsi="Times New Roman" w:cs="Times New Roman"/>
          <w:iCs/>
        </w:rPr>
        <w:t>Unlike plant-growth and leaf traits, root C</w:t>
      </w:r>
      <w:proofErr w:type="gramStart"/>
      <w:r w:rsidR="00594956">
        <w:rPr>
          <w:rFonts w:ascii="Times New Roman" w:hAnsi="Times New Roman" w:cs="Times New Roman"/>
          <w:iCs/>
        </w:rPr>
        <w:t>:N</w:t>
      </w:r>
      <w:proofErr w:type="gramEnd"/>
      <w:r w:rsidR="00594956">
        <w:rPr>
          <w:rFonts w:ascii="Times New Roman" w:hAnsi="Times New Roman" w:cs="Times New Roman"/>
          <w:iCs/>
        </w:rPr>
        <w:t xml:space="preserve"> did not appear to be influenced by either wind exposure or willow genotype.</w:t>
      </w:r>
    </w:p>
    <w:p w14:paraId="739EAE3D" w14:textId="77777777" w:rsidR="007B13B4" w:rsidRDefault="007B13B4" w:rsidP="0059295B">
      <w:pPr>
        <w:spacing w:line="480" w:lineRule="auto"/>
        <w:rPr>
          <w:rFonts w:ascii="Times New Roman" w:hAnsi="Times New Roman" w:cs="Times New Roman"/>
        </w:rPr>
      </w:pPr>
    </w:p>
    <w:p w14:paraId="605C90DE" w14:textId="7B7648BC" w:rsidR="006033D7" w:rsidRDefault="005C4CBA" w:rsidP="00C01BCD">
      <w:pPr>
        <w:spacing w:line="480" w:lineRule="auto"/>
        <w:rPr>
          <w:rFonts w:ascii="Times New Roman" w:hAnsi="Times New Roman" w:cs="Times New Roman"/>
        </w:rPr>
      </w:pPr>
      <w:r>
        <w:rPr>
          <w:rFonts w:ascii="Times New Roman" w:hAnsi="Times New Roman" w:cs="Times New Roman"/>
          <w:u w:val="single"/>
        </w:rPr>
        <w:t>Community phenotypes</w:t>
      </w:r>
      <w:r w:rsidR="007B13B4" w:rsidRPr="007B13B4">
        <w:rPr>
          <w:rFonts w:ascii="Times New Roman" w:hAnsi="Times New Roman" w:cs="Times New Roman"/>
          <w:u w:val="single"/>
        </w:rPr>
        <w:t>:</w:t>
      </w:r>
      <w:r w:rsidR="00F23249">
        <w:rPr>
          <w:rFonts w:ascii="Times New Roman" w:hAnsi="Times New Roman" w:cs="Times New Roman"/>
        </w:rPr>
        <w:t xml:space="preserve"> </w:t>
      </w:r>
      <w:r w:rsidR="00A80881">
        <w:rPr>
          <w:rFonts w:ascii="Times New Roman" w:hAnsi="Times New Roman" w:cs="Times New Roman"/>
        </w:rPr>
        <w:t xml:space="preserve">Wind exposure, sampling year, and willow genotype all had strong, independent effects on </w:t>
      </w:r>
      <w:r w:rsidR="00F23249">
        <w:rPr>
          <w:rFonts w:ascii="Times New Roman" w:hAnsi="Times New Roman" w:cs="Times New Roman"/>
        </w:rPr>
        <w:t>the arthropod community</w:t>
      </w:r>
      <w:r w:rsidR="0040499F">
        <w:rPr>
          <w:rFonts w:ascii="Times New Roman" w:hAnsi="Times New Roman" w:cs="Times New Roman"/>
        </w:rPr>
        <w:t xml:space="preserve"> (Table 1</w:t>
      </w:r>
      <w:r w:rsidR="00643975">
        <w:rPr>
          <w:rFonts w:ascii="Times New Roman" w:hAnsi="Times New Roman" w:cs="Times New Roman"/>
        </w:rPr>
        <w:t>).</w:t>
      </w:r>
      <w:r w:rsidR="006033D7">
        <w:rPr>
          <w:rFonts w:ascii="Times New Roman" w:hAnsi="Times New Roman" w:cs="Times New Roman"/>
        </w:rPr>
        <w:t xml:space="preserve"> </w:t>
      </w:r>
      <w:r w:rsidR="00A80881">
        <w:rPr>
          <w:rFonts w:ascii="Times New Roman" w:hAnsi="Times New Roman" w:cs="Times New Roman"/>
        </w:rPr>
        <w:t>Willows growing in wind-exposed plots h</w:t>
      </w:r>
      <w:ins w:id="12" w:author="Matthew Barbour" w:date="2016-04-15T10:44:00Z">
        <w:r w:rsidR="00CE103C">
          <w:rPr>
            <w:rFonts w:ascii="Times New Roman" w:hAnsi="Times New Roman" w:cs="Times New Roman"/>
          </w:rPr>
          <w:t>osted</w:t>
        </w:r>
      </w:ins>
      <w:del w:id="13" w:author="Matthew Barbour" w:date="2016-04-15T10:44:00Z">
        <w:r w:rsidR="00A80881" w:rsidDel="00CE103C">
          <w:rPr>
            <w:rFonts w:ascii="Times New Roman" w:hAnsi="Times New Roman" w:cs="Times New Roman"/>
          </w:rPr>
          <w:delText>ad</w:delText>
        </w:r>
      </w:del>
      <w:r w:rsidR="00A80881">
        <w:rPr>
          <w:rFonts w:ascii="Times New Roman" w:hAnsi="Times New Roman" w:cs="Times New Roman"/>
        </w:rPr>
        <w:t xml:space="preserve"> 51% fewer species</w:t>
      </w:r>
      <w:ins w:id="14" w:author="Matthew Barbour" w:date="2016-04-15T10:43:00Z">
        <w:r w:rsidR="00B85A3F">
          <w:rPr>
            <w:rFonts w:ascii="Times New Roman" w:hAnsi="Times New Roman" w:cs="Times New Roman"/>
          </w:rPr>
          <w:t>,</w:t>
        </w:r>
      </w:ins>
      <w:del w:id="15" w:author="Matthew Barbour" w:date="2016-04-15T10:43:00Z">
        <w:r w:rsidR="00A80881" w:rsidDel="00B85A3F">
          <w:rPr>
            <w:rFonts w:ascii="Times New Roman" w:hAnsi="Times New Roman" w:cs="Times New Roman"/>
          </w:rPr>
          <w:delText xml:space="preserve"> and</w:delText>
        </w:r>
      </w:del>
      <w:r w:rsidR="00A80881">
        <w:rPr>
          <w:rFonts w:ascii="Times New Roman" w:hAnsi="Times New Roman" w:cs="Times New Roman"/>
        </w:rPr>
        <w:t xml:space="preserve"> 47% fewer individuals</w:t>
      </w:r>
      <w:ins w:id="16" w:author="Matthew Barbour" w:date="2016-04-15T10:43:00Z">
        <w:r w:rsidR="00B85A3F">
          <w:rPr>
            <w:rFonts w:ascii="Times New Roman" w:hAnsi="Times New Roman" w:cs="Times New Roman"/>
          </w:rPr>
          <w:t>, 60% fewer rarefied species</w:t>
        </w:r>
      </w:ins>
      <w:r w:rsidR="00A80881">
        <w:rPr>
          <w:rFonts w:ascii="Times New Roman" w:hAnsi="Times New Roman" w:cs="Times New Roman"/>
        </w:rPr>
        <w:t xml:space="preserve"> compared to unexposed willows. </w:t>
      </w:r>
      <w:del w:id="17" w:author="Matthew Barbour" w:date="2016-04-15T10:45:00Z">
        <w:r w:rsidR="00A80881" w:rsidDel="007D4E2C">
          <w:rPr>
            <w:rFonts w:ascii="Times New Roman" w:hAnsi="Times New Roman" w:cs="Times New Roman"/>
          </w:rPr>
          <w:delText>The negative effect of wind exposure on arthropod richness was not solely due to a correlated effect on abundance, as the probability of in</w:delText>
        </w:r>
        <w:r w:rsidR="00A44B72" w:rsidDel="007D4E2C">
          <w:rPr>
            <w:rFonts w:ascii="Times New Roman" w:hAnsi="Times New Roman" w:cs="Times New Roman"/>
          </w:rPr>
          <w:delText>terspecific encounter dropped from 0.43 to 0.18 on wind-exposed willows.</w:delText>
        </w:r>
      </w:del>
      <w:ins w:id="18" w:author="Matthew Barbour" w:date="2016-04-15T10:35:00Z">
        <w:r w:rsidR="00B85A3F">
          <w:rPr>
            <w:rFonts w:ascii="Times New Roman" w:hAnsi="Times New Roman" w:cs="Times New Roman"/>
          </w:rPr>
          <w:t>The negative effects of wind exposure</w:t>
        </w:r>
      </w:ins>
      <w:ins w:id="19" w:author="Matthew Barbour" w:date="2016-04-15T10:36:00Z">
        <w:r w:rsidR="00B85A3F">
          <w:rPr>
            <w:rFonts w:ascii="Times New Roman" w:hAnsi="Times New Roman" w:cs="Times New Roman"/>
          </w:rPr>
          <w:t xml:space="preserve"> on the arthropod community</w:t>
        </w:r>
      </w:ins>
      <w:ins w:id="20" w:author="Matthew Barbour" w:date="2016-04-15T10:35:00Z">
        <w:r w:rsidR="00B85A3F">
          <w:rPr>
            <w:rFonts w:ascii="Times New Roman" w:hAnsi="Times New Roman" w:cs="Times New Roman"/>
          </w:rPr>
          <w:t xml:space="preserve"> </w:t>
        </w:r>
      </w:ins>
      <w:ins w:id="21" w:author="Matthew Barbour" w:date="2016-04-15T10:38:00Z">
        <w:r w:rsidR="00B85A3F">
          <w:rPr>
            <w:rFonts w:ascii="Times New Roman" w:hAnsi="Times New Roman" w:cs="Times New Roman"/>
          </w:rPr>
          <w:t>were</w:t>
        </w:r>
      </w:ins>
      <w:ins w:id="22" w:author="Matthew Barbour" w:date="2016-04-15T10:47:00Z">
        <w:r w:rsidR="00CF11D8">
          <w:rPr>
            <w:rFonts w:ascii="Times New Roman" w:hAnsi="Times New Roman" w:cs="Times New Roman"/>
          </w:rPr>
          <w:t xml:space="preserve"> due to</w:t>
        </w:r>
      </w:ins>
      <w:ins w:id="23" w:author="Matthew Barbour" w:date="2016-04-15T10:38:00Z">
        <w:r w:rsidR="00B85A3F">
          <w:rPr>
            <w:rFonts w:ascii="Times New Roman" w:hAnsi="Times New Roman" w:cs="Times New Roman"/>
          </w:rPr>
          <w:t xml:space="preserve"> </w:t>
        </w:r>
      </w:ins>
      <w:ins w:id="24" w:author="Matthew Barbour" w:date="2016-04-15T10:36:00Z">
        <w:r w:rsidR="00B85A3F">
          <w:rPr>
            <w:rFonts w:ascii="Times New Roman" w:hAnsi="Times New Roman" w:cs="Times New Roman"/>
          </w:rPr>
          <w:t>both direct</w:t>
        </w:r>
      </w:ins>
      <w:ins w:id="25" w:author="Matthew Barbour" w:date="2016-04-15T10:47:00Z">
        <w:r w:rsidR="00CF11D8">
          <w:rPr>
            <w:rFonts w:ascii="Times New Roman" w:hAnsi="Times New Roman" w:cs="Times New Roman"/>
          </w:rPr>
          <w:t xml:space="preserve"> effects</w:t>
        </w:r>
      </w:ins>
      <w:ins w:id="26" w:author="Matthew Barbour" w:date="2016-04-15T10:37:00Z">
        <w:r w:rsidR="00B85A3F">
          <w:rPr>
            <w:rFonts w:ascii="Times New Roman" w:hAnsi="Times New Roman" w:cs="Times New Roman"/>
          </w:rPr>
          <w:t xml:space="preserve"> (abundance std. </w:t>
        </w:r>
        <m:oMath>
          <m:r>
            <w:rPr>
              <w:rFonts w:ascii="Cambria Math" w:hAnsi="Cambria Math" w:cs="Times New Roman"/>
            </w:rPr>
            <m:t>β</m:t>
          </m:r>
        </m:oMath>
        <w:r w:rsidR="00B85A3F">
          <w:rPr>
            <w:rFonts w:ascii="Times New Roman" w:eastAsiaTheme="minorEastAsia" w:hAnsi="Times New Roman" w:cs="Times New Roman"/>
          </w:rPr>
          <w:t xml:space="preserve"> = -0.04; richness </w:t>
        </w:r>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-0.19; evenness </w:t>
        </w:r>
      </w:ins>
      <w:ins w:id="27" w:author="Matthew Barbour" w:date="2016-04-15T10:38:00Z">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-0.12) </w:t>
        </w:r>
      </w:ins>
      <w:ins w:id="28" w:author="Matthew Barbour" w:date="2016-04-15T10:36:00Z">
        <w:r w:rsidR="00CF11D8">
          <w:rPr>
            <w:rFonts w:ascii="Times New Roman" w:hAnsi="Times New Roman" w:cs="Times New Roman"/>
          </w:rPr>
          <w:t>as well as indirect effects</w:t>
        </w:r>
        <w:r w:rsidR="00B85A3F">
          <w:rPr>
            <w:rFonts w:ascii="Times New Roman" w:hAnsi="Times New Roman" w:cs="Times New Roman"/>
          </w:rPr>
          <w:t xml:space="preserve"> mediated by reductions in plant height</w:t>
        </w:r>
      </w:ins>
      <w:ins w:id="29" w:author="Matthew Barbour" w:date="2016-04-15T10:39:00Z">
        <w:r w:rsidR="00B85A3F">
          <w:rPr>
            <w:rFonts w:ascii="Times New Roman" w:hAnsi="Times New Roman" w:cs="Times New Roman"/>
          </w:rPr>
          <w:t xml:space="preserve"> (abundance std. </w:t>
        </w:r>
        <m:oMath>
          <m:r>
            <w:rPr>
              <w:rFonts w:ascii="Cambria Math" w:hAnsi="Cambria Math" w:cs="Times New Roman"/>
            </w:rPr>
            <m:t>β</m:t>
          </m:r>
        </m:oMath>
        <w:r w:rsidR="00B85A3F">
          <w:rPr>
            <w:rFonts w:ascii="Times New Roman" w:eastAsiaTheme="minorEastAsia" w:hAnsi="Times New Roman" w:cs="Times New Roman"/>
          </w:rPr>
          <w:t xml:space="preserve"> = -0.05; richness </w:t>
        </w:r>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-0.10; evenness </w:t>
        </w:r>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-0.14). </w:t>
        </w:r>
      </w:ins>
      <w:del w:id="30" w:author="Matthew Barbour" w:date="2016-04-15T10:39:00Z">
        <w:r w:rsidR="00A44B72" w:rsidDel="00B85A3F">
          <w:rPr>
            <w:rFonts w:ascii="Times New Roman" w:hAnsi="Times New Roman" w:cs="Times New Roman"/>
          </w:rPr>
          <w:delText xml:space="preserve"> </w:delText>
        </w:r>
      </w:del>
      <w:r w:rsidR="00A80881">
        <w:rPr>
          <w:rFonts w:ascii="Times New Roman" w:hAnsi="Times New Roman" w:cs="Times New Roman"/>
        </w:rPr>
        <w:t>Arthropod communities on willows had both more species and more individuals in the second year of the experiment c</w:t>
      </w:r>
      <w:r w:rsidR="00A44B72">
        <w:rPr>
          <w:rFonts w:ascii="Times New Roman" w:hAnsi="Times New Roman" w:cs="Times New Roman"/>
        </w:rPr>
        <w:t>ompared to the first (Table 1); however, t</w:t>
      </w:r>
      <w:r w:rsidR="00A80881">
        <w:rPr>
          <w:rFonts w:ascii="Times New Roman" w:hAnsi="Times New Roman" w:cs="Times New Roman"/>
        </w:rPr>
        <w:t xml:space="preserve">his effect could simply be an artifact of </w:t>
      </w:r>
      <w:r w:rsidR="00A44B72">
        <w:rPr>
          <w:rFonts w:ascii="Times New Roman" w:hAnsi="Times New Roman" w:cs="Times New Roman"/>
        </w:rPr>
        <w:t>us conducting</w:t>
      </w:r>
      <w:r w:rsidR="00A80881">
        <w:rPr>
          <w:rFonts w:ascii="Times New Roman" w:hAnsi="Times New Roman" w:cs="Times New Roman"/>
        </w:rPr>
        <w:t xml:space="preserve"> more arthropod surveys for the wind experiment in 2013 vs. 2012.</w:t>
      </w:r>
      <w:r w:rsidR="00A44B72">
        <w:rPr>
          <w:rFonts w:ascii="Times New Roman" w:hAnsi="Times New Roman" w:cs="Times New Roman"/>
        </w:rPr>
        <w:t xml:space="preserve"> In spite of the effects of wind exposure and sampling year</w:t>
      </w:r>
      <w:r w:rsidR="006033D7">
        <w:rPr>
          <w:rFonts w:ascii="Times New Roman" w:hAnsi="Times New Roman" w:cs="Times New Roman"/>
        </w:rPr>
        <w:t xml:space="preserve">, willow genotype had a strong effect on </w:t>
      </w:r>
      <w:r w:rsidR="00A44B72">
        <w:rPr>
          <w:rFonts w:ascii="Times New Roman" w:hAnsi="Times New Roman" w:cs="Times New Roman"/>
        </w:rPr>
        <w:t>both the richness (3.1-fold differences) and abundance (4.7-fold differences) of arthropods, but only a marginal effect on their probability of interspecific encounter.</w:t>
      </w:r>
      <w:ins w:id="31" w:author="Matthew Barbour" w:date="2016-04-15T11:13:00Z">
        <w:r w:rsidR="000227F1">
          <w:rPr>
            <w:rFonts w:ascii="Times New Roman" w:hAnsi="Times New Roman" w:cs="Times New Roman"/>
          </w:rPr>
          <w:t xml:space="preserve"> The </w:t>
        </w:r>
      </w:ins>
      <w:ins w:id="32" w:author="Matthew Barbour" w:date="2016-04-15T11:14:00Z">
        <w:r w:rsidR="000227F1">
          <w:rPr>
            <w:rFonts w:ascii="Times New Roman" w:hAnsi="Times New Roman" w:cs="Times New Roman"/>
          </w:rPr>
          <w:t xml:space="preserve">indirect </w:t>
        </w:r>
      </w:ins>
      <w:ins w:id="33" w:author="Matthew Barbour" w:date="2016-04-15T11:13:00Z">
        <w:r w:rsidR="000227F1">
          <w:rPr>
            <w:rFonts w:ascii="Times New Roman" w:hAnsi="Times New Roman" w:cs="Times New Roman"/>
          </w:rPr>
          <w:t xml:space="preserve">effect of genotype on arthropod </w:t>
        </w:r>
      </w:ins>
      <w:ins w:id="34" w:author="Matthew Barbour" w:date="2016-04-15T12:59:00Z">
        <w:r w:rsidR="00243705">
          <w:rPr>
            <w:rFonts w:ascii="Times New Roman" w:hAnsi="Times New Roman" w:cs="Times New Roman"/>
          </w:rPr>
          <w:t xml:space="preserve">richness was mediated solely through variation in willow height </w:t>
        </w:r>
      </w:ins>
      <w:ins w:id="35" w:author="Matthew Barbour" w:date="2016-04-15T13:02:00Z">
        <w:r w:rsidR="00243705">
          <w:rPr>
            <w:rFonts w:ascii="Times New Roman" w:hAnsi="Times New Roman" w:cs="Times New Roman"/>
          </w:rPr>
          <w:t xml:space="preserve">(std. </w:t>
        </w:r>
        <m:oMath>
          <m:r>
            <w:rPr>
              <w:rFonts w:ascii="Cambria Math" w:hAnsi="Cambria Math" w:cs="Times New Roman"/>
            </w:rPr>
            <m:t>β</m:t>
          </m:r>
        </m:oMath>
        <w:r w:rsidR="00243705">
          <w:rPr>
            <w:rFonts w:ascii="Times New Roman" w:eastAsiaTheme="minorEastAsia" w:hAnsi="Times New Roman" w:cs="Times New Roman"/>
          </w:rPr>
          <w:t xml:space="preserve"> = 0.11)</w:t>
        </w:r>
      </w:ins>
      <w:ins w:id="36" w:author="Matthew Barbour" w:date="2016-04-15T12:59:00Z">
        <w:r w:rsidR="00243705">
          <w:rPr>
            <w:rFonts w:ascii="Times New Roman" w:hAnsi="Times New Roman" w:cs="Times New Roman"/>
          </w:rPr>
          <w:t xml:space="preserve">, while effects on </w:t>
        </w:r>
      </w:ins>
      <w:ins w:id="37" w:author="Matthew Barbour" w:date="2016-04-15T13:02:00Z">
        <w:r w:rsidR="00243705">
          <w:rPr>
            <w:rFonts w:ascii="Times New Roman" w:hAnsi="Times New Roman" w:cs="Times New Roman"/>
          </w:rPr>
          <w:t xml:space="preserve">total </w:t>
        </w:r>
      </w:ins>
      <w:ins w:id="38" w:author="Matthew Barbour" w:date="2016-04-15T11:13:00Z">
        <w:r w:rsidR="00243705">
          <w:rPr>
            <w:rFonts w:ascii="Times New Roman" w:hAnsi="Times New Roman" w:cs="Times New Roman"/>
          </w:rPr>
          <w:t>abundance were</w:t>
        </w:r>
        <w:r w:rsidR="000227F1">
          <w:rPr>
            <w:rFonts w:ascii="Times New Roman" w:hAnsi="Times New Roman" w:cs="Times New Roman"/>
          </w:rPr>
          <w:t xml:space="preserve"> mediated</w:t>
        </w:r>
      </w:ins>
      <w:ins w:id="39" w:author="Matthew Barbour" w:date="2016-04-15T11:14:00Z">
        <w:r w:rsidR="00C04E9D">
          <w:rPr>
            <w:rFonts w:ascii="Times New Roman" w:hAnsi="Times New Roman" w:cs="Times New Roman"/>
          </w:rPr>
          <w:t xml:space="preserve"> </w:t>
        </w:r>
      </w:ins>
      <w:ins w:id="40" w:author="Matthew Barbour" w:date="2016-04-15T12:59:00Z">
        <w:r w:rsidR="00243705">
          <w:rPr>
            <w:rFonts w:ascii="Times New Roman" w:hAnsi="Times New Roman" w:cs="Times New Roman"/>
          </w:rPr>
          <w:t>by</w:t>
        </w:r>
      </w:ins>
      <w:ins w:id="41" w:author="Matthew Barbour" w:date="2016-04-15T11:14:00Z">
        <w:r w:rsidR="00C04E9D">
          <w:rPr>
            <w:rFonts w:ascii="Times New Roman" w:hAnsi="Times New Roman" w:cs="Times New Roman"/>
          </w:rPr>
          <w:t xml:space="preserve"> willow height</w:t>
        </w:r>
      </w:ins>
      <w:ins w:id="42" w:author="Matthew Barbour" w:date="2016-04-15T12:58:00Z">
        <w:r w:rsidR="00243705">
          <w:rPr>
            <w:rFonts w:ascii="Times New Roman" w:hAnsi="Times New Roman" w:cs="Times New Roman"/>
          </w:rPr>
          <w:t xml:space="preserve"> (std. </w:t>
        </w:r>
        <m:oMath>
          <m:r>
            <w:rPr>
              <w:rFonts w:ascii="Cambria Math" w:hAnsi="Cambria Math" w:cs="Times New Roman"/>
            </w:rPr>
            <m:t>β</m:t>
          </m:r>
        </m:oMath>
        <w:r w:rsidR="00243705">
          <w:rPr>
            <w:rFonts w:ascii="Times New Roman" w:eastAsiaTheme="minorEastAsia" w:hAnsi="Times New Roman" w:cs="Times New Roman"/>
          </w:rPr>
          <w:t xml:space="preserve"> = 0.05)</w:t>
        </w:r>
      </w:ins>
      <w:ins w:id="43" w:author="Matthew Barbour" w:date="2016-04-15T12:57:00Z">
        <w:r w:rsidR="00243705">
          <w:rPr>
            <w:rFonts w:ascii="Times New Roman" w:hAnsi="Times New Roman" w:cs="Times New Roman"/>
          </w:rPr>
          <w:t xml:space="preserve">, leaf water content </w:t>
        </w:r>
      </w:ins>
      <w:ins w:id="44" w:author="Matthew Barbour" w:date="2016-04-15T12:58:00Z">
        <w:r w:rsidR="00243705">
          <w:rPr>
            <w:rFonts w:ascii="Times New Roman" w:hAnsi="Times New Roman" w:cs="Times New Roman"/>
          </w:rPr>
          <w:t xml:space="preserve">(std. </w:t>
        </w:r>
        <m:oMath>
          <m:r>
            <w:rPr>
              <w:rFonts w:ascii="Cambria Math" w:hAnsi="Cambria Math" w:cs="Times New Roman"/>
            </w:rPr>
            <m:t>β</m:t>
          </m:r>
        </m:oMath>
        <w:r w:rsidR="00243705">
          <w:rPr>
            <w:rFonts w:ascii="Times New Roman" w:eastAsiaTheme="minorEastAsia" w:hAnsi="Times New Roman" w:cs="Times New Roman"/>
          </w:rPr>
          <w:t xml:space="preserve"> = 0.03) </w:t>
        </w:r>
      </w:ins>
      <w:ins w:id="45" w:author="Matthew Barbour" w:date="2016-04-15T12:57:00Z">
        <w:r w:rsidR="00243705">
          <w:rPr>
            <w:rFonts w:ascii="Times New Roman" w:hAnsi="Times New Roman" w:cs="Times New Roman"/>
          </w:rPr>
          <w:t>and leaf C</w:t>
        </w:r>
        <w:proofErr w:type="gramStart"/>
        <w:r w:rsidR="00243705">
          <w:rPr>
            <w:rFonts w:ascii="Times New Roman" w:hAnsi="Times New Roman" w:cs="Times New Roman"/>
          </w:rPr>
          <w:t>:N</w:t>
        </w:r>
      </w:ins>
      <w:proofErr w:type="gramEnd"/>
      <w:ins w:id="46" w:author="Matthew Barbour" w:date="2016-04-15T12:58:00Z">
        <w:r w:rsidR="00243705">
          <w:rPr>
            <w:rFonts w:ascii="Times New Roman" w:hAnsi="Times New Roman" w:cs="Times New Roman"/>
          </w:rPr>
          <w:t xml:space="preserve"> (std. </w:t>
        </w:r>
        <m:oMath>
          <m:r>
            <w:rPr>
              <w:rFonts w:ascii="Cambria Math" w:hAnsi="Cambria Math" w:cs="Times New Roman"/>
            </w:rPr>
            <m:t>β</m:t>
          </m:r>
        </m:oMath>
        <w:r w:rsidR="00243705">
          <w:rPr>
            <w:rFonts w:ascii="Times New Roman" w:eastAsiaTheme="minorEastAsia" w:hAnsi="Times New Roman" w:cs="Times New Roman"/>
          </w:rPr>
          <w:t xml:space="preserve"> = 0.04)</w:t>
        </w:r>
      </w:ins>
      <w:ins w:id="47" w:author="Matthew Barbour" w:date="2016-04-15T12:59:00Z">
        <w:r w:rsidR="00243705">
          <w:rPr>
            <w:rFonts w:ascii="Times New Roman" w:eastAsiaTheme="minorEastAsia" w:hAnsi="Times New Roman" w:cs="Times New Roman"/>
          </w:rPr>
          <w:t>.</w:t>
        </w:r>
      </w:ins>
    </w:p>
    <w:p w14:paraId="2B46ED4D" w14:textId="77777777" w:rsidR="00D53D88" w:rsidRDefault="00D53D88" w:rsidP="00D53D88">
      <w:pPr>
        <w:spacing w:line="480" w:lineRule="auto"/>
        <w:rPr>
          <w:rFonts w:ascii="Times New Roman" w:hAnsi="Times New Roman" w:cs="Times New Roman"/>
          <w:i/>
        </w:rPr>
      </w:pPr>
    </w:p>
    <w:p w14:paraId="26A4D281" w14:textId="3AE6D454" w:rsidR="003058BE" w:rsidDel="000976E3" w:rsidRDefault="006D2C0E" w:rsidP="003058BE">
      <w:pPr>
        <w:spacing w:line="480" w:lineRule="auto"/>
        <w:rPr>
          <w:del w:id="48" w:author="Matthew Barbour" w:date="2016-04-15T14:49:00Z"/>
          <w:rFonts w:ascii="Times New Roman" w:hAnsi="Times New Roman" w:cs="Times New Roman"/>
          <w:i/>
        </w:rPr>
      </w:pPr>
      <w:r>
        <w:rPr>
          <w:rFonts w:ascii="Times New Roman" w:hAnsi="Times New Roman" w:cs="Times New Roman"/>
        </w:rPr>
        <w:t>We observed strong effects of wind exposure on the composition of the arthropod community by the end of exper</w:t>
      </w:r>
      <w:r w:rsidR="009769CE">
        <w:rPr>
          <w:rFonts w:ascii="Times New Roman" w:hAnsi="Times New Roman" w:cs="Times New Roman"/>
        </w:rPr>
        <w:t xml:space="preserve">iment (Table 1). </w:t>
      </w:r>
      <w:r w:rsidR="003058BE">
        <w:rPr>
          <w:rFonts w:ascii="Times New Roman" w:hAnsi="Times New Roman" w:cs="Times New Roman"/>
        </w:rPr>
        <w:t xml:space="preserve">These compositional differences were due to </w:t>
      </w:r>
      <w:r w:rsidR="009909AE">
        <w:rPr>
          <w:rFonts w:ascii="Times New Roman" w:hAnsi="Times New Roman" w:cs="Times New Roman"/>
        </w:rPr>
        <w:t>several key arthropod taxa (gall midges, leaf-mining moths, and spiders) being less abundant on wind-exposed willows, whereas leaf-</w:t>
      </w:r>
      <w:proofErr w:type="spellStart"/>
      <w:r w:rsidR="009909AE">
        <w:rPr>
          <w:rFonts w:ascii="Times New Roman" w:hAnsi="Times New Roman" w:cs="Times New Roman"/>
        </w:rPr>
        <w:t>tiering</w:t>
      </w:r>
      <w:proofErr w:type="spellEnd"/>
      <w:r w:rsidR="009909AE">
        <w:rPr>
          <w:rFonts w:ascii="Times New Roman" w:hAnsi="Times New Roman" w:cs="Times New Roman"/>
        </w:rPr>
        <w:t xml:space="preserve"> moths were</w:t>
      </w:r>
      <w:r w:rsidR="003058BE">
        <w:rPr>
          <w:rFonts w:ascii="Times New Roman" w:hAnsi="Times New Roman" w:cs="Times New Roman"/>
        </w:rPr>
        <w:t xml:space="preserve"> insensitive to wind exposure</w:t>
      </w:r>
      <w:r w:rsidR="00C813D3">
        <w:rPr>
          <w:rFonts w:ascii="Times New Roman" w:hAnsi="Times New Roman" w:cs="Times New Roman"/>
        </w:rPr>
        <w:t xml:space="preserve"> (</w:t>
      </w:r>
      <w:r w:rsidR="009909AE">
        <w:rPr>
          <w:rFonts w:ascii="Times New Roman" w:hAnsi="Times New Roman" w:cs="Times New Roman"/>
        </w:rPr>
        <w:t>and ther</w:t>
      </w:r>
      <w:r w:rsidR="00C813D3">
        <w:rPr>
          <w:rFonts w:ascii="Times New Roman" w:hAnsi="Times New Roman" w:cs="Times New Roman"/>
        </w:rPr>
        <w:t xml:space="preserve">efore relatively more abundant; </w:t>
      </w:r>
      <w:del w:id="49" w:author="Matthew Barbour" w:date="2016-04-15T13:07:00Z">
        <w:r w:rsidR="009909AE" w:rsidDel="007C43AB">
          <w:rPr>
            <w:rFonts w:ascii="Times New Roman" w:hAnsi="Times New Roman" w:cs="Times New Roman"/>
          </w:rPr>
          <w:delText>supplement table</w:delText>
        </w:r>
      </w:del>
      <w:ins w:id="50" w:author="Matthew Barbour" w:date="2016-04-15T13:07:00Z">
        <w:r w:rsidR="007C43AB">
          <w:rPr>
            <w:rFonts w:ascii="Times New Roman" w:hAnsi="Times New Roman" w:cs="Times New Roman"/>
          </w:rPr>
          <w:t>Fig</w:t>
        </w:r>
        <w:proofErr w:type="gramStart"/>
        <w:r w:rsidR="007C43AB">
          <w:rPr>
            <w:rFonts w:ascii="Times New Roman" w:hAnsi="Times New Roman" w:cs="Times New Roman"/>
          </w:rPr>
          <w:t xml:space="preserve">. </w:t>
        </w:r>
      </w:ins>
      <w:r w:rsidR="009909AE">
        <w:rPr>
          <w:rFonts w:ascii="Times New Roman" w:hAnsi="Times New Roman" w:cs="Times New Roman"/>
        </w:rPr>
        <w:t>)</w:t>
      </w:r>
      <w:proofErr w:type="gramEnd"/>
      <w:r w:rsidR="009909AE">
        <w:rPr>
          <w:rFonts w:ascii="Times New Roman" w:hAnsi="Times New Roman" w:cs="Times New Roman"/>
        </w:rPr>
        <w:t>.</w:t>
      </w:r>
      <w:ins w:id="51" w:author="Matthew Barbour" w:date="2016-04-15T14:49:00Z">
        <w:r w:rsidR="000976E3">
          <w:rPr>
            <w:rFonts w:ascii="Times New Roman" w:hAnsi="Times New Roman" w:cs="Times New Roman"/>
          </w:rPr>
          <w:t xml:space="preserve"> </w:t>
        </w:r>
      </w:ins>
    </w:p>
    <w:p w14:paraId="725FC2D6" w14:textId="3F4FB185" w:rsidR="00A27FAA" w:rsidRDefault="009769CE" w:rsidP="00D53D88">
      <w:pPr>
        <w:spacing w:line="480" w:lineRule="auto"/>
        <w:rPr>
          <w:rFonts w:ascii="Times New Roman" w:hAnsi="Times New Roman" w:cs="Times New Roman"/>
        </w:rPr>
      </w:pPr>
      <w:r>
        <w:rPr>
          <w:rFonts w:ascii="Times New Roman" w:hAnsi="Times New Roman" w:cs="Times New Roman"/>
        </w:rPr>
        <w:t>In contrast</w:t>
      </w:r>
      <w:r w:rsidR="009909AE">
        <w:rPr>
          <w:rFonts w:ascii="Times New Roman" w:hAnsi="Times New Roman" w:cs="Times New Roman"/>
        </w:rPr>
        <w:t xml:space="preserve"> to wind exposure</w:t>
      </w:r>
      <w:r>
        <w:rPr>
          <w:rFonts w:ascii="Times New Roman" w:hAnsi="Times New Roman" w:cs="Times New Roman"/>
        </w:rPr>
        <w:t>, willow genotype</w:t>
      </w:r>
      <w:r w:rsidR="006D2C0E">
        <w:rPr>
          <w:rFonts w:ascii="Times New Roman" w:hAnsi="Times New Roman" w:cs="Times New Roman"/>
        </w:rPr>
        <w:t xml:space="preserve"> did not appear </w:t>
      </w:r>
      <w:r>
        <w:rPr>
          <w:rFonts w:ascii="Times New Roman" w:hAnsi="Times New Roman" w:cs="Times New Roman"/>
        </w:rPr>
        <w:t>to affect community composition in either year</w:t>
      </w:r>
      <w:r w:rsidR="006D2C0E">
        <w:rPr>
          <w:rFonts w:ascii="Times New Roman" w:hAnsi="Times New Roman" w:cs="Times New Roman"/>
        </w:rPr>
        <w:t xml:space="preserve"> (Table 1)</w:t>
      </w:r>
      <w:r w:rsidR="009909AE">
        <w:rPr>
          <w:rFonts w:ascii="Times New Roman" w:hAnsi="Times New Roman" w:cs="Times New Roman"/>
        </w:rPr>
        <w:t xml:space="preserve">, although several </w:t>
      </w:r>
      <w:r>
        <w:rPr>
          <w:rFonts w:ascii="Times New Roman" w:hAnsi="Times New Roman" w:cs="Times New Roman"/>
        </w:rPr>
        <w:t>arthropod taxa varied in abundance among willow genotypes (</w:t>
      </w:r>
      <w:del w:id="52" w:author="Matthew Barbour" w:date="2016-04-15T13:07:00Z">
        <w:r w:rsidDel="007C43AB">
          <w:rPr>
            <w:rFonts w:ascii="Times New Roman" w:hAnsi="Times New Roman" w:cs="Times New Roman"/>
          </w:rPr>
          <w:delText>supplementary table</w:delText>
        </w:r>
      </w:del>
      <w:ins w:id="53" w:author="Matthew Barbour" w:date="2016-04-15T13:07:00Z">
        <w:r w:rsidR="007C43AB">
          <w:rPr>
            <w:rFonts w:ascii="Times New Roman" w:hAnsi="Times New Roman" w:cs="Times New Roman"/>
          </w:rPr>
          <w:t>Table 1; Fig. _</w:t>
        </w:r>
      </w:ins>
      <w:r>
        <w:rPr>
          <w:rFonts w:ascii="Times New Roman" w:hAnsi="Times New Roman" w:cs="Times New Roman"/>
        </w:rPr>
        <w:t>)</w:t>
      </w:r>
      <w:r w:rsidR="006D2C0E">
        <w:rPr>
          <w:rFonts w:ascii="Times New Roman" w:hAnsi="Times New Roman" w:cs="Times New Roman"/>
        </w:rPr>
        <w:t xml:space="preserve">. </w:t>
      </w:r>
    </w:p>
    <w:p w14:paraId="05A8968C" w14:textId="77777777" w:rsidR="009769CE" w:rsidRPr="00A27FAA" w:rsidRDefault="009769CE" w:rsidP="00D53D88">
      <w:pPr>
        <w:spacing w:line="480" w:lineRule="auto"/>
        <w:rPr>
          <w:rFonts w:ascii="Times New Roman" w:hAnsi="Times New Roman" w:cs="Times New Roman"/>
        </w:rPr>
      </w:pPr>
    </w:p>
    <w:p w14:paraId="667D64C1" w14:textId="529267BA" w:rsidR="0025262B" w:rsidDel="00705EE2" w:rsidRDefault="0025262B" w:rsidP="0059295B">
      <w:pPr>
        <w:spacing w:line="480" w:lineRule="auto"/>
        <w:rPr>
          <w:del w:id="54" w:author="Matthew Barbour" w:date="2016-04-15T10:50:00Z"/>
          <w:rFonts w:ascii="Times New Roman" w:hAnsi="Times New Roman" w:cs="Times New Roman"/>
        </w:rPr>
      </w:pPr>
      <w:r>
        <w:rPr>
          <w:rFonts w:ascii="Times New Roman" w:hAnsi="Times New Roman" w:cs="Times New Roman"/>
        </w:rPr>
        <w:t xml:space="preserve">In contrast to the arthropod community, </w:t>
      </w:r>
      <w:r w:rsidR="00C813D3">
        <w:rPr>
          <w:rFonts w:ascii="Times New Roman" w:hAnsi="Times New Roman" w:cs="Times New Roman"/>
        </w:rPr>
        <w:t xml:space="preserve">neither wind exposure </w:t>
      </w:r>
      <w:ins w:id="55" w:author="Matthew Barbour" w:date="2016-04-15T10:50:00Z">
        <w:r w:rsidR="00705EE2">
          <w:rPr>
            <w:rFonts w:ascii="Times New Roman" w:hAnsi="Times New Roman" w:cs="Times New Roman"/>
          </w:rPr>
          <w:t>n</w:t>
        </w:r>
      </w:ins>
      <w:r w:rsidR="00C813D3">
        <w:rPr>
          <w:rFonts w:ascii="Times New Roman" w:hAnsi="Times New Roman" w:cs="Times New Roman"/>
        </w:rPr>
        <w:t xml:space="preserve">or willow genotype appeared to influence </w:t>
      </w:r>
      <w:r w:rsidR="00962EC8">
        <w:rPr>
          <w:rFonts w:ascii="Times New Roman" w:hAnsi="Times New Roman" w:cs="Times New Roman"/>
        </w:rPr>
        <w:t>the r</w:t>
      </w:r>
      <w:r w:rsidR="009909AE">
        <w:rPr>
          <w:rFonts w:ascii="Times New Roman" w:hAnsi="Times New Roman" w:cs="Times New Roman"/>
        </w:rPr>
        <w:t>ichness,</w:t>
      </w:r>
      <w:r w:rsidR="00962EC8">
        <w:rPr>
          <w:rFonts w:ascii="Times New Roman" w:hAnsi="Times New Roman" w:cs="Times New Roman"/>
        </w:rPr>
        <w:t xml:space="preserve"> abundance</w:t>
      </w:r>
      <w:r w:rsidR="009909AE">
        <w:rPr>
          <w:rFonts w:ascii="Times New Roman" w:hAnsi="Times New Roman" w:cs="Times New Roman"/>
        </w:rPr>
        <w:t xml:space="preserve">, </w:t>
      </w:r>
      <w:ins w:id="56" w:author="Matthew Barbour" w:date="2016-04-15T13:35:00Z">
        <w:r w:rsidR="009E329B">
          <w:rPr>
            <w:rFonts w:ascii="Times New Roman" w:hAnsi="Times New Roman" w:cs="Times New Roman"/>
          </w:rPr>
          <w:t>or</w:t>
        </w:r>
      </w:ins>
      <w:del w:id="57" w:author="Matthew Barbour" w:date="2016-04-15T13:35:00Z">
        <w:r w:rsidR="009909AE" w:rsidDel="009E329B">
          <w:rPr>
            <w:rFonts w:ascii="Times New Roman" w:hAnsi="Times New Roman" w:cs="Times New Roman"/>
          </w:rPr>
          <w:delText>and</w:delText>
        </w:r>
      </w:del>
      <w:r w:rsidR="009909AE">
        <w:rPr>
          <w:rFonts w:ascii="Times New Roman" w:hAnsi="Times New Roman" w:cs="Times New Roman"/>
        </w:rPr>
        <w:t xml:space="preserve"> </w:t>
      </w:r>
      <w:del w:id="58" w:author="Matthew Barbour" w:date="2016-04-15T13:35:00Z">
        <w:r w:rsidR="009909AE" w:rsidDel="009E329B">
          <w:rPr>
            <w:rFonts w:ascii="Times New Roman" w:hAnsi="Times New Roman" w:cs="Times New Roman"/>
          </w:rPr>
          <w:delText xml:space="preserve">probability of </w:delText>
        </w:r>
        <w:r w:rsidR="00C813D3" w:rsidDel="009E329B">
          <w:rPr>
            <w:rFonts w:ascii="Times New Roman" w:hAnsi="Times New Roman" w:cs="Times New Roman"/>
          </w:rPr>
          <w:delText>interspecific encounter</w:delText>
        </w:r>
      </w:del>
      <w:ins w:id="59" w:author="Matthew Barbour" w:date="2016-04-15T13:35:00Z">
        <w:r w:rsidR="009E329B">
          <w:rPr>
            <w:rFonts w:ascii="Times New Roman" w:hAnsi="Times New Roman" w:cs="Times New Roman"/>
          </w:rPr>
          <w:t>evenness</w:t>
        </w:r>
      </w:ins>
      <w:r w:rsidR="00C813D3">
        <w:rPr>
          <w:rFonts w:ascii="Times New Roman" w:hAnsi="Times New Roman" w:cs="Times New Roman"/>
        </w:rPr>
        <w:t xml:space="preserve"> </w:t>
      </w:r>
      <w:ins w:id="60" w:author="Matthew Barbour" w:date="2016-04-15T13:35:00Z">
        <w:r w:rsidR="00F07A4E">
          <w:rPr>
            <w:rFonts w:ascii="Times New Roman" w:hAnsi="Times New Roman" w:cs="Times New Roman"/>
          </w:rPr>
          <w:t>o</w:t>
        </w:r>
        <w:r w:rsidR="009E329B">
          <w:rPr>
            <w:rFonts w:ascii="Times New Roman" w:hAnsi="Times New Roman" w:cs="Times New Roman"/>
          </w:rPr>
          <w:t>f</w:t>
        </w:r>
        <w:r w:rsidR="00F07A4E">
          <w:rPr>
            <w:rFonts w:ascii="Times New Roman" w:hAnsi="Times New Roman" w:cs="Times New Roman"/>
          </w:rPr>
          <w:t xml:space="preserve"> the</w:t>
        </w:r>
      </w:ins>
      <w:del w:id="61" w:author="Matthew Barbour" w:date="2016-04-15T13:35:00Z">
        <w:r w:rsidR="00C813D3" w:rsidDel="009E329B">
          <w:rPr>
            <w:rFonts w:ascii="Times New Roman" w:hAnsi="Times New Roman" w:cs="Times New Roman"/>
          </w:rPr>
          <w:delText>for</w:delText>
        </w:r>
      </w:del>
      <w:r w:rsidR="00C813D3">
        <w:rPr>
          <w:rFonts w:ascii="Times New Roman" w:hAnsi="Times New Roman" w:cs="Times New Roman"/>
        </w:rPr>
        <w:t xml:space="preserve"> </w:t>
      </w:r>
      <w:del w:id="62" w:author="Matthew Barbour" w:date="2016-04-15T13:08:00Z">
        <w:r w:rsidR="00C813D3" w:rsidDel="007C43AB">
          <w:rPr>
            <w:rFonts w:ascii="Times New Roman" w:hAnsi="Times New Roman" w:cs="Times New Roman"/>
          </w:rPr>
          <w:delText xml:space="preserve">either </w:delText>
        </w:r>
      </w:del>
      <w:r w:rsidR="00C813D3">
        <w:rPr>
          <w:rFonts w:ascii="Times New Roman" w:hAnsi="Times New Roman" w:cs="Times New Roman"/>
        </w:rPr>
        <w:t xml:space="preserve">root-associated </w:t>
      </w:r>
      <w:proofErr w:type="spellStart"/>
      <w:r w:rsidR="00C813D3">
        <w:rPr>
          <w:rFonts w:ascii="Times New Roman" w:hAnsi="Times New Roman" w:cs="Times New Roman"/>
        </w:rPr>
        <w:t>mycorrhiza</w:t>
      </w:r>
      <w:proofErr w:type="spellEnd"/>
      <w:ins w:id="63" w:author="Matthew Barbour" w:date="2016-04-15T13:35:00Z">
        <w:r w:rsidR="00F07A4E">
          <w:rPr>
            <w:rFonts w:ascii="Times New Roman" w:hAnsi="Times New Roman" w:cs="Times New Roman"/>
          </w:rPr>
          <w:t xml:space="preserve"> community</w:t>
        </w:r>
      </w:ins>
      <w:r w:rsidR="00C813D3">
        <w:rPr>
          <w:rFonts w:ascii="Times New Roman" w:hAnsi="Times New Roman" w:cs="Times New Roman"/>
        </w:rPr>
        <w:t xml:space="preserve"> </w:t>
      </w:r>
      <w:del w:id="64" w:author="Matthew Barbour" w:date="2016-04-15T13:09:00Z">
        <w:r w:rsidR="00C813D3" w:rsidDel="007C43AB">
          <w:rPr>
            <w:rFonts w:ascii="Times New Roman" w:hAnsi="Times New Roman" w:cs="Times New Roman"/>
          </w:rPr>
          <w:delText xml:space="preserve">or </w:delText>
        </w:r>
        <w:r w:rsidR="00962EC8" w:rsidDel="007C43AB">
          <w:rPr>
            <w:rFonts w:ascii="Times New Roman" w:hAnsi="Times New Roman" w:cs="Times New Roman"/>
          </w:rPr>
          <w:delText>bacteria</w:delText>
        </w:r>
        <w:r w:rsidR="00B755DA" w:rsidDel="007C43AB">
          <w:rPr>
            <w:rFonts w:ascii="Times New Roman" w:hAnsi="Times New Roman" w:cs="Times New Roman"/>
          </w:rPr>
          <w:delText xml:space="preserve"> </w:delText>
        </w:r>
      </w:del>
      <w:r w:rsidR="00B755DA">
        <w:rPr>
          <w:rFonts w:ascii="Times New Roman" w:hAnsi="Times New Roman" w:cs="Times New Roman"/>
        </w:rPr>
        <w:t>(</w:t>
      </w:r>
      <w:r w:rsidR="004E10F1">
        <w:rPr>
          <w:rFonts w:ascii="Times New Roman" w:hAnsi="Times New Roman" w:cs="Times New Roman"/>
        </w:rPr>
        <w:t>Table 1</w:t>
      </w:r>
      <w:ins w:id="65" w:author="Matthew Barbour" w:date="2016-04-15T13:37:00Z">
        <w:r w:rsidR="00F07A4E">
          <w:rPr>
            <w:rFonts w:ascii="Times New Roman" w:hAnsi="Times New Roman" w:cs="Times New Roman"/>
          </w:rPr>
          <w:t>, Fig. _</w:t>
        </w:r>
      </w:ins>
      <w:r w:rsidR="00B755DA">
        <w:rPr>
          <w:rFonts w:ascii="Times New Roman" w:hAnsi="Times New Roman" w:cs="Times New Roman"/>
        </w:rPr>
        <w:t>)</w:t>
      </w:r>
      <w:r w:rsidR="00BC3BC6">
        <w:rPr>
          <w:rFonts w:ascii="Times New Roman" w:hAnsi="Times New Roman" w:cs="Times New Roman"/>
        </w:rPr>
        <w:t>. How</w:t>
      </w:r>
      <w:r w:rsidR="009909AE">
        <w:rPr>
          <w:rFonts w:ascii="Times New Roman" w:hAnsi="Times New Roman" w:cs="Times New Roman"/>
        </w:rPr>
        <w:t xml:space="preserve">ever, </w:t>
      </w:r>
      <w:del w:id="66" w:author="Matthew Barbour" w:date="2016-04-15T13:37:00Z">
        <w:r w:rsidR="009909AE" w:rsidDel="00F07A4E">
          <w:rPr>
            <w:rFonts w:ascii="Times New Roman" w:hAnsi="Times New Roman" w:cs="Times New Roman"/>
          </w:rPr>
          <w:delText>the composition of the</w:delText>
        </w:r>
        <w:r w:rsidR="008A23D3" w:rsidDel="00F07A4E">
          <w:rPr>
            <w:rFonts w:ascii="Times New Roman" w:hAnsi="Times New Roman" w:cs="Times New Roman"/>
          </w:rPr>
          <w:delText xml:space="preserve"> mycorrhizal and bacterial communities </w:delText>
        </w:r>
        <w:r w:rsidR="009909AE" w:rsidDel="00F07A4E">
          <w:rPr>
            <w:rFonts w:ascii="Times New Roman" w:hAnsi="Times New Roman" w:cs="Times New Roman"/>
          </w:rPr>
          <w:delText xml:space="preserve">did differ in their responses to willow genotype and wind exposure. Specifically, </w:delText>
        </w:r>
      </w:del>
      <w:r w:rsidR="009909AE">
        <w:rPr>
          <w:rFonts w:ascii="Times New Roman" w:hAnsi="Times New Roman" w:cs="Times New Roman"/>
        </w:rPr>
        <w:t xml:space="preserve">willow genotype </w:t>
      </w:r>
      <w:r w:rsidR="00C813D3">
        <w:rPr>
          <w:rFonts w:ascii="Times New Roman" w:hAnsi="Times New Roman" w:cs="Times New Roman"/>
        </w:rPr>
        <w:t xml:space="preserve">had a modest independent effect on the composition of the </w:t>
      </w:r>
      <w:proofErr w:type="spellStart"/>
      <w:r w:rsidR="00C813D3">
        <w:rPr>
          <w:rFonts w:ascii="Times New Roman" w:hAnsi="Times New Roman" w:cs="Times New Roman"/>
        </w:rPr>
        <w:t>mycorrhizal</w:t>
      </w:r>
      <w:proofErr w:type="spellEnd"/>
      <w:r w:rsidR="00C813D3">
        <w:rPr>
          <w:rFonts w:ascii="Times New Roman" w:hAnsi="Times New Roman" w:cs="Times New Roman"/>
        </w:rPr>
        <w:t xml:space="preserve"> community (</w:t>
      </w:r>
      <w:r w:rsidR="00C813D3">
        <w:rPr>
          <w:rFonts w:ascii="Times New Roman" w:hAnsi="Times New Roman" w:cs="Times New Roman"/>
          <w:i/>
        </w:rPr>
        <w:t>R</w:t>
      </w:r>
      <w:r w:rsidR="00C813D3">
        <w:rPr>
          <w:rFonts w:ascii="Times New Roman" w:hAnsi="Times New Roman" w:cs="Times New Roman"/>
          <w:vertAlign w:val="superscript"/>
        </w:rPr>
        <w:t>2</w:t>
      </w:r>
      <w:r w:rsidR="00C813D3">
        <w:rPr>
          <w:rFonts w:ascii="Times New Roman" w:hAnsi="Times New Roman" w:cs="Times New Roman"/>
        </w:rPr>
        <w:t xml:space="preserve"> = 0.07</w:t>
      </w:r>
      <w:ins w:id="67" w:author="Matthew Barbour" w:date="2016-04-15T13:37:00Z">
        <w:r w:rsidR="00F07A4E">
          <w:rPr>
            <w:rFonts w:ascii="Times New Roman" w:hAnsi="Times New Roman" w:cs="Times New Roman"/>
          </w:rPr>
          <w:t>, Fig. _</w:t>
        </w:r>
      </w:ins>
      <w:r w:rsidR="00C813D3">
        <w:rPr>
          <w:rFonts w:ascii="Times New Roman" w:hAnsi="Times New Roman" w:cs="Times New Roman"/>
        </w:rPr>
        <w:t xml:space="preserve">), </w:t>
      </w:r>
      <w:r w:rsidR="009909AE">
        <w:rPr>
          <w:rFonts w:ascii="Times New Roman" w:hAnsi="Times New Roman" w:cs="Times New Roman"/>
        </w:rPr>
        <w:t xml:space="preserve">whereas wind-exposure had no detectable effect. </w:t>
      </w:r>
      <w:ins w:id="68" w:author="Matthew Barbour" w:date="2016-04-15T13:38:00Z">
        <w:r w:rsidR="00F07A4E">
          <w:rPr>
            <w:rFonts w:ascii="Times New Roman" w:hAnsi="Times New Roman" w:cs="Times New Roman"/>
          </w:rPr>
          <w:t>In contrast</w:t>
        </w:r>
      </w:ins>
      <w:ins w:id="69" w:author="Matthew Barbour" w:date="2016-04-15T13:39:00Z">
        <w:r w:rsidR="00F07A4E">
          <w:rPr>
            <w:rFonts w:ascii="Times New Roman" w:hAnsi="Times New Roman" w:cs="Times New Roman"/>
          </w:rPr>
          <w:t xml:space="preserve"> to the </w:t>
        </w:r>
        <w:proofErr w:type="spellStart"/>
        <w:r w:rsidR="00F07A4E">
          <w:rPr>
            <w:rFonts w:ascii="Times New Roman" w:hAnsi="Times New Roman" w:cs="Times New Roman"/>
          </w:rPr>
          <w:t>mycorrhizal</w:t>
        </w:r>
        <w:proofErr w:type="spellEnd"/>
        <w:r w:rsidR="00F07A4E">
          <w:rPr>
            <w:rFonts w:ascii="Times New Roman" w:hAnsi="Times New Roman" w:cs="Times New Roman"/>
          </w:rPr>
          <w:t xml:space="preserve"> community</w:t>
        </w:r>
      </w:ins>
      <w:ins w:id="70" w:author="Matthew Barbour" w:date="2016-04-15T13:38:00Z">
        <w:r w:rsidR="00F07A4E">
          <w:rPr>
            <w:rFonts w:ascii="Times New Roman" w:hAnsi="Times New Roman" w:cs="Times New Roman"/>
          </w:rPr>
          <w:t>,</w:t>
        </w:r>
      </w:ins>
      <w:ins w:id="71" w:author="Matthew Barbour" w:date="2016-04-15T13:39:00Z">
        <w:r w:rsidR="00F07A4E">
          <w:rPr>
            <w:rFonts w:ascii="Times New Roman" w:hAnsi="Times New Roman" w:cs="Times New Roman"/>
          </w:rPr>
          <w:t xml:space="preserve"> </w:t>
        </w:r>
      </w:ins>
      <w:ins w:id="72" w:author="Matthew Barbour" w:date="2016-04-15T13:41:00Z">
        <w:r w:rsidR="00F07A4E">
          <w:rPr>
            <w:rFonts w:ascii="Times New Roman" w:hAnsi="Times New Roman" w:cs="Times New Roman"/>
          </w:rPr>
          <w:t xml:space="preserve">we observed small effects of wind exposure on multiple indices of the bacteria community, with no detectable effect of willow genotype (Table 1). For example, </w:t>
        </w:r>
      </w:ins>
      <w:ins w:id="73" w:author="Matthew Barbour" w:date="2016-04-15T13:43:00Z">
        <w:r w:rsidR="00F07A4E">
          <w:rPr>
            <w:rFonts w:ascii="Times New Roman" w:hAnsi="Times New Roman" w:cs="Times New Roman"/>
          </w:rPr>
          <w:t>the roots of wind-exposed plants tended to host more bacteria OTUs (10% increase)</w:t>
        </w:r>
      </w:ins>
      <w:ins w:id="74" w:author="Matthew Barbour" w:date="2016-04-15T13:46:00Z">
        <w:r w:rsidR="008D4919">
          <w:rPr>
            <w:rFonts w:ascii="Times New Roman" w:hAnsi="Times New Roman" w:cs="Times New Roman"/>
          </w:rPr>
          <w:t xml:space="preserve"> than unexposed plants. Wind-exposed plants also had</w:t>
        </w:r>
      </w:ins>
      <w:ins w:id="75" w:author="Matthew Barbour" w:date="2016-04-15T13:44:00Z">
        <w:r w:rsidR="00F07A4E">
          <w:rPr>
            <w:rFonts w:ascii="Times New Roman" w:hAnsi="Times New Roman" w:cs="Times New Roman"/>
          </w:rPr>
          <w:t xml:space="preserve"> a more even</w:t>
        </w:r>
      </w:ins>
      <w:ins w:id="76" w:author="Matthew Barbour" w:date="2016-04-15T13:46:00Z">
        <w:r w:rsidR="008D4919">
          <w:rPr>
            <w:rFonts w:ascii="Times New Roman" w:hAnsi="Times New Roman" w:cs="Times New Roman"/>
          </w:rPr>
          <w:t>ly distributed</w:t>
        </w:r>
      </w:ins>
      <w:ins w:id="77" w:author="Matthew Barbour" w:date="2016-04-15T13:44:00Z">
        <w:r w:rsidR="00F07A4E">
          <w:rPr>
            <w:rFonts w:ascii="Times New Roman" w:hAnsi="Times New Roman" w:cs="Times New Roman"/>
          </w:rPr>
          <w:t xml:space="preserve"> bacteria community</w:t>
        </w:r>
      </w:ins>
      <w:ins w:id="78" w:author="Matthew Barbour" w:date="2016-04-15T13:46:00Z">
        <w:r w:rsidR="008D4919">
          <w:rPr>
            <w:rFonts w:ascii="Times New Roman" w:hAnsi="Times New Roman" w:cs="Times New Roman"/>
          </w:rPr>
          <w:t>, but the effect size was very small (</w:t>
        </w:r>
      </w:ins>
      <w:ins w:id="79" w:author="Matthew Barbour" w:date="2016-04-15T13:47:00Z">
        <w:r w:rsidR="008D4919">
          <w:rPr>
            <w:rFonts w:ascii="Times New Roman" w:hAnsi="Times New Roman" w:cs="Times New Roman"/>
          </w:rPr>
          <w:t>wind-exposed PIE = 0.9993, unexposed PIE = 0.9992)</w:t>
        </w:r>
      </w:ins>
      <w:ins w:id="80" w:author="Matthew Barbour" w:date="2016-04-15T13:44:00Z">
        <w:r w:rsidR="00F07A4E">
          <w:rPr>
            <w:rFonts w:ascii="Times New Roman" w:hAnsi="Times New Roman" w:cs="Times New Roman"/>
          </w:rPr>
          <w:t xml:space="preserve"> (Table 1). </w:t>
        </w:r>
      </w:ins>
      <w:ins w:id="81" w:author="Matthew Barbour" w:date="2016-04-15T13:48:00Z">
        <w:r w:rsidR="008D4919">
          <w:rPr>
            <w:rFonts w:ascii="Times New Roman" w:hAnsi="Times New Roman" w:cs="Times New Roman"/>
          </w:rPr>
          <w:t xml:space="preserve">While wind exposure did not affect the total abundance of bacteria OTUs, it had a marginal effect on </w:t>
        </w:r>
        <w:proofErr w:type="gramStart"/>
        <w:r w:rsidR="008D4919">
          <w:rPr>
            <w:rFonts w:ascii="Times New Roman" w:hAnsi="Times New Roman" w:cs="Times New Roman"/>
          </w:rPr>
          <w:t xml:space="preserve">the </w:t>
        </w:r>
        <w:proofErr w:type="spellStart"/>
        <w:r w:rsidR="008D4919">
          <w:rPr>
            <w:rFonts w:ascii="Times New Roman" w:hAnsi="Times New Roman" w:cs="Times New Roman"/>
          </w:rPr>
          <w:t>the</w:t>
        </w:r>
        <w:proofErr w:type="spellEnd"/>
        <w:proofErr w:type="gramEnd"/>
        <w:r w:rsidR="008D4919">
          <w:rPr>
            <w:rFonts w:ascii="Times New Roman" w:hAnsi="Times New Roman" w:cs="Times New Roman"/>
          </w:rPr>
          <w:t xml:space="preserve"> composition of the bacteria community (Fig _). </w:t>
        </w:r>
      </w:ins>
      <w:del w:id="82" w:author="Matthew Barbour" w:date="2016-04-15T13:49:00Z">
        <w:r w:rsidR="00C813D3" w:rsidDel="008D4919">
          <w:rPr>
            <w:rFonts w:ascii="Times New Roman" w:hAnsi="Times New Roman" w:cs="Times New Roman"/>
          </w:rPr>
          <w:delText xml:space="preserve">In contrast, willow genotype did not appear to affect the bacterial community, although wind exposure did appear to have a marginal effect (Table 1). </w:delText>
        </w:r>
      </w:del>
    </w:p>
    <w:p w14:paraId="3BAD2214" w14:textId="77777777" w:rsidR="004B2C07" w:rsidDel="00705EE2" w:rsidRDefault="004B2C07" w:rsidP="0059295B">
      <w:pPr>
        <w:spacing w:line="480" w:lineRule="auto"/>
        <w:rPr>
          <w:del w:id="83" w:author="Matthew Barbour" w:date="2016-04-15T10:50:00Z"/>
          <w:rFonts w:ascii="Times New Roman" w:hAnsi="Times New Roman" w:cs="Times New Roman"/>
        </w:rPr>
      </w:pPr>
    </w:p>
    <w:p w14:paraId="56BEB136" w14:textId="30DE675B" w:rsidR="004B2C07" w:rsidRPr="004B2C07" w:rsidDel="00705EE2" w:rsidRDefault="004B2C07" w:rsidP="004B2C07">
      <w:pPr>
        <w:spacing w:line="480" w:lineRule="auto"/>
        <w:rPr>
          <w:del w:id="84" w:author="Matthew Barbour" w:date="2016-04-15T10:50:00Z"/>
          <w:rFonts w:ascii="Times New Roman" w:hAnsi="Times New Roman" w:cs="Times New Roman"/>
        </w:rPr>
      </w:pPr>
      <w:del w:id="85" w:author="Matthew Barbour" w:date="2016-04-15T10:50:00Z">
        <w:r w:rsidDel="00705EE2">
          <w:rPr>
            <w:rFonts w:ascii="Times New Roman" w:hAnsi="Times New Roman" w:cs="Times New Roman"/>
          </w:rPr>
          <w:delText>Overall, t</w:delText>
        </w:r>
        <w:r w:rsidRPr="00767F5A" w:rsidDel="00705EE2">
          <w:rPr>
            <w:rFonts w:ascii="Times New Roman" w:hAnsi="Times New Roman" w:cs="Times New Roman"/>
          </w:rPr>
          <w:delText>hese negative effects of wind exposure were primarily mediated by an indirect effect on plant height (</w:delText>
        </w:r>
        <w:r w:rsidDel="00705EE2">
          <w:rPr>
            <w:rFonts w:ascii="Times New Roman" w:hAnsi="Times New Roman" w:cs="Times New Roman"/>
          </w:rPr>
          <w:delText xml:space="preserve">abundance,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Del="00705EE2">
          <w:rPr>
            <w:rFonts w:ascii="Times New Roman" w:hAnsi="Times New Roman" w:cs="Times New Roman"/>
          </w:rPr>
          <w:delText xml:space="preserve">; richness,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RPr="00767F5A" w:rsidDel="00705EE2">
          <w:rPr>
            <w:rFonts w:ascii="Times New Roman" w:hAnsi="Times New Roman" w:cs="Times New Roman"/>
          </w:rPr>
          <w:delText>) rather than a direct effect of being exposed to a more windy environment</w:delText>
        </w:r>
        <w:r w:rsidDel="00705EE2">
          <w:rPr>
            <w:rFonts w:ascii="Times New Roman" w:hAnsi="Times New Roman" w:cs="Times New Roman"/>
          </w:rPr>
          <w:delText xml:space="preserve"> </w:delText>
        </w:r>
        <w:r w:rsidRPr="00767F5A" w:rsidDel="00705EE2">
          <w:rPr>
            <w:rFonts w:ascii="Times New Roman" w:hAnsi="Times New Roman" w:cs="Times New Roman"/>
          </w:rPr>
          <w:delText>(</w:delText>
        </w:r>
        <w:r w:rsidDel="00705EE2">
          <w:rPr>
            <w:rFonts w:ascii="Times New Roman" w:hAnsi="Times New Roman" w:cs="Times New Roman"/>
          </w:rPr>
          <w:delText xml:space="preserve">abundance,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Del="00705EE2">
          <w:rPr>
            <w:rFonts w:ascii="Times New Roman" w:hAnsi="Times New Roman" w:cs="Times New Roman"/>
          </w:rPr>
          <w:delText xml:space="preserve">; richness,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RPr="00767F5A" w:rsidDel="00705EE2">
          <w:rPr>
            <w:rFonts w:ascii="Times New Roman" w:hAnsi="Times New Roman" w:cs="Times New Roman"/>
          </w:rPr>
          <w:delText>).</w:delText>
        </w:r>
        <w:r w:rsidDel="00705EE2">
          <w:rPr>
            <w:rFonts w:ascii="Times New Roman" w:hAnsi="Times New Roman" w:cs="Times New Roman"/>
            <w:i/>
          </w:rPr>
          <w:delText xml:space="preserve"> </w:delText>
        </w:r>
      </w:del>
    </w:p>
    <w:p w14:paraId="7C013E44" w14:textId="77777777" w:rsidR="004B2C07" w:rsidRPr="00962EC8" w:rsidRDefault="004B2C07" w:rsidP="0059295B">
      <w:pPr>
        <w:spacing w:line="480" w:lineRule="auto"/>
        <w:rPr>
          <w:rFonts w:ascii="Times New Roman" w:hAnsi="Times New Roman" w:cs="Times New Roman"/>
        </w:rPr>
      </w:pPr>
    </w:p>
    <w:p w14:paraId="6B33285B" w14:textId="77777777" w:rsidR="0025262B" w:rsidRDefault="0025262B" w:rsidP="0059295B">
      <w:pPr>
        <w:spacing w:line="480" w:lineRule="auto"/>
        <w:rPr>
          <w:rFonts w:ascii="Times New Roman" w:hAnsi="Times New Roman" w:cs="Times New Roman"/>
          <w:i/>
        </w:rPr>
      </w:pPr>
    </w:p>
    <w:p w14:paraId="5AA5A20A" w14:textId="0D57B9DC" w:rsidR="00C64D69" w:rsidRPr="00635FFD" w:rsidRDefault="00C64D69" w:rsidP="00C64D69">
      <w:pPr>
        <w:spacing w:line="480" w:lineRule="auto"/>
        <w:rPr>
          <w:rFonts w:ascii="Times New Roman" w:hAnsi="Times New Roman" w:cs="Times New Roman"/>
          <w:i/>
        </w:rPr>
      </w:pPr>
      <w:r>
        <w:rPr>
          <w:rFonts w:ascii="Times New Roman" w:hAnsi="Times New Roman" w:cs="Times New Roman"/>
          <w:i/>
        </w:rPr>
        <w:t>Ant-aphid</w:t>
      </w:r>
      <w:r w:rsidRPr="00635FFD">
        <w:rPr>
          <w:rFonts w:ascii="Times New Roman" w:hAnsi="Times New Roman" w:cs="Times New Roman"/>
          <w:i/>
        </w:rPr>
        <w:t xml:space="preserve"> experiment</w:t>
      </w:r>
    </w:p>
    <w:p w14:paraId="7425A140" w14:textId="1E1D6410" w:rsidR="001D0337" w:rsidRPr="00A870E5" w:rsidRDefault="001D0337" w:rsidP="00C64D69">
      <w:pPr>
        <w:spacing w:line="480" w:lineRule="auto"/>
        <w:rPr>
          <w:rFonts w:ascii="Times New Roman" w:eastAsiaTheme="minorEastAsia" w:hAnsi="Times New Roman" w:cs="Times New Roman"/>
        </w:rPr>
      </w:pPr>
      <w:r>
        <w:rPr>
          <w:rFonts w:ascii="Times New Roman" w:hAnsi="Times New Roman" w:cs="Times New Roman"/>
        </w:rPr>
        <w:t>Willow genotype</w:t>
      </w:r>
      <w:r w:rsidR="006E3FA0">
        <w:rPr>
          <w:rFonts w:ascii="Times New Roman" w:hAnsi="Times New Roman" w:cs="Times New Roman"/>
        </w:rPr>
        <w:t xml:space="preserve"> </w:t>
      </w:r>
      <w:r>
        <w:rPr>
          <w:rFonts w:ascii="Times New Roman" w:hAnsi="Times New Roman" w:cs="Times New Roman"/>
        </w:rPr>
        <w:t xml:space="preserve">had a strong effect on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rPr>
        <w:t xml:space="preserve"> abundance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9</m:t>
            </m:r>
          </m:sub>
          <m:sup>
            <m:r>
              <w:rPr>
                <w:rFonts w:ascii="Cambria Math" w:hAnsi="Cambria Math" w:cs="Times New Roman"/>
              </w:rPr>
              <m:t>2</m:t>
            </m:r>
          </m:sup>
        </m:sSubSup>
      </m:oMath>
      <w:r>
        <w:rPr>
          <w:rFonts w:ascii="Times New Roman" w:eastAsiaTheme="minorEastAsia" w:hAnsi="Times New Roman" w:cs="Times New Roman"/>
        </w:rPr>
        <w:t xml:space="preserve"> = 20.83, P = 0.013)</w:t>
      </w:r>
      <w:r w:rsidR="006E3FA0">
        <w:rPr>
          <w:rFonts w:ascii="Times New Roman" w:eastAsiaTheme="minorEastAsia" w:hAnsi="Times New Roman" w:cs="Times New Roman"/>
        </w:rPr>
        <w:t xml:space="preserve">, whereas mound distance </w:t>
      </w:r>
      <w:r>
        <w:rPr>
          <w:rFonts w:ascii="Times New Roman" w:eastAsiaTheme="minorEastAsia" w:hAnsi="Times New Roman" w:cs="Times New Roman"/>
        </w:rPr>
        <w:t xml:space="preserve">did not </w:t>
      </w:r>
      <w:r w:rsidR="006E3FA0">
        <w:rPr>
          <w:rFonts w:ascii="Times New Roman" w:eastAsiaTheme="minorEastAsia" w:hAnsi="Times New Roman" w:cs="Times New Roman"/>
        </w:rPr>
        <w:t xml:space="preserve">influence </w:t>
      </w:r>
      <w:r>
        <w:rPr>
          <w:rFonts w:ascii="Times New Roman" w:hAnsi="Times New Roman" w:cs="Times New Roman"/>
        </w:rPr>
        <w:t>aphid abundance</w:t>
      </w:r>
      <w:r>
        <w:rPr>
          <w:rFonts w:ascii="Times New Roman" w:eastAsiaTheme="minorEastAsia" w:hAnsi="Times New Roman" w:cs="Times New Roman"/>
        </w:rPr>
        <w:t xml:space="preserve"> </w:t>
      </w:r>
      <w:r>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Pr>
          <w:rFonts w:ascii="Times New Roman" w:eastAsiaTheme="minorEastAsia" w:hAnsi="Times New Roman" w:cs="Times New Roman"/>
        </w:rPr>
        <w:t xml:space="preserve"> = 0.55, P = 0.460). </w:t>
      </w:r>
      <w:r w:rsidR="00927CA9">
        <w:rPr>
          <w:rFonts w:ascii="Times New Roman" w:eastAsiaTheme="minorEastAsia" w:hAnsi="Times New Roman" w:cs="Times New Roman"/>
        </w:rPr>
        <w:t>Both a</w:t>
      </w:r>
      <w:r w:rsidR="00DD7F65">
        <w:rPr>
          <w:rFonts w:ascii="Times New Roman" w:eastAsiaTheme="minorEastAsia" w:hAnsi="Times New Roman" w:cs="Times New Roman"/>
        </w:rPr>
        <w:t xml:space="preserve">phid treatment </w:t>
      </w:r>
      <w:r w:rsidR="00927CA9">
        <w:rPr>
          <w:rFonts w:ascii="Times New Roman" w:eastAsiaTheme="minorEastAsia" w:hAnsi="Times New Roman" w:cs="Times New Roman"/>
        </w:rPr>
        <w:t xml:space="preserve">and mound distance </w:t>
      </w:r>
      <w:r w:rsidR="006E3FA0">
        <w:rPr>
          <w:rFonts w:ascii="Times New Roman" w:eastAsiaTheme="minorEastAsia" w:hAnsi="Times New Roman" w:cs="Times New Roman"/>
        </w:rPr>
        <w:t>independently affected</w:t>
      </w:r>
      <w:r w:rsidR="00927CA9">
        <w:rPr>
          <w:rFonts w:ascii="Times New Roman" w:eastAsiaTheme="minorEastAsia" w:hAnsi="Times New Roman" w:cs="Times New Roman"/>
        </w:rPr>
        <w:t xml:space="preserve"> the probability of finding </w:t>
      </w:r>
      <w:r w:rsidR="00DD7F65" w:rsidRPr="001D0337">
        <w:rPr>
          <w:rFonts w:ascii="Times New Roman" w:hAnsi="Times New Roman" w:cs="Times New Roman"/>
          <w:i/>
        </w:rPr>
        <w:t xml:space="preserve">F. </w:t>
      </w:r>
      <w:proofErr w:type="spellStart"/>
      <w:r w:rsidR="00DD7F65" w:rsidRPr="001D0337">
        <w:rPr>
          <w:rFonts w:ascii="Times New Roman" w:hAnsi="Times New Roman" w:cs="Times New Roman"/>
          <w:i/>
        </w:rPr>
        <w:t>obscuripes</w:t>
      </w:r>
      <w:proofErr w:type="spellEnd"/>
      <w:r w:rsidR="00927CA9">
        <w:rPr>
          <w:rFonts w:ascii="Times New Roman" w:hAnsi="Times New Roman" w:cs="Times New Roman"/>
          <w:i/>
        </w:rPr>
        <w:t xml:space="preserve"> </w:t>
      </w:r>
      <w:r w:rsidR="00927CA9">
        <w:rPr>
          <w:rFonts w:ascii="Times New Roman" w:hAnsi="Times New Roman" w:cs="Times New Roman"/>
        </w:rPr>
        <w:t xml:space="preserve">tending </w:t>
      </w:r>
      <w:r w:rsidR="00927CA9">
        <w:rPr>
          <w:rFonts w:ascii="Times New Roman" w:hAnsi="Times New Roman" w:cs="Times New Roman"/>
          <w:i/>
        </w:rPr>
        <w:t xml:space="preserve">Aphis </w:t>
      </w:r>
      <w:proofErr w:type="spellStart"/>
      <w:r w:rsidR="00927CA9">
        <w:rPr>
          <w:rFonts w:ascii="Times New Roman" w:hAnsi="Times New Roman" w:cs="Times New Roman"/>
          <w:i/>
        </w:rPr>
        <w:t>farinosa</w:t>
      </w:r>
      <w:proofErr w:type="spellEnd"/>
      <w:r w:rsidR="00927CA9">
        <w:rPr>
          <w:rFonts w:ascii="Times New Roman" w:hAnsi="Times New Roman" w:cs="Times New Roman"/>
          <w:i/>
        </w:rPr>
        <w:t xml:space="preserve">. </w:t>
      </w:r>
      <w:del w:id="86" w:author="Matthew Barbour" w:date="2016-04-15T10:51:00Z">
        <w:r w:rsidR="00927CA9" w:rsidDel="00705EE2">
          <w:rPr>
            <w:rFonts w:ascii="Times New Roman" w:hAnsi="Times New Roman" w:cs="Times New Roman"/>
          </w:rPr>
          <w:delText xml:space="preserve">Specifically, </w:delText>
        </w:r>
        <w:r w:rsidR="006E3FA0" w:rsidDel="00705EE2">
          <w:rPr>
            <w:rFonts w:ascii="Times New Roman" w:hAnsi="Times New Roman" w:cs="Times New Roman"/>
          </w:rPr>
          <w:delText>the</w:delText>
        </w:r>
      </w:del>
      <w:ins w:id="87" w:author="Matthew Barbour" w:date="2016-04-15T10:51:00Z">
        <w:r w:rsidR="00705EE2">
          <w:rPr>
            <w:rFonts w:ascii="Times New Roman" w:hAnsi="Times New Roman" w:cs="Times New Roman"/>
          </w:rPr>
          <w:t>The</w:t>
        </w:r>
      </w:ins>
      <w:r w:rsidR="006E3FA0">
        <w:rPr>
          <w:rFonts w:ascii="Times New Roman" w:hAnsi="Times New Roman" w:cs="Times New Roman"/>
        </w:rPr>
        <w:t xml:space="preserve"> probability of finding</w:t>
      </w:r>
      <w:r w:rsidR="006E3FA0" w:rsidRPr="00927CA9">
        <w:rPr>
          <w:rFonts w:ascii="Times New Roman" w:hAnsi="Times New Roman" w:cs="Times New Roman"/>
          <w:i/>
        </w:rPr>
        <w:t xml:space="preserve"> </w:t>
      </w:r>
      <w:r w:rsidR="006E3FA0" w:rsidRPr="001D0337">
        <w:rPr>
          <w:rFonts w:ascii="Times New Roman" w:hAnsi="Times New Roman" w:cs="Times New Roman"/>
          <w:i/>
        </w:rPr>
        <w:t xml:space="preserve">F. </w:t>
      </w:r>
      <w:proofErr w:type="spellStart"/>
      <w:r w:rsidR="006E3FA0" w:rsidRPr="001D0337">
        <w:rPr>
          <w:rFonts w:ascii="Times New Roman" w:hAnsi="Times New Roman" w:cs="Times New Roman"/>
          <w:i/>
        </w:rPr>
        <w:t>obscuripes</w:t>
      </w:r>
      <w:proofErr w:type="spellEnd"/>
      <w:ins w:id="88" w:author="Matthew Barbour" w:date="2016-04-15T10:51:00Z">
        <w:r w:rsidR="00705EE2">
          <w:rPr>
            <w:rFonts w:ascii="Times New Roman" w:hAnsi="Times New Roman" w:cs="Times New Roman"/>
            <w:i/>
          </w:rPr>
          <w:t xml:space="preserve"> </w:t>
        </w:r>
        <w:r w:rsidR="00705EE2">
          <w:rPr>
            <w:rFonts w:ascii="Times New Roman" w:hAnsi="Times New Roman" w:cs="Times New Roman"/>
          </w:rPr>
          <w:t>on willows</w:t>
        </w:r>
      </w:ins>
      <w:r w:rsidR="006E3FA0">
        <w:rPr>
          <w:rFonts w:ascii="Times New Roman" w:hAnsi="Times New Roman" w:cs="Times New Roman"/>
          <w:i/>
        </w:rPr>
        <w:t xml:space="preserve"> </w:t>
      </w:r>
      <w:r w:rsidR="00927CA9">
        <w:rPr>
          <w:rFonts w:ascii="Times New Roman" w:hAnsi="Times New Roman" w:cs="Times New Roman"/>
        </w:rPr>
        <w:t xml:space="preserve">increased from &lt; 1% to 10% </w:t>
      </w:r>
      <w:r w:rsidR="006E3FA0">
        <w:rPr>
          <w:rFonts w:ascii="Times New Roman" w:hAnsi="Times New Roman" w:cs="Times New Roman"/>
        </w:rPr>
        <w:t xml:space="preserve">in the aphid treatment </w:t>
      </w:r>
      <w:r w:rsidR="00927CA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sidR="00927CA9">
        <w:rPr>
          <w:rFonts w:ascii="Times New Roman" w:eastAsiaTheme="minorEastAsia" w:hAnsi="Times New Roman" w:cs="Times New Roman"/>
        </w:rPr>
        <w:t xml:space="preserve"> = 28.10, P &lt; </w:t>
      </w:r>
      <w:r w:rsidR="006E3FA0">
        <w:rPr>
          <w:rFonts w:ascii="Times New Roman" w:eastAsiaTheme="minorEastAsia" w:hAnsi="Times New Roman" w:cs="Times New Roman"/>
        </w:rPr>
        <w:t xml:space="preserve">0.001) and </w:t>
      </w:r>
      <w:r w:rsidR="006E3FA0">
        <w:rPr>
          <w:rFonts w:ascii="Times New Roman" w:hAnsi="Times New Roman" w:cs="Times New Roman"/>
        </w:rPr>
        <w:t xml:space="preserve">decreased from 4% </w:t>
      </w:r>
      <w:r w:rsidR="0072272B">
        <w:rPr>
          <w:rFonts w:ascii="Times New Roman" w:hAnsi="Times New Roman" w:cs="Times New Roman"/>
        </w:rPr>
        <w:t xml:space="preserve">at </w:t>
      </w:r>
      <w:del w:id="89" w:author="Matthew Barbour" w:date="2016-04-15T10:52:00Z">
        <w:r w:rsidR="0072272B" w:rsidDel="00705EE2">
          <w:rPr>
            <w:rFonts w:ascii="Times New Roman" w:hAnsi="Times New Roman" w:cs="Times New Roman"/>
          </w:rPr>
          <w:delText xml:space="preserve">2 m </w:delText>
        </w:r>
      </w:del>
      <w:r w:rsidR="00927CA9">
        <w:rPr>
          <w:rFonts w:ascii="Times New Roman" w:hAnsi="Times New Roman" w:cs="Times New Roman"/>
        </w:rPr>
        <w:t xml:space="preserve">to </w:t>
      </w:r>
      <w:r w:rsidR="006E3FA0">
        <w:rPr>
          <w:rFonts w:ascii="Times New Roman" w:hAnsi="Times New Roman" w:cs="Times New Roman"/>
        </w:rPr>
        <w:t>&lt; 1% at 12 m from the ant mound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sidR="006E3FA0">
        <w:rPr>
          <w:rFonts w:ascii="Times New Roman" w:eastAsiaTheme="minorEastAsia" w:hAnsi="Times New Roman" w:cs="Times New Roman"/>
        </w:rPr>
        <w:t xml:space="preserve"> = 4.02, P = 0.045)</w:t>
      </w:r>
      <w:r w:rsidR="00927CA9">
        <w:rPr>
          <w:rFonts w:ascii="Times New Roman" w:hAnsi="Times New Roman" w:cs="Times New Roman"/>
        </w:rPr>
        <w:t>.</w:t>
      </w:r>
      <w:r w:rsidR="00A870E5">
        <w:rPr>
          <w:rFonts w:ascii="Times New Roman" w:hAnsi="Times New Roman" w:cs="Times New Roman"/>
        </w:rPr>
        <w:t xml:space="preserve"> Genotype did not appear to have a strong effect on the probability of finding</w:t>
      </w:r>
      <w:r w:rsidR="00A870E5" w:rsidRPr="00927CA9">
        <w:rPr>
          <w:rFonts w:ascii="Times New Roman" w:hAnsi="Times New Roman" w:cs="Times New Roman"/>
          <w:i/>
        </w:rPr>
        <w:t xml:space="preserve"> </w:t>
      </w:r>
      <w:r w:rsidR="00A870E5" w:rsidRPr="001D0337">
        <w:rPr>
          <w:rFonts w:ascii="Times New Roman" w:hAnsi="Times New Roman" w:cs="Times New Roman"/>
          <w:i/>
        </w:rPr>
        <w:t xml:space="preserve">F. </w:t>
      </w:r>
      <w:proofErr w:type="spellStart"/>
      <w:r w:rsidR="00A870E5" w:rsidRPr="001D0337">
        <w:rPr>
          <w:rFonts w:ascii="Times New Roman" w:hAnsi="Times New Roman" w:cs="Times New Roman"/>
          <w:i/>
        </w:rPr>
        <w:t>obscuripes</w:t>
      </w:r>
      <w:proofErr w:type="spellEnd"/>
      <w:r w:rsidR="00A870E5">
        <w:rPr>
          <w:rFonts w:ascii="Times New Roman" w:hAnsi="Times New Roman" w:cs="Times New Roman"/>
          <w:i/>
        </w:rPr>
        <w:t xml:space="preserve"> </w:t>
      </w:r>
      <w:r w:rsidR="00A870E5">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sidR="00A870E5">
        <w:rPr>
          <w:rFonts w:ascii="Times New Roman" w:eastAsiaTheme="minorEastAsia" w:hAnsi="Times New Roman" w:cs="Times New Roman"/>
        </w:rPr>
        <w:t xml:space="preserve"> = 0.98, P = 0.322).</w:t>
      </w:r>
    </w:p>
    <w:p w14:paraId="4B7B6FD9" w14:textId="77777777" w:rsidR="001D0337" w:rsidRPr="001D0337" w:rsidRDefault="001D0337" w:rsidP="00C64D69">
      <w:pPr>
        <w:spacing w:line="480" w:lineRule="auto"/>
        <w:rPr>
          <w:rFonts w:ascii="Times New Roman" w:hAnsi="Times New Roman" w:cs="Times New Roman"/>
        </w:rPr>
      </w:pPr>
    </w:p>
    <w:p w14:paraId="1F464A07" w14:textId="1B47C48B" w:rsidR="00C64D69" w:rsidRDefault="005C4CBA" w:rsidP="00C64D69">
      <w:pPr>
        <w:spacing w:line="480" w:lineRule="auto"/>
        <w:rPr>
          <w:rFonts w:ascii="Times New Roman" w:hAnsi="Times New Roman" w:cs="Times New Roman"/>
          <w:iCs/>
        </w:rPr>
      </w:pPr>
      <w:r>
        <w:rPr>
          <w:rFonts w:ascii="Times New Roman" w:hAnsi="Times New Roman" w:cs="Times New Roman"/>
          <w:u w:val="single"/>
        </w:rPr>
        <w:t>Individual p</w:t>
      </w:r>
      <w:r w:rsidR="00C64D69" w:rsidRPr="00635FFD">
        <w:rPr>
          <w:rFonts w:ascii="Times New Roman" w:hAnsi="Times New Roman" w:cs="Times New Roman"/>
          <w:u w:val="single"/>
        </w:rPr>
        <w:t>henotype</w:t>
      </w:r>
      <w:r w:rsidR="00C64D69">
        <w:rPr>
          <w:rFonts w:ascii="Times New Roman" w:hAnsi="Times New Roman" w:cs="Times New Roman"/>
          <w:u w:val="single"/>
        </w:rPr>
        <w:t>s</w:t>
      </w:r>
      <w:r w:rsidR="00C64D69">
        <w:rPr>
          <w:rFonts w:ascii="Times New Roman" w:hAnsi="Times New Roman" w:cs="Times New Roman"/>
        </w:rPr>
        <w:t>:</w:t>
      </w:r>
      <w:r w:rsidR="00C64D69">
        <w:rPr>
          <w:rFonts w:ascii="Times New Roman" w:hAnsi="Times New Roman" w:cs="Times New Roman"/>
          <w:i/>
        </w:rPr>
        <w:t xml:space="preserve"> </w:t>
      </w:r>
      <w:r w:rsidR="00C64D69">
        <w:rPr>
          <w:rFonts w:ascii="Times New Roman" w:hAnsi="Times New Roman" w:cs="Times New Roman"/>
        </w:rPr>
        <w:t>In contrast to the wind experiment, we found that both plant</w:t>
      </w:r>
      <w:r w:rsidR="00962EC8">
        <w:rPr>
          <w:rFonts w:ascii="Times New Roman" w:hAnsi="Times New Roman" w:cs="Times New Roman"/>
        </w:rPr>
        <w:t>-growth and leaf traits</w:t>
      </w:r>
      <w:r w:rsidR="00B355E5">
        <w:rPr>
          <w:rFonts w:ascii="Times New Roman" w:hAnsi="Times New Roman" w:cs="Times New Roman"/>
        </w:rPr>
        <w:t xml:space="preserve"> were influenced primarily</w:t>
      </w:r>
      <w:r w:rsidR="00C64D69">
        <w:rPr>
          <w:rFonts w:ascii="Times New Roman" w:hAnsi="Times New Roman" w:cs="Times New Roman"/>
        </w:rPr>
        <w:t xml:space="preserve"> by willow genotype</w:t>
      </w:r>
      <w:r w:rsidR="006E3FA0">
        <w:rPr>
          <w:rFonts w:ascii="Times New Roman" w:hAnsi="Times New Roman" w:cs="Times New Roman"/>
        </w:rPr>
        <w:t xml:space="preserve"> rather than the environmental factors</w:t>
      </w:r>
      <w:r w:rsidR="0039557D">
        <w:rPr>
          <w:rFonts w:ascii="Times New Roman" w:hAnsi="Times New Roman" w:cs="Times New Roman"/>
        </w:rPr>
        <w:t xml:space="preserve"> in the ant-aphid experiment</w:t>
      </w:r>
      <w:r w:rsidR="00A00D5F">
        <w:rPr>
          <w:rFonts w:ascii="Times New Roman" w:hAnsi="Times New Roman" w:cs="Times New Roman"/>
        </w:rPr>
        <w:t xml:space="preserve"> (Table 2</w:t>
      </w:r>
      <w:r w:rsidR="00C64D69" w:rsidRPr="007B13B4">
        <w:rPr>
          <w:rFonts w:ascii="Times New Roman" w:hAnsi="Times New Roman" w:cs="Times New Roman"/>
          <w:iCs/>
        </w:rPr>
        <w:t>).</w:t>
      </w:r>
      <w:r w:rsidR="00C64D69">
        <w:rPr>
          <w:rFonts w:ascii="Times New Roman" w:hAnsi="Times New Roman" w:cs="Times New Roman"/>
          <w:iCs/>
        </w:rPr>
        <w:t xml:space="preserve"> </w:t>
      </w:r>
      <w:r w:rsidR="0039557D">
        <w:rPr>
          <w:rFonts w:ascii="Times New Roman" w:hAnsi="Times New Roman" w:cs="Times New Roman"/>
          <w:iCs/>
        </w:rPr>
        <w:t xml:space="preserve">For example, </w:t>
      </w:r>
      <w:r w:rsidR="0038631D">
        <w:rPr>
          <w:rFonts w:ascii="Times New Roman" w:hAnsi="Times New Roman" w:cs="Times New Roman"/>
          <w:iCs/>
        </w:rPr>
        <w:t xml:space="preserve">all of the plant-growth traits we measured varied </w:t>
      </w:r>
      <w:r w:rsidR="00B355E5">
        <w:rPr>
          <w:rFonts w:ascii="Times New Roman" w:hAnsi="Times New Roman" w:cs="Times New Roman"/>
          <w:iCs/>
        </w:rPr>
        <w:t>approximately</w:t>
      </w:r>
      <w:r w:rsidR="009E638D">
        <w:rPr>
          <w:rFonts w:ascii="Times New Roman" w:hAnsi="Times New Roman" w:cs="Times New Roman"/>
          <w:iCs/>
        </w:rPr>
        <w:t xml:space="preserve"> 2-fold</w:t>
      </w:r>
      <w:r w:rsidR="0038631D">
        <w:rPr>
          <w:rFonts w:ascii="Times New Roman" w:hAnsi="Times New Roman" w:cs="Times New Roman"/>
          <w:iCs/>
        </w:rPr>
        <w:t xml:space="preserve"> among the most disparate willow genotypes</w:t>
      </w:r>
      <w:r w:rsidR="00B355E5">
        <w:rPr>
          <w:rFonts w:ascii="Times New Roman" w:hAnsi="Times New Roman" w:cs="Times New Roman"/>
          <w:iCs/>
        </w:rPr>
        <w:t>. Willows also appeared to produce slightly more shoots in the absence of aphids and at further distanc</w:t>
      </w:r>
      <w:r w:rsidR="0038631D">
        <w:rPr>
          <w:rFonts w:ascii="Times New Roman" w:hAnsi="Times New Roman" w:cs="Times New Roman"/>
          <w:iCs/>
        </w:rPr>
        <w:t>es from ant mounds (Table 2), but this effect was weak (</w:t>
      </w:r>
      <w:r w:rsidR="0038631D" w:rsidRPr="0038631D">
        <w:rPr>
          <w:rFonts w:ascii="Times New Roman" w:hAnsi="Times New Roman" w:cs="Times New Roman"/>
          <w:i/>
          <w:iCs/>
        </w:rPr>
        <w:t>R</w:t>
      </w:r>
      <w:r w:rsidR="0038631D" w:rsidRPr="0038631D">
        <w:rPr>
          <w:rFonts w:ascii="Times New Roman" w:hAnsi="Times New Roman" w:cs="Times New Roman"/>
          <w:iCs/>
          <w:vertAlign w:val="superscript"/>
        </w:rPr>
        <w:t>2</w:t>
      </w:r>
      <w:r w:rsidR="0038631D">
        <w:rPr>
          <w:rFonts w:ascii="Times New Roman" w:hAnsi="Times New Roman" w:cs="Times New Roman"/>
          <w:iCs/>
        </w:rPr>
        <w:t xml:space="preserve"> = 0.01) compared to willow genotype (</w:t>
      </w:r>
      <w:r w:rsidR="0038631D" w:rsidRPr="0038631D">
        <w:rPr>
          <w:rFonts w:ascii="Times New Roman" w:hAnsi="Times New Roman" w:cs="Times New Roman"/>
          <w:i/>
          <w:iCs/>
        </w:rPr>
        <w:t>R</w:t>
      </w:r>
      <w:r w:rsidR="0038631D" w:rsidRPr="0038631D">
        <w:rPr>
          <w:rFonts w:ascii="Times New Roman" w:hAnsi="Times New Roman" w:cs="Times New Roman"/>
          <w:iCs/>
          <w:vertAlign w:val="superscript"/>
        </w:rPr>
        <w:t>2</w:t>
      </w:r>
      <w:r w:rsidR="0038631D">
        <w:rPr>
          <w:rFonts w:ascii="Times New Roman" w:hAnsi="Times New Roman" w:cs="Times New Roman"/>
          <w:iCs/>
        </w:rPr>
        <w:t xml:space="preserve"> = 0.15). </w:t>
      </w:r>
      <w:r w:rsidR="00A776D5">
        <w:rPr>
          <w:rFonts w:ascii="Times New Roman" w:hAnsi="Times New Roman" w:cs="Times New Roman"/>
          <w:iCs/>
        </w:rPr>
        <w:t>Similar to the wind experiment</w:t>
      </w:r>
      <w:r w:rsidR="0038631D">
        <w:rPr>
          <w:rFonts w:ascii="Times New Roman" w:hAnsi="Times New Roman" w:cs="Times New Roman"/>
          <w:iCs/>
        </w:rPr>
        <w:t xml:space="preserve">, </w:t>
      </w:r>
      <w:r w:rsidR="009E638D">
        <w:rPr>
          <w:rFonts w:ascii="Times New Roman" w:hAnsi="Times New Roman" w:cs="Times New Roman"/>
          <w:iCs/>
        </w:rPr>
        <w:t xml:space="preserve">leaf </w:t>
      </w:r>
      <w:proofErr w:type="spellStart"/>
      <w:r w:rsidR="009E638D">
        <w:rPr>
          <w:rFonts w:ascii="Times New Roman" w:hAnsi="Times New Roman" w:cs="Times New Roman"/>
          <w:iCs/>
        </w:rPr>
        <w:t>trichome</w:t>
      </w:r>
      <w:proofErr w:type="spellEnd"/>
      <w:r w:rsidR="009E638D">
        <w:rPr>
          <w:rFonts w:ascii="Times New Roman" w:hAnsi="Times New Roman" w:cs="Times New Roman"/>
          <w:iCs/>
        </w:rPr>
        <w:t xml:space="preserve"> density</w:t>
      </w:r>
      <w:r w:rsidR="0038631D">
        <w:rPr>
          <w:rFonts w:ascii="Times New Roman" w:hAnsi="Times New Roman" w:cs="Times New Roman"/>
          <w:iCs/>
        </w:rPr>
        <w:t xml:space="preserve"> varied 30-fold among willow genotypes, </w:t>
      </w:r>
      <w:r w:rsidR="0039557D">
        <w:rPr>
          <w:rFonts w:ascii="Times New Roman" w:hAnsi="Times New Roman" w:cs="Times New Roman"/>
          <w:iCs/>
        </w:rPr>
        <w:t>but there was little apparent effect of willow genotype on leaf water conte</w:t>
      </w:r>
      <w:r w:rsidR="00E92255">
        <w:rPr>
          <w:rFonts w:ascii="Times New Roman" w:hAnsi="Times New Roman" w:cs="Times New Roman"/>
          <w:iCs/>
        </w:rPr>
        <w:t>nt in the ant-aphid</w:t>
      </w:r>
      <w:r w:rsidR="0039557D">
        <w:rPr>
          <w:rFonts w:ascii="Times New Roman" w:hAnsi="Times New Roman" w:cs="Times New Roman"/>
          <w:iCs/>
        </w:rPr>
        <w:t xml:space="preserve"> experiment</w:t>
      </w:r>
      <w:r w:rsidR="00A00D5F">
        <w:rPr>
          <w:rFonts w:ascii="Times New Roman" w:hAnsi="Times New Roman" w:cs="Times New Roman"/>
          <w:iCs/>
        </w:rPr>
        <w:t xml:space="preserve"> (Table 2</w:t>
      </w:r>
      <w:r w:rsidR="009E638D">
        <w:rPr>
          <w:rFonts w:ascii="Times New Roman" w:hAnsi="Times New Roman" w:cs="Times New Roman"/>
          <w:iCs/>
        </w:rPr>
        <w:t>)</w:t>
      </w:r>
      <w:r w:rsidR="0039557D">
        <w:rPr>
          <w:rFonts w:ascii="Times New Roman" w:hAnsi="Times New Roman" w:cs="Times New Roman"/>
          <w:iCs/>
        </w:rPr>
        <w:t xml:space="preserve">. </w:t>
      </w:r>
    </w:p>
    <w:p w14:paraId="443811FF" w14:textId="77777777" w:rsidR="00C64D69" w:rsidRDefault="00C64D69" w:rsidP="00C64D69">
      <w:pPr>
        <w:spacing w:line="480" w:lineRule="auto"/>
        <w:rPr>
          <w:rFonts w:ascii="Times New Roman" w:hAnsi="Times New Roman" w:cs="Times New Roman"/>
        </w:rPr>
      </w:pPr>
    </w:p>
    <w:p w14:paraId="20D5CF3F" w14:textId="488BA688" w:rsidR="000B0F96" w:rsidRDefault="005C4CBA" w:rsidP="00C64D69">
      <w:pPr>
        <w:spacing w:line="480" w:lineRule="auto"/>
        <w:rPr>
          <w:rFonts w:ascii="Times New Roman" w:hAnsi="Times New Roman" w:cs="Times New Roman"/>
        </w:rPr>
      </w:pPr>
      <w:commentRangeStart w:id="90"/>
      <w:r>
        <w:rPr>
          <w:rFonts w:ascii="Times New Roman" w:hAnsi="Times New Roman" w:cs="Times New Roman"/>
          <w:u w:val="single"/>
        </w:rPr>
        <w:t>Community phenotypes</w:t>
      </w:r>
      <w:r w:rsidR="00C64D69" w:rsidRPr="007B13B4">
        <w:rPr>
          <w:rFonts w:ascii="Times New Roman" w:hAnsi="Times New Roman" w:cs="Times New Roman"/>
          <w:u w:val="single"/>
        </w:rPr>
        <w:t>:</w:t>
      </w:r>
      <w:r w:rsidR="00C64D69">
        <w:rPr>
          <w:rFonts w:ascii="Times New Roman" w:hAnsi="Times New Roman" w:cs="Times New Roman"/>
        </w:rPr>
        <w:t xml:space="preserve"> </w:t>
      </w:r>
      <w:commentRangeEnd w:id="90"/>
      <w:r w:rsidR="0073072E">
        <w:rPr>
          <w:rStyle w:val="CommentReference"/>
        </w:rPr>
        <w:commentReference w:id="90"/>
      </w:r>
      <w:r w:rsidR="00916A2B">
        <w:rPr>
          <w:rFonts w:ascii="Times New Roman" w:hAnsi="Times New Roman" w:cs="Times New Roman"/>
        </w:rPr>
        <w:t xml:space="preserve">Similar to the plant traits, willow genotype was the primary determinant of arthropod community responses. We found that the richness and abundance of arthropods varied 2.6- and 4-fold, respectively, among the most disparate willow genotypes. The effect of willow genotype on arthropod richness appeared to be due to correlated responses in arthropod abundance, as willow genotype had no effect on the probability of interspecific encounter. </w:t>
      </w:r>
      <w:ins w:id="91" w:author="Matthew Barbour" w:date="2016-04-15T14:54:00Z">
        <w:r w:rsidR="006B0DE6">
          <w:rPr>
            <w:rFonts w:ascii="Times New Roman" w:hAnsi="Times New Roman" w:cs="Times New Roman"/>
          </w:rPr>
          <w:t xml:space="preserve">WHICH TRAITS ARE MEDIATING ARTHROPOD </w:t>
        </w:r>
        <w:proofErr w:type="gramStart"/>
        <w:r w:rsidR="006B0DE6">
          <w:rPr>
            <w:rFonts w:ascii="Times New Roman" w:hAnsi="Times New Roman" w:cs="Times New Roman"/>
          </w:rPr>
          <w:t>RESPONSES.</w:t>
        </w:r>
        <w:proofErr w:type="gramEnd"/>
        <w:r w:rsidR="006B0DE6">
          <w:rPr>
            <w:rFonts w:ascii="Times New Roman" w:hAnsi="Times New Roman" w:cs="Times New Roman"/>
          </w:rPr>
          <w:t xml:space="preserve"> </w:t>
        </w:r>
      </w:ins>
      <w:r w:rsidR="00916A2B">
        <w:rPr>
          <w:rFonts w:ascii="Times New Roman" w:hAnsi="Times New Roman" w:cs="Times New Roman"/>
        </w:rPr>
        <w:t xml:space="preserve">We did detect a significant </w:t>
      </w:r>
      <w:proofErr w:type="spellStart"/>
      <w:r w:rsidR="00916A2B" w:rsidRPr="00916A2B">
        <w:rPr>
          <w:rFonts w:ascii="Times New Roman" w:hAnsi="Times New Roman" w:cs="Times New Roman"/>
        </w:rPr>
        <w:t>E</w:t>
      </w:r>
      <w:r w:rsidR="00916A2B" w:rsidRPr="00916A2B">
        <w:rPr>
          <w:rFonts w:ascii="Times New Roman" w:hAnsi="Times New Roman" w:cs="Times New Roman"/>
          <w:vertAlign w:val="subscript"/>
        </w:rPr>
        <w:t>aphid</w:t>
      </w:r>
      <w:proofErr w:type="spellEnd"/>
      <m:oMath>
        <m:r>
          <w:rPr>
            <w:rFonts w:ascii="Cambria Math" w:hAnsi="Cambria Math" w:cs="Times New Roman"/>
          </w:rPr>
          <m:t>×</m:t>
        </m:r>
      </m:oMath>
      <w:r w:rsidR="00916A2B" w:rsidRPr="00916A2B">
        <w:rPr>
          <w:rFonts w:ascii="Times New Roman" w:hAnsi="Times New Roman" w:cs="Times New Roman"/>
        </w:rPr>
        <w:t>E</w:t>
      </w:r>
      <w:r w:rsidR="00916A2B" w:rsidRPr="00916A2B">
        <w:rPr>
          <w:rFonts w:ascii="Times New Roman" w:hAnsi="Times New Roman" w:cs="Times New Roman"/>
          <w:vertAlign w:val="subscript"/>
        </w:rPr>
        <w:t>ant</w:t>
      </w:r>
      <w:r w:rsidR="00916A2B">
        <w:rPr>
          <w:rFonts w:ascii="Times New Roman" w:hAnsi="Times New Roman" w:cs="Times New Roman"/>
        </w:rPr>
        <w:t xml:space="preserve"> effect on arthropod ab</w:t>
      </w:r>
      <w:r w:rsidR="0072272B">
        <w:rPr>
          <w:rFonts w:ascii="Times New Roman" w:hAnsi="Times New Roman" w:cs="Times New Roman"/>
        </w:rPr>
        <w:t>undance (Table 2). Arthropods were</w:t>
      </w:r>
      <w:r w:rsidR="00916A2B">
        <w:rPr>
          <w:rFonts w:ascii="Times New Roman" w:hAnsi="Times New Roman" w:cs="Times New Roman"/>
        </w:rPr>
        <w:t xml:space="preserve"> 1.8-fold </w:t>
      </w:r>
      <w:r w:rsidR="0072272B">
        <w:rPr>
          <w:rFonts w:ascii="Times New Roman" w:hAnsi="Times New Roman" w:cs="Times New Roman"/>
        </w:rPr>
        <w:t xml:space="preserve">more abundant </w:t>
      </w:r>
      <w:r w:rsidR="00916A2B">
        <w:rPr>
          <w:rFonts w:ascii="Times New Roman" w:hAnsi="Times New Roman" w:cs="Times New Roman"/>
        </w:rPr>
        <w:t xml:space="preserve">on aphid-treated willows at </w:t>
      </w:r>
      <w:r w:rsidR="0072272B">
        <w:rPr>
          <w:rFonts w:ascii="Times New Roman" w:hAnsi="Times New Roman" w:cs="Times New Roman"/>
        </w:rPr>
        <w:t xml:space="preserve">12 m vs. 2 m </w:t>
      </w:r>
      <w:r w:rsidR="00916A2B">
        <w:rPr>
          <w:rFonts w:ascii="Times New Roman" w:hAnsi="Times New Roman" w:cs="Times New Roman"/>
        </w:rPr>
        <w:t xml:space="preserve">from ant mounds; however, this </w:t>
      </w:r>
      <w:proofErr w:type="spellStart"/>
      <w:r w:rsidR="00916A2B" w:rsidRPr="00916A2B">
        <w:rPr>
          <w:rFonts w:ascii="Times New Roman" w:hAnsi="Times New Roman" w:cs="Times New Roman"/>
        </w:rPr>
        <w:t>E</w:t>
      </w:r>
      <w:r w:rsidR="00916A2B" w:rsidRPr="00916A2B">
        <w:rPr>
          <w:rFonts w:ascii="Times New Roman" w:hAnsi="Times New Roman" w:cs="Times New Roman"/>
          <w:vertAlign w:val="subscript"/>
        </w:rPr>
        <w:t>aphid</w:t>
      </w:r>
      <w:proofErr w:type="spellEnd"/>
      <m:oMath>
        <m:r>
          <w:rPr>
            <w:rFonts w:ascii="Cambria Math" w:hAnsi="Cambria Math" w:cs="Times New Roman"/>
          </w:rPr>
          <m:t>×</m:t>
        </m:r>
      </m:oMath>
      <w:r w:rsidR="00916A2B" w:rsidRPr="00916A2B">
        <w:rPr>
          <w:rFonts w:ascii="Times New Roman" w:hAnsi="Times New Roman" w:cs="Times New Roman"/>
        </w:rPr>
        <w:t>E</w:t>
      </w:r>
      <w:r w:rsidR="00916A2B" w:rsidRPr="00916A2B">
        <w:rPr>
          <w:rFonts w:ascii="Times New Roman" w:hAnsi="Times New Roman" w:cs="Times New Roman"/>
          <w:vertAlign w:val="subscript"/>
        </w:rPr>
        <w:t>ant</w:t>
      </w:r>
      <w:r w:rsidR="00916A2B">
        <w:rPr>
          <w:rFonts w:ascii="Times New Roman" w:hAnsi="Times New Roman" w:cs="Times New Roman"/>
        </w:rPr>
        <w:t xml:space="preserve"> effect was small</w:t>
      </w:r>
      <w:r w:rsidR="0072272B">
        <w:rPr>
          <w:rFonts w:ascii="Times New Roman" w:hAnsi="Times New Roman" w:cs="Times New Roman"/>
        </w:rPr>
        <w:t xml:space="preserve"> (</w:t>
      </w:r>
      <w:r w:rsidR="0072272B" w:rsidRPr="0072272B">
        <w:rPr>
          <w:rFonts w:ascii="Times New Roman" w:hAnsi="Times New Roman" w:cs="Times New Roman"/>
          <w:i/>
        </w:rPr>
        <w:t>R</w:t>
      </w:r>
      <w:r w:rsidR="0072272B" w:rsidRPr="0072272B">
        <w:rPr>
          <w:rFonts w:ascii="Times New Roman" w:hAnsi="Times New Roman" w:cs="Times New Roman"/>
          <w:vertAlign w:val="superscript"/>
        </w:rPr>
        <w:t xml:space="preserve">2 </w:t>
      </w:r>
      <w:r w:rsidR="0072272B">
        <w:rPr>
          <w:rFonts w:ascii="Times New Roman" w:hAnsi="Times New Roman" w:cs="Times New Roman"/>
        </w:rPr>
        <w:t>= 0.02)</w:t>
      </w:r>
      <w:r w:rsidR="00916A2B">
        <w:rPr>
          <w:rFonts w:ascii="Times New Roman" w:hAnsi="Times New Roman" w:cs="Times New Roman"/>
        </w:rPr>
        <w:t xml:space="preserve"> in comparison to the effect of willow genotype </w:t>
      </w:r>
      <w:r w:rsidR="0072272B">
        <w:rPr>
          <w:rFonts w:ascii="Times New Roman" w:hAnsi="Times New Roman" w:cs="Times New Roman"/>
        </w:rPr>
        <w:t>(</w:t>
      </w:r>
      <w:r w:rsidR="0072272B" w:rsidRPr="0072272B">
        <w:rPr>
          <w:rFonts w:ascii="Times New Roman" w:hAnsi="Times New Roman" w:cs="Times New Roman"/>
          <w:i/>
        </w:rPr>
        <w:t>R</w:t>
      </w:r>
      <w:r w:rsidR="0072272B" w:rsidRPr="0072272B">
        <w:rPr>
          <w:rFonts w:ascii="Times New Roman" w:hAnsi="Times New Roman" w:cs="Times New Roman"/>
          <w:vertAlign w:val="superscript"/>
        </w:rPr>
        <w:t>2</w:t>
      </w:r>
      <w:r w:rsidR="0072272B">
        <w:rPr>
          <w:rFonts w:ascii="Times New Roman" w:hAnsi="Times New Roman" w:cs="Times New Roman"/>
        </w:rPr>
        <w:t xml:space="preserve"> = 0.14). In contrast to the independent effects of willow genotype and biotic factors on aggregate community responses, we found a significant willow </w:t>
      </w:r>
      <w:r w:rsidR="0072272B" w:rsidRPr="0072272B">
        <w:rPr>
          <w:rFonts w:ascii="Times New Roman" w:hAnsi="Times New Roman" w:cs="Times New Roman"/>
        </w:rPr>
        <w:t>G</w:t>
      </w:r>
      <m:oMath>
        <m:r>
          <w:rPr>
            <w:rFonts w:ascii="Cambria Math" w:hAnsi="Cambria Math" w:cs="Times New Roman"/>
          </w:rPr>
          <m:t>×</m:t>
        </m:r>
      </m:oMath>
      <w:r w:rsidR="0072272B" w:rsidRPr="0072272B">
        <w:rPr>
          <w:rFonts w:ascii="Times New Roman" w:hAnsi="Times New Roman" w:cs="Times New Roman"/>
        </w:rPr>
        <w:t>E</w:t>
      </w:r>
      <w:r w:rsidR="0072272B" w:rsidRPr="0072272B">
        <w:rPr>
          <w:rFonts w:ascii="Times New Roman" w:hAnsi="Times New Roman" w:cs="Times New Roman"/>
          <w:vertAlign w:val="subscript"/>
        </w:rPr>
        <w:t>aphid</w:t>
      </w:r>
      <w:r w:rsidR="008A67F2">
        <w:rPr>
          <w:rFonts w:ascii="Times New Roman" w:hAnsi="Times New Roman" w:cs="Times New Roman"/>
        </w:rPr>
        <w:t xml:space="preserve"> effect on arthropod community composition.</w:t>
      </w:r>
      <w:ins w:id="92" w:author="Matthew Barbour" w:date="2016-04-15T14:51:00Z">
        <w:r w:rsidR="006B0DE6">
          <w:rPr>
            <w:rFonts w:ascii="Times New Roman" w:hAnsi="Times New Roman" w:cs="Times New Roman"/>
          </w:rPr>
          <w:t xml:space="preserve"> This </w:t>
        </w:r>
        <w:r w:rsidR="006B0DE6" w:rsidRPr="0072272B">
          <w:rPr>
            <w:rFonts w:ascii="Times New Roman" w:hAnsi="Times New Roman" w:cs="Times New Roman"/>
          </w:rPr>
          <w:t>G</w:t>
        </w:r>
        <m:oMath>
          <m:r>
            <w:rPr>
              <w:rFonts w:ascii="Cambria Math" w:hAnsi="Cambria Math" w:cs="Times New Roman"/>
            </w:rPr>
            <m:t>×</m:t>
          </m:r>
        </m:oMath>
        <w:r w:rsidR="006B0DE6" w:rsidRPr="0072272B">
          <w:rPr>
            <w:rFonts w:ascii="Times New Roman" w:hAnsi="Times New Roman" w:cs="Times New Roman"/>
          </w:rPr>
          <w:t>E</w:t>
        </w:r>
        <w:r w:rsidR="006B0DE6" w:rsidRPr="0072272B">
          <w:rPr>
            <w:rFonts w:ascii="Times New Roman" w:hAnsi="Times New Roman" w:cs="Times New Roman"/>
            <w:vertAlign w:val="subscript"/>
          </w:rPr>
          <w:t>aphid</w:t>
        </w:r>
        <w:r w:rsidR="006B0DE6">
          <w:rPr>
            <w:rFonts w:ascii="Times New Roman" w:hAnsi="Times New Roman" w:cs="Times New Roman"/>
          </w:rPr>
          <w:t xml:space="preserve"> effect appeared to be solely due to differences in the abundance of non-</w:t>
        </w:r>
        <w:r w:rsidR="006B0DE6" w:rsidRPr="006B0DE6">
          <w:rPr>
            <w:rFonts w:ascii="Times New Roman" w:hAnsi="Times New Roman" w:cs="Times New Roman"/>
            <w:i/>
            <w:rPrChange w:id="93" w:author="Matthew Barbour" w:date="2016-04-15T14:52:00Z">
              <w:rPr>
                <w:rFonts w:ascii="Times New Roman" w:hAnsi="Times New Roman" w:cs="Times New Roman"/>
              </w:rPr>
            </w:rPrChange>
          </w:rPr>
          <w:t xml:space="preserve">A. </w:t>
        </w:r>
      </w:ins>
      <w:proofErr w:type="spellStart"/>
      <w:proofErr w:type="gramStart"/>
      <w:ins w:id="94" w:author="Matthew Barbour" w:date="2016-04-15T14:52:00Z">
        <w:r w:rsidR="006B0DE6" w:rsidRPr="006B0DE6">
          <w:rPr>
            <w:rFonts w:ascii="Times New Roman" w:hAnsi="Times New Roman" w:cs="Times New Roman"/>
            <w:i/>
            <w:rPrChange w:id="95" w:author="Matthew Barbour" w:date="2016-04-15T14:52:00Z">
              <w:rPr>
                <w:rFonts w:ascii="Times New Roman" w:hAnsi="Times New Roman" w:cs="Times New Roman"/>
              </w:rPr>
            </w:rPrChange>
          </w:rPr>
          <w:t>farinosa</w:t>
        </w:r>
        <w:proofErr w:type="spellEnd"/>
        <w:proofErr w:type="gramEnd"/>
        <w:r w:rsidR="006B0DE6">
          <w:rPr>
            <w:rFonts w:ascii="Times New Roman" w:hAnsi="Times New Roman" w:cs="Times New Roman"/>
          </w:rPr>
          <w:t xml:space="preserve"> aphids</w:t>
        </w:r>
      </w:ins>
      <w:ins w:id="96" w:author="Matthew Barbour" w:date="2016-04-15T14:53:00Z">
        <w:r w:rsidR="006B0DE6">
          <w:rPr>
            <w:rFonts w:ascii="Times New Roman" w:hAnsi="Times New Roman" w:cs="Times New Roman"/>
          </w:rPr>
          <w:t>, which was also primarily determined by the effects of the aphid treatment on a single willow genotype (Fig. _).</w:t>
        </w:r>
      </w:ins>
    </w:p>
    <w:p w14:paraId="757B48AC" w14:textId="77777777" w:rsidR="0072272B" w:rsidRDefault="0072272B" w:rsidP="00C64D69">
      <w:pPr>
        <w:spacing w:line="480" w:lineRule="auto"/>
        <w:rPr>
          <w:rFonts w:ascii="Times New Roman" w:hAnsi="Times New Roman" w:cs="Times New Roman"/>
        </w:rPr>
      </w:pPr>
    </w:p>
    <w:p w14:paraId="457C5B42" w14:textId="30807A90" w:rsidR="000B0F96" w:rsidRPr="000B0F96" w:rsidRDefault="000B0F96" w:rsidP="00C64D69">
      <w:pPr>
        <w:spacing w:line="480" w:lineRule="auto"/>
        <w:rPr>
          <w:rFonts w:ascii="Times New Roman" w:hAnsi="Times New Roman" w:cs="Times New Roman"/>
        </w:rPr>
      </w:pPr>
      <w:r w:rsidRPr="000B0F96">
        <w:rPr>
          <w:rFonts w:ascii="Times New Roman" w:hAnsi="Times New Roman" w:cs="Times New Roman"/>
          <w:u w:val="single"/>
        </w:rPr>
        <w:t>Predicting effects of genotype across experiments</w:t>
      </w:r>
      <w:r>
        <w:rPr>
          <w:rFonts w:ascii="Times New Roman" w:hAnsi="Times New Roman" w:cs="Times New Roman"/>
        </w:rPr>
        <w:t xml:space="preserve"> – </w:t>
      </w:r>
      <w:ins w:id="97" w:author="Matthew Barbour" w:date="2016-04-15T14:56:00Z">
        <w:r w:rsidR="006B0DE6">
          <w:rPr>
            <w:rFonts w:ascii="Times New Roman" w:hAnsi="Times New Roman" w:cs="Times New Roman"/>
          </w:rPr>
          <w:t xml:space="preserve">Despite the </w:t>
        </w:r>
        <w:proofErr w:type="gramStart"/>
        <w:r w:rsidR="006B0DE6">
          <w:rPr>
            <w:rFonts w:ascii="Times New Roman" w:hAnsi="Times New Roman" w:cs="Times New Roman"/>
          </w:rPr>
          <w:t>sometimes important</w:t>
        </w:r>
        <w:proofErr w:type="gramEnd"/>
        <w:r w:rsidR="006B0DE6">
          <w:rPr>
            <w:rFonts w:ascii="Times New Roman" w:hAnsi="Times New Roman" w:cs="Times New Roman"/>
          </w:rPr>
          <w:t xml:space="preserve"> effect of wind and ant-aphid interactions on the individual and community phenotypes of willow, we found strong genetic correlations in the majority of these phenotypes across experiments. </w:t>
        </w:r>
      </w:ins>
      <w:r>
        <w:rPr>
          <w:rFonts w:ascii="Times New Roman" w:hAnsi="Times New Roman" w:cs="Times New Roman"/>
        </w:rPr>
        <w:t xml:space="preserve">We found the following </w:t>
      </w:r>
      <w:r w:rsidR="00961C4C">
        <w:rPr>
          <w:rFonts w:ascii="Times New Roman" w:hAnsi="Times New Roman" w:cs="Times New Roman"/>
        </w:rPr>
        <w:t xml:space="preserve">genetic </w:t>
      </w:r>
      <w:r>
        <w:rPr>
          <w:rFonts w:ascii="Times New Roman" w:hAnsi="Times New Roman" w:cs="Times New Roman"/>
        </w:rPr>
        <w:t>correlations</w:t>
      </w:r>
      <w:r w:rsidR="00961C4C">
        <w:rPr>
          <w:rFonts w:ascii="Times New Roman" w:hAnsi="Times New Roman" w:cs="Times New Roman"/>
        </w:rPr>
        <w:t xml:space="preserve"> across experiments</w:t>
      </w:r>
      <w:r>
        <w:rPr>
          <w:rFonts w:ascii="Times New Roman" w:hAnsi="Times New Roman" w:cs="Times New Roman"/>
        </w:rPr>
        <w:t xml:space="preserve">: plant height (r = </w:t>
      </w:r>
      <w:r w:rsidR="00D26A41">
        <w:rPr>
          <w:rFonts w:ascii="Times New Roman" w:hAnsi="Times New Roman" w:cs="Times New Roman"/>
        </w:rPr>
        <w:t>0.88</w:t>
      </w:r>
      <w:r>
        <w:rPr>
          <w:rFonts w:ascii="Times New Roman" w:hAnsi="Times New Roman" w:cs="Times New Roman"/>
        </w:rPr>
        <w:t>, t</w:t>
      </w:r>
      <w:r>
        <w:rPr>
          <w:rFonts w:ascii="Times New Roman" w:hAnsi="Times New Roman" w:cs="Times New Roman"/>
          <w:vertAlign w:val="subscript"/>
        </w:rPr>
        <w:t>9</w:t>
      </w:r>
      <w:r>
        <w:rPr>
          <w:rFonts w:ascii="Times New Roman" w:hAnsi="Times New Roman" w:cs="Times New Roman"/>
        </w:rPr>
        <w:t xml:space="preserve"> = </w:t>
      </w:r>
      <w:r w:rsidR="00D26A41">
        <w:rPr>
          <w:rFonts w:ascii="Times New Roman" w:hAnsi="Times New Roman" w:cs="Times New Roman"/>
        </w:rPr>
        <w:t>5.30, P &lt; 0.001</w:t>
      </w:r>
      <w:r>
        <w:rPr>
          <w:rFonts w:ascii="Times New Roman" w:hAnsi="Times New Roman" w:cs="Times New Roman"/>
        </w:rPr>
        <w:t xml:space="preserve">), leaf water content (r = </w:t>
      </w:r>
      <w:r w:rsidR="00D26A41">
        <w:rPr>
          <w:rFonts w:ascii="Times New Roman" w:hAnsi="Times New Roman" w:cs="Times New Roman"/>
        </w:rPr>
        <w:t>0.70</w:t>
      </w:r>
      <w:r>
        <w:rPr>
          <w:rFonts w:ascii="Times New Roman" w:hAnsi="Times New Roman" w:cs="Times New Roman"/>
        </w:rPr>
        <w:t>, t</w:t>
      </w:r>
      <w:r w:rsidR="00D26A41">
        <w:rPr>
          <w:rFonts w:ascii="Times New Roman" w:hAnsi="Times New Roman" w:cs="Times New Roman"/>
          <w:vertAlign w:val="subscript"/>
        </w:rPr>
        <w:t>8</w:t>
      </w:r>
      <w:r>
        <w:rPr>
          <w:rFonts w:ascii="Times New Roman" w:hAnsi="Times New Roman" w:cs="Times New Roman"/>
        </w:rPr>
        <w:t xml:space="preserve"> = </w:t>
      </w:r>
      <w:r w:rsidR="00D26A41">
        <w:rPr>
          <w:rFonts w:ascii="Times New Roman" w:hAnsi="Times New Roman" w:cs="Times New Roman"/>
        </w:rPr>
        <w:t>2.81</w:t>
      </w:r>
      <w:r>
        <w:rPr>
          <w:rFonts w:ascii="Times New Roman" w:hAnsi="Times New Roman" w:cs="Times New Roman"/>
        </w:rPr>
        <w:t xml:space="preserve">, P = </w:t>
      </w:r>
      <w:r w:rsidR="00D26A41">
        <w:rPr>
          <w:rFonts w:ascii="Times New Roman" w:hAnsi="Times New Roman" w:cs="Times New Roman"/>
        </w:rPr>
        <w:t>0.023</w:t>
      </w:r>
      <w:r>
        <w:rPr>
          <w:rFonts w:ascii="Times New Roman" w:hAnsi="Times New Roman" w:cs="Times New Roman"/>
        </w:rPr>
        <w:t xml:space="preserve">), leaf </w:t>
      </w:r>
      <w:proofErr w:type="spellStart"/>
      <w:r>
        <w:rPr>
          <w:rFonts w:ascii="Times New Roman" w:hAnsi="Times New Roman" w:cs="Times New Roman"/>
        </w:rPr>
        <w:t>trichome</w:t>
      </w:r>
      <w:proofErr w:type="spellEnd"/>
      <w:r>
        <w:rPr>
          <w:rFonts w:ascii="Times New Roman" w:hAnsi="Times New Roman" w:cs="Times New Roman"/>
        </w:rPr>
        <w:t xml:space="preserve"> density (r = </w:t>
      </w:r>
      <w:r w:rsidR="00D26A41">
        <w:rPr>
          <w:rFonts w:ascii="Times New Roman" w:hAnsi="Times New Roman" w:cs="Times New Roman"/>
        </w:rPr>
        <w:t>0.89</w:t>
      </w:r>
      <w:r>
        <w:rPr>
          <w:rFonts w:ascii="Times New Roman" w:hAnsi="Times New Roman" w:cs="Times New Roman"/>
        </w:rPr>
        <w:t>, t</w:t>
      </w:r>
      <w:r w:rsidR="00D26A41">
        <w:rPr>
          <w:rFonts w:ascii="Times New Roman" w:hAnsi="Times New Roman" w:cs="Times New Roman"/>
          <w:vertAlign w:val="subscript"/>
        </w:rPr>
        <w:t>8</w:t>
      </w:r>
      <w:r w:rsidR="00D26A41">
        <w:rPr>
          <w:rFonts w:ascii="Times New Roman" w:hAnsi="Times New Roman" w:cs="Times New Roman"/>
        </w:rPr>
        <w:t xml:space="preserve"> = 5.55, P &lt; 0.001</w:t>
      </w:r>
      <w:r>
        <w:rPr>
          <w:rFonts w:ascii="Times New Roman" w:hAnsi="Times New Roman" w:cs="Times New Roman"/>
        </w:rPr>
        <w:t>), leaf-</w:t>
      </w:r>
      <w:proofErr w:type="spellStart"/>
      <w:r>
        <w:rPr>
          <w:rFonts w:ascii="Times New Roman" w:hAnsi="Times New Roman" w:cs="Times New Roman"/>
        </w:rPr>
        <w:t>tiering</w:t>
      </w:r>
      <w:proofErr w:type="spellEnd"/>
      <w:r>
        <w:rPr>
          <w:rFonts w:ascii="Times New Roman" w:hAnsi="Times New Roman" w:cs="Times New Roman"/>
        </w:rPr>
        <w:t xml:space="preserve"> moths (r = 0.74, t</w:t>
      </w:r>
      <w:r>
        <w:rPr>
          <w:rFonts w:ascii="Times New Roman" w:hAnsi="Times New Roman" w:cs="Times New Roman"/>
          <w:vertAlign w:val="subscript"/>
        </w:rPr>
        <w:t>8</w:t>
      </w:r>
      <w:r>
        <w:rPr>
          <w:rFonts w:ascii="Times New Roman" w:hAnsi="Times New Roman" w:cs="Times New Roman"/>
        </w:rPr>
        <w:t xml:space="preserve"> = 3.10, P = 0.015)</w:t>
      </w:r>
      <w:r w:rsidR="00330193">
        <w:rPr>
          <w:rFonts w:ascii="Times New Roman" w:hAnsi="Times New Roman" w:cs="Times New Roman"/>
        </w:rPr>
        <w:t>, aphids (r = 0.65</w:t>
      </w:r>
      <w:proofErr w:type="gramStart"/>
      <w:r w:rsidR="00330193">
        <w:rPr>
          <w:rFonts w:ascii="Times New Roman" w:hAnsi="Times New Roman" w:cs="Times New Roman"/>
        </w:rPr>
        <w:t xml:space="preserve">, </w:t>
      </w:r>
      <w:r>
        <w:rPr>
          <w:rFonts w:ascii="Times New Roman" w:hAnsi="Times New Roman" w:cs="Times New Roman"/>
        </w:rPr>
        <w:t xml:space="preserve"> </w:t>
      </w:r>
      <w:r w:rsidR="00330193">
        <w:rPr>
          <w:rFonts w:ascii="Times New Roman" w:hAnsi="Times New Roman" w:cs="Times New Roman"/>
        </w:rPr>
        <w:t>t</w:t>
      </w:r>
      <w:r w:rsidR="00330193">
        <w:rPr>
          <w:rFonts w:ascii="Times New Roman" w:hAnsi="Times New Roman" w:cs="Times New Roman"/>
          <w:vertAlign w:val="subscript"/>
        </w:rPr>
        <w:t>8</w:t>
      </w:r>
      <w:proofErr w:type="gramEnd"/>
      <w:r w:rsidR="00330193">
        <w:rPr>
          <w:rFonts w:ascii="Times New Roman" w:hAnsi="Times New Roman" w:cs="Times New Roman"/>
        </w:rPr>
        <w:t xml:space="preserve"> = 2.43, P = 0.041), </w:t>
      </w:r>
      <w:r w:rsidR="00961C4C">
        <w:rPr>
          <w:rFonts w:ascii="Times New Roman" w:hAnsi="Times New Roman" w:cs="Times New Roman"/>
        </w:rPr>
        <w:t>except for the leaf-mining moths (r = 0.32, t</w:t>
      </w:r>
      <w:r w:rsidR="00961C4C">
        <w:rPr>
          <w:rFonts w:ascii="Times New Roman" w:hAnsi="Times New Roman" w:cs="Times New Roman"/>
          <w:vertAlign w:val="subscript"/>
        </w:rPr>
        <w:t>8</w:t>
      </w:r>
      <w:r w:rsidR="00961C4C">
        <w:rPr>
          <w:rFonts w:ascii="Times New Roman" w:hAnsi="Times New Roman" w:cs="Times New Roman"/>
        </w:rPr>
        <w:t xml:space="preserve"> = 0.95, P = 0.370).</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23651E" w:rsidRDefault="00F67D50" w:rsidP="0059295B">
      <w:pPr>
        <w:spacing w:line="480" w:lineRule="auto"/>
        <w:rPr>
          <w:rFonts w:ascii="Times New Roman" w:hAnsi="Times New Roman" w:cs="Times New Roman"/>
          <w:b/>
        </w:rPr>
      </w:pPr>
      <w:r w:rsidRPr="0023651E">
        <w:rPr>
          <w:rFonts w:ascii="Times New Roman" w:hAnsi="Times New Roman" w:cs="Times New Roman"/>
          <w:b/>
        </w:rPr>
        <w:t>Discussion</w:t>
      </w:r>
    </w:p>
    <w:p w14:paraId="255099C4" w14:textId="2B29DF2F" w:rsidR="00F67D50" w:rsidRDefault="0023651E" w:rsidP="0059295B">
      <w:pPr>
        <w:spacing w:line="480" w:lineRule="auto"/>
        <w:rPr>
          <w:rFonts w:ascii="Times New Roman" w:hAnsi="Times New Roman" w:cs="Times New Roman"/>
        </w:rPr>
      </w:pPr>
      <w:r>
        <w:rPr>
          <w:rFonts w:ascii="Times New Roman" w:hAnsi="Times New Roman" w:cs="Times New Roman"/>
        </w:rPr>
        <w:t>Key Findings:</w:t>
      </w:r>
    </w:p>
    <w:p w14:paraId="56CDAB1A" w14:textId="17ECACB0" w:rsidR="0023651E" w:rsidRDefault="0023651E" w:rsidP="0059295B">
      <w:pPr>
        <w:spacing w:line="480" w:lineRule="auto"/>
        <w:rPr>
          <w:rFonts w:ascii="Times New Roman" w:hAnsi="Times New Roman" w:cs="Times New Roman"/>
        </w:rPr>
      </w:pPr>
      <w:r>
        <w:rPr>
          <w:rFonts w:ascii="Times New Roman" w:hAnsi="Times New Roman" w:cs="Times New Roman"/>
        </w:rPr>
        <w:t>- Biotic interactions had little effect on willow phenotypes, but directly affected the willow’s associated arthropod community. Still, genotype was the primary determinant of variation in its phenotype and its associated community.</w:t>
      </w:r>
    </w:p>
    <w:p w14:paraId="4B1C4E17" w14:textId="34E1EB3F" w:rsidR="0023651E" w:rsidRDefault="0023651E" w:rsidP="0059295B">
      <w:pPr>
        <w:spacing w:line="480" w:lineRule="auto"/>
        <w:rPr>
          <w:rFonts w:ascii="Times New Roman" w:hAnsi="Times New Roman" w:cs="Times New Roman"/>
        </w:rPr>
      </w:pPr>
      <w:r>
        <w:rPr>
          <w:rFonts w:ascii="Times New Roman" w:hAnsi="Times New Roman" w:cs="Times New Roman"/>
        </w:rPr>
        <w:t xml:space="preserve">- Abiotic interactions had strong effect on willow growth traits, which had strong indirect effects on the richness, abundance, and composition of the arthropod community. However, genotype was still comparable in its effects on willow growth traits and its associated arthropod community. However, the traits we measured were insufficient to explain the effect of willow genotype on the arthropod community. This result has repeated itself in previous work in this system (Barbour et al. 2015). To date, the functional trait approach (quantifying easy to measure traits) is failing in its ability to predict arthropod community responses. </w:t>
      </w:r>
      <w:r w:rsidR="00560653">
        <w:rPr>
          <w:rFonts w:ascii="Times New Roman" w:hAnsi="Times New Roman" w:cs="Times New Roman"/>
        </w:rPr>
        <w:t xml:space="preserve">How do we improve this? I think it will involve careful consideration of which plant traits arthropods are responding too. We also, don’t really have a good sense for how much of the variation we should expect traits to explain. Is it all of it? Perhaps we need to start incorporating </w:t>
      </w:r>
      <w:proofErr w:type="spellStart"/>
      <w:r w:rsidR="00560653">
        <w:rPr>
          <w:rFonts w:ascii="Times New Roman" w:hAnsi="Times New Roman" w:cs="Times New Roman"/>
        </w:rPr>
        <w:t>stochasticity</w:t>
      </w:r>
      <w:proofErr w:type="spellEnd"/>
      <w:r w:rsidR="00560653">
        <w:rPr>
          <w:rFonts w:ascii="Times New Roman" w:hAnsi="Times New Roman" w:cs="Times New Roman"/>
        </w:rPr>
        <w:t xml:space="preserve"> into arthropod community ecology. This may give us a more realistic benchmark for how much variation we expect to be explained by plant traits.</w:t>
      </w:r>
    </w:p>
    <w:p w14:paraId="7A0663B7" w14:textId="622C6B40" w:rsidR="001A4B00" w:rsidRDefault="001A4B00" w:rsidP="0059295B">
      <w:pPr>
        <w:spacing w:line="480" w:lineRule="auto"/>
        <w:rPr>
          <w:rFonts w:ascii="Times New Roman" w:hAnsi="Times New Roman" w:cs="Times New Roman"/>
        </w:rPr>
      </w:pPr>
      <w:r>
        <w:rPr>
          <w:rFonts w:ascii="Times New Roman" w:hAnsi="Times New Roman" w:cs="Times New Roman"/>
        </w:rPr>
        <w:t>- Genotypes still had predictive power on individual and community phenotypes across both experiments.</w:t>
      </w:r>
    </w:p>
    <w:p w14:paraId="67E4FD13" w14:textId="77777777" w:rsidR="0023651E" w:rsidRPr="0059295B" w:rsidRDefault="0023651E" w:rsidP="0059295B">
      <w:pPr>
        <w:spacing w:line="480" w:lineRule="auto"/>
        <w:rPr>
          <w:rFonts w:ascii="Times New Roman" w:hAnsi="Times New Roman" w:cs="Times New Roman"/>
        </w:rPr>
      </w:pPr>
    </w:p>
    <w:p w14:paraId="2027CB32"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References</w:t>
      </w:r>
    </w:p>
    <w:p w14:paraId="69A9F21C" w14:textId="77777777" w:rsidR="00F67D50" w:rsidRDefault="00F67D50" w:rsidP="0059295B">
      <w:pPr>
        <w:spacing w:line="480" w:lineRule="auto"/>
        <w:rPr>
          <w:rFonts w:ascii="Times New Roman" w:hAnsi="Times New Roman" w:cs="Times New Roman"/>
        </w:rPr>
      </w:pPr>
    </w:p>
    <w:p w14:paraId="21E07965" w14:textId="3B9DD3A2" w:rsidR="000F7098" w:rsidRPr="000F7098" w:rsidRDefault="000F7098" w:rsidP="0059295B">
      <w:pPr>
        <w:spacing w:line="480" w:lineRule="auto"/>
        <w:rPr>
          <w:rFonts w:ascii="Times New Roman" w:hAnsi="Times New Roman" w:cs="Times New Roman"/>
          <w:b/>
        </w:rPr>
      </w:pPr>
      <w:commentRangeStart w:id="98"/>
      <w:r>
        <w:rPr>
          <w:rFonts w:ascii="Times New Roman" w:hAnsi="Times New Roman" w:cs="Times New Roman"/>
          <w:b/>
        </w:rPr>
        <w:t>Figures</w:t>
      </w:r>
      <w:commentRangeEnd w:id="98"/>
      <w:r>
        <w:rPr>
          <w:rStyle w:val="CommentReference"/>
        </w:rPr>
        <w:commentReference w:id="98"/>
      </w:r>
    </w:p>
    <w:p w14:paraId="29905A2F" w14:textId="77777777" w:rsidR="000F7098" w:rsidRPr="0059295B" w:rsidRDefault="000F7098" w:rsidP="0059295B">
      <w:pPr>
        <w:spacing w:line="480" w:lineRule="auto"/>
        <w:rPr>
          <w:rFonts w:ascii="Times New Roman" w:hAnsi="Times New Roman" w:cs="Times New Roman"/>
        </w:rPr>
      </w:pPr>
    </w:p>
    <w:p w14:paraId="37B9FAA8"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E227AC5" w14:textId="77777777" w:rsidR="00486109" w:rsidRDefault="00486109" w:rsidP="0059295B">
      <w:pPr>
        <w:spacing w:line="480" w:lineRule="auto"/>
        <w:rPr>
          <w:rFonts w:ascii="Times New Roman" w:hAnsi="Times New Roman" w:cs="Times New Roman"/>
          <w:b/>
        </w:rPr>
      </w:pPr>
    </w:p>
    <w:p w14:paraId="3BCCBD78" w14:textId="77777777" w:rsidR="00486109" w:rsidRDefault="00486109" w:rsidP="0059295B">
      <w:pPr>
        <w:spacing w:line="480" w:lineRule="auto"/>
        <w:rPr>
          <w:rFonts w:ascii="Times New Roman" w:hAnsi="Times New Roman" w:cs="Times New Roman"/>
          <w:b/>
        </w:rPr>
      </w:pPr>
    </w:p>
    <w:p w14:paraId="388D7FA2" w14:textId="77777777" w:rsidR="00486109" w:rsidRDefault="00486109" w:rsidP="0059295B">
      <w:pPr>
        <w:spacing w:line="480" w:lineRule="auto"/>
        <w:rPr>
          <w:rFonts w:ascii="Times New Roman" w:hAnsi="Times New Roman" w:cs="Times New Roman"/>
          <w:b/>
        </w:rPr>
      </w:pPr>
    </w:p>
    <w:p w14:paraId="276637EE" w14:textId="77777777" w:rsidR="00486109" w:rsidRDefault="00486109" w:rsidP="0059295B">
      <w:pPr>
        <w:spacing w:line="480" w:lineRule="auto"/>
        <w:rPr>
          <w:rFonts w:ascii="Times New Roman" w:hAnsi="Times New Roman" w:cs="Times New Roman"/>
          <w:b/>
        </w:rPr>
      </w:pPr>
    </w:p>
    <w:p w14:paraId="177C6348" w14:textId="77777777" w:rsidR="00486109" w:rsidRDefault="00486109" w:rsidP="0059295B">
      <w:pPr>
        <w:spacing w:line="480" w:lineRule="auto"/>
        <w:rPr>
          <w:rFonts w:ascii="Times New Roman" w:hAnsi="Times New Roman" w:cs="Times New Roman"/>
          <w:b/>
        </w:rPr>
      </w:pPr>
    </w:p>
    <w:p w14:paraId="19F96F04" w14:textId="77777777" w:rsidR="00486109" w:rsidRDefault="00486109" w:rsidP="0059295B">
      <w:pPr>
        <w:spacing w:line="480" w:lineRule="auto"/>
        <w:rPr>
          <w:rFonts w:ascii="Times New Roman" w:hAnsi="Times New Roman" w:cs="Times New Roman"/>
          <w:b/>
        </w:rPr>
      </w:pPr>
    </w:p>
    <w:p w14:paraId="1124A63A" w14:textId="77777777" w:rsidR="00486109" w:rsidRDefault="00486109" w:rsidP="0059295B">
      <w:pPr>
        <w:spacing w:line="480" w:lineRule="auto"/>
        <w:rPr>
          <w:rFonts w:ascii="Times New Roman" w:hAnsi="Times New Roman" w:cs="Times New Roman"/>
          <w:b/>
        </w:rPr>
      </w:pPr>
    </w:p>
    <w:p w14:paraId="4609B445" w14:textId="77777777" w:rsidR="00486109" w:rsidRDefault="00486109" w:rsidP="0059295B">
      <w:pPr>
        <w:spacing w:line="480" w:lineRule="auto"/>
        <w:rPr>
          <w:rFonts w:ascii="Times New Roman" w:hAnsi="Times New Roman" w:cs="Times New Roman"/>
          <w:b/>
        </w:rPr>
      </w:pPr>
    </w:p>
    <w:p w14:paraId="7D55938E" w14:textId="77777777" w:rsidR="00486109" w:rsidRDefault="00486109" w:rsidP="0059295B">
      <w:pPr>
        <w:spacing w:line="480" w:lineRule="auto"/>
        <w:rPr>
          <w:rFonts w:ascii="Times New Roman" w:hAnsi="Times New Roman" w:cs="Times New Roman"/>
          <w:b/>
        </w:rPr>
      </w:pPr>
    </w:p>
    <w:p w14:paraId="570A9C48" w14:textId="77777777" w:rsidR="00486109" w:rsidRDefault="00486109" w:rsidP="0059295B">
      <w:pPr>
        <w:spacing w:line="480" w:lineRule="auto"/>
        <w:rPr>
          <w:rFonts w:ascii="Times New Roman" w:hAnsi="Times New Roman" w:cs="Times New Roman"/>
          <w:b/>
        </w:rPr>
      </w:pPr>
    </w:p>
    <w:p w14:paraId="4D1A4CFF" w14:textId="77777777" w:rsidR="00486109" w:rsidRDefault="00486109" w:rsidP="0059295B">
      <w:pPr>
        <w:spacing w:line="480" w:lineRule="auto"/>
        <w:rPr>
          <w:rFonts w:ascii="Times New Roman" w:hAnsi="Times New Roman" w:cs="Times New Roman"/>
          <w:b/>
        </w:rPr>
      </w:pPr>
    </w:p>
    <w:p w14:paraId="0508C07C" w14:textId="77777777" w:rsidR="00486109" w:rsidRDefault="00486109" w:rsidP="0059295B">
      <w:pPr>
        <w:spacing w:line="480" w:lineRule="auto"/>
        <w:rPr>
          <w:rFonts w:ascii="Times New Roman" w:hAnsi="Times New Roman" w:cs="Times New Roman"/>
          <w:b/>
        </w:rPr>
      </w:pPr>
    </w:p>
    <w:p w14:paraId="3BCD1376" w14:textId="77777777" w:rsidR="00486109" w:rsidRDefault="00486109" w:rsidP="0059295B">
      <w:pPr>
        <w:spacing w:line="480" w:lineRule="auto"/>
        <w:rPr>
          <w:rFonts w:ascii="Times New Roman" w:hAnsi="Times New Roman" w:cs="Times New Roman"/>
          <w:b/>
        </w:rPr>
      </w:pPr>
    </w:p>
    <w:p w14:paraId="45707B78" w14:textId="77777777" w:rsidR="00486109" w:rsidRDefault="00486109" w:rsidP="0059295B">
      <w:pPr>
        <w:spacing w:line="480" w:lineRule="auto"/>
        <w:rPr>
          <w:rFonts w:ascii="Times New Roman" w:hAnsi="Times New Roman" w:cs="Times New Roman"/>
          <w:b/>
        </w:rPr>
      </w:pPr>
    </w:p>
    <w:p w14:paraId="073D9020" w14:textId="77777777" w:rsidR="00486109" w:rsidRDefault="00486109" w:rsidP="0059295B">
      <w:pPr>
        <w:spacing w:line="480" w:lineRule="auto"/>
        <w:rPr>
          <w:rFonts w:ascii="Times New Roman" w:hAnsi="Times New Roman" w:cs="Times New Roman"/>
          <w:b/>
        </w:rPr>
      </w:pPr>
    </w:p>
    <w:p w14:paraId="5FCED3D2" w14:textId="77777777" w:rsidR="00486109" w:rsidRDefault="00486109" w:rsidP="0059295B">
      <w:pPr>
        <w:spacing w:line="480" w:lineRule="auto"/>
        <w:rPr>
          <w:rFonts w:ascii="Times New Roman" w:hAnsi="Times New Roman" w:cs="Times New Roman"/>
          <w:b/>
        </w:rPr>
      </w:pPr>
    </w:p>
    <w:p w14:paraId="1CA101F9" w14:textId="77777777" w:rsidR="00486109" w:rsidRDefault="00486109" w:rsidP="0059295B">
      <w:pPr>
        <w:spacing w:line="480" w:lineRule="auto"/>
        <w:rPr>
          <w:rFonts w:ascii="Times New Roman" w:hAnsi="Times New Roman" w:cs="Times New Roman"/>
          <w:b/>
        </w:rPr>
      </w:pPr>
    </w:p>
    <w:p w14:paraId="67D56966" w14:textId="77777777" w:rsidR="00486109" w:rsidRDefault="00486109" w:rsidP="0059295B">
      <w:pPr>
        <w:spacing w:line="480" w:lineRule="auto"/>
        <w:rPr>
          <w:rFonts w:ascii="Times New Roman" w:hAnsi="Times New Roman" w:cs="Times New Roman"/>
          <w:b/>
        </w:rPr>
      </w:pPr>
    </w:p>
    <w:p w14:paraId="013953E3" w14:textId="77777777" w:rsidR="00486109" w:rsidRDefault="00486109" w:rsidP="0059295B">
      <w:pPr>
        <w:spacing w:line="480" w:lineRule="auto"/>
        <w:rPr>
          <w:rFonts w:ascii="Times New Roman" w:hAnsi="Times New Roman" w:cs="Times New Roman"/>
          <w:b/>
        </w:rPr>
      </w:pPr>
    </w:p>
    <w:p w14:paraId="0F53D92D" w14:textId="77777777" w:rsidR="00486109" w:rsidRDefault="00486109" w:rsidP="0059295B">
      <w:pPr>
        <w:spacing w:line="480" w:lineRule="auto"/>
        <w:rPr>
          <w:rFonts w:ascii="Times New Roman" w:hAnsi="Times New Roman" w:cs="Times New Roman"/>
          <w:b/>
        </w:rPr>
      </w:pPr>
    </w:p>
    <w:p w14:paraId="09CB3236" w14:textId="5322B004" w:rsidR="00486109" w:rsidRPr="0059295B" w:rsidRDefault="00486109" w:rsidP="00486109">
      <w:pPr>
        <w:spacing w:line="480" w:lineRule="auto"/>
        <w:rPr>
          <w:rFonts w:ascii="Times New Roman" w:hAnsi="Times New Roman" w:cs="Times New Roman"/>
        </w:rPr>
      </w:pPr>
      <w:r w:rsidRPr="00486109">
        <w:rPr>
          <w:rFonts w:ascii="Times New Roman" w:hAnsi="Times New Roman" w:cs="Times New Roman"/>
          <w:b/>
        </w:rPr>
        <w:t xml:space="preserve">Table </w:t>
      </w:r>
      <w:r>
        <w:rPr>
          <w:rFonts w:ascii="Times New Roman" w:hAnsi="Times New Roman" w:cs="Times New Roman"/>
          <w:b/>
        </w:rPr>
        <w:t>1</w:t>
      </w:r>
      <w:r>
        <w:rPr>
          <w:rFonts w:ascii="Times New Roman" w:hAnsi="Times New Roman" w:cs="Times New Roman"/>
        </w:rPr>
        <w:t>: Summary of wind experiment analyses. We report test statistics (F or Chi-square) and bold significant values.</w:t>
      </w:r>
    </w:p>
    <w:p w14:paraId="7727FB5E" w14:textId="1B24AA78" w:rsidR="00BB142B" w:rsidRDefault="00BB142B" w:rsidP="0059295B">
      <w:pPr>
        <w:spacing w:line="480" w:lineRule="auto"/>
        <w:rPr>
          <w:rFonts w:ascii="Times New Roman" w:hAnsi="Times New Roman" w:cs="Times New Roman"/>
        </w:rPr>
        <w:sectPr w:rsidR="00BB142B" w:rsidSect="00F67D50">
          <w:pgSz w:w="12240" w:h="15840"/>
          <w:pgMar w:top="1440" w:right="1800" w:bottom="1440" w:left="1800" w:header="708" w:footer="708" w:gutter="0"/>
          <w:cols w:space="708"/>
        </w:sectPr>
      </w:pPr>
    </w:p>
    <w:tbl>
      <w:tblPr>
        <w:tblStyle w:val="TableGrid"/>
        <w:tblW w:w="13325" w:type="dxa"/>
        <w:tblInd w:w="-743" w:type="dxa"/>
        <w:tblLayout w:type="fixed"/>
        <w:tblLook w:val="04A0" w:firstRow="1" w:lastRow="0" w:firstColumn="1" w:lastColumn="0" w:noHBand="0" w:noVBand="1"/>
      </w:tblPr>
      <w:tblGrid>
        <w:gridCol w:w="3686"/>
        <w:gridCol w:w="1701"/>
        <w:gridCol w:w="1134"/>
        <w:gridCol w:w="1276"/>
        <w:gridCol w:w="1276"/>
        <w:gridCol w:w="1134"/>
        <w:gridCol w:w="1417"/>
        <w:gridCol w:w="1701"/>
      </w:tblGrid>
      <w:tr w:rsidR="00CE049F" w14:paraId="500850D4" w14:textId="77777777" w:rsidTr="009B2D6D">
        <w:tc>
          <w:tcPr>
            <w:tcW w:w="3686" w:type="dxa"/>
            <w:vAlign w:val="bottom"/>
          </w:tcPr>
          <w:p w14:paraId="45C54F78" w14:textId="206217F3" w:rsidR="00CE049F" w:rsidRDefault="00CE049F" w:rsidP="0040499F">
            <w:pPr>
              <w:jc w:val="center"/>
              <w:rPr>
                <w:rFonts w:ascii="Times New Roman" w:hAnsi="Times New Roman" w:cs="Times New Roman"/>
              </w:rPr>
            </w:pPr>
            <w:r>
              <w:rPr>
                <w:rFonts w:ascii="Times New Roman" w:hAnsi="Times New Roman" w:cs="Times New Roman"/>
              </w:rPr>
              <w:t>Response</w:t>
            </w:r>
          </w:p>
        </w:tc>
        <w:tc>
          <w:tcPr>
            <w:tcW w:w="1701" w:type="dxa"/>
            <w:vAlign w:val="bottom"/>
          </w:tcPr>
          <w:p w14:paraId="3D8679BF" w14:textId="4DA9C815" w:rsidR="00CE049F" w:rsidRPr="009227C4" w:rsidRDefault="00CE049F" w:rsidP="0040499F">
            <w:pPr>
              <w:jc w:val="center"/>
              <w:rPr>
                <w:rFonts w:ascii="Times New Roman" w:hAnsi="Times New Roman" w:cs="Times New Roman"/>
                <w:vertAlign w:val="subscript"/>
              </w:rPr>
            </w:pPr>
            <w:r>
              <w:rPr>
                <w:rFonts w:ascii="Times New Roman" w:hAnsi="Times New Roman" w:cs="Times New Roman"/>
              </w:rPr>
              <w:t>Genotype (G)</w:t>
            </w:r>
          </w:p>
        </w:tc>
        <w:tc>
          <w:tcPr>
            <w:tcW w:w="1134" w:type="dxa"/>
            <w:vAlign w:val="bottom"/>
          </w:tcPr>
          <w:p w14:paraId="6AF97557" w14:textId="6140D7E8"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w:p>
        </w:tc>
        <w:tc>
          <w:tcPr>
            <w:tcW w:w="1276" w:type="dxa"/>
            <w:vAlign w:val="bottom"/>
          </w:tcPr>
          <w:p w14:paraId="1C764FB1" w14:textId="10648E2F"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w:p>
        </w:tc>
        <w:tc>
          <w:tcPr>
            <w:tcW w:w="1276" w:type="dxa"/>
            <w:vAlign w:val="bottom"/>
          </w:tcPr>
          <w:p w14:paraId="7F178C74" w14:textId="32D7D0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year</w:t>
            </w:r>
            <w:proofErr w:type="spellEnd"/>
          </w:p>
        </w:tc>
        <w:tc>
          <w:tcPr>
            <w:tcW w:w="1134" w:type="dxa"/>
            <w:vAlign w:val="bottom"/>
          </w:tcPr>
          <w:p w14:paraId="164C55F2" w14:textId="3D6BBCE2"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417" w:type="dxa"/>
            <w:vAlign w:val="bottom"/>
          </w:tcPr>
          <w:p w14:paraId="47231B5E" w14:textId="47F797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701" w:type="dxa"/>
            <w:vAlign w:val="bottom"/>
          </w:tcPr>
          <w:p w14:paraId="0989D7DE" w14:textId="273D848D"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r>
      <w:tr w:rsidR="00CE049F" w14:paraId="22935CEC" w14:textId="77777777" w:rsidTr="009B2D6D">
        <w:tc>
          <w:tcPr>
            <w:tcW w:w="3686" w:type="dxa"/>
            <w:vAlign w:val="bottom"/>
          </w:tcPr>
          <w:p w14:paraId="339A2701" w14:textId="0A6080CF"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3BD72A14" w14:textId="77777777" w:rsidR="00CE049F" w:rsidRDefault="00CE049F" w:rsidP="00072672">
            <w:pPr>
              <w:jc w:val="center"/>
              <w:rPr>
                <w:rFonts w:ascii="Times New Roman" w:hAnsi="Times New Roman" w:cs="Times New Roman"/>
              </w:rPr>
            </w:pPr>
          </w:p>
        </w:tc>
        <w:tc>
          <w:tcPr>
            <w:tcW w:w="1134" w:type="dxa"/>
            <w:vAlign w:val="bottom"/>
          </w:tcPr>
          <w:p w14:paraId="48761D81" w14:textId="77777777" w:rsidR="00CE049F" w:rsidRDefault="00CE049F" w:rsidP="00072672">
            <w:pPr>
              <w:jc w:val="center"/>
              <w:rPr>
                <w:rFonts w:ascii="Times New Roman" w:hAnsi="Times New Roman" w:cs="Times New Roman"/>
              </w:rPr>
            </w:pPr>
          </w:p>
        </w:tc>
        <w:tc>
          <w:tcPr>
            <w:tcW w:w="1276" w:type="dxa"/>
            <w:vAlign w:val="bottom"/>
          </w:tcPr>
          <w:p w14:paraId="6E05F53A" w14:textId="77777777" w:rsidR="00CE049F" w:rsidRDefault="00CE049F" w:rsidP="00072672">
            <w:pPr>
              <w:jc w:val="center"/>
              <w:rPr>
                <w:rFonts w:ascii="Times New Roman" w:hAnsi="Times New Roman" w:cs="Times New Roman"/>
              </w:rPr>
            </w:pPr>
          </w:p>
        </w:tc>
        <w:tc>
          <w:tcPr>
            <w:tcW w:w="1276" w:type="dxa"/>
            <w:vAlign w:val="bottom"/>
          </w:tcPr>
          <w:p w14:paraId="7656A857" w14:textId="01DBF300" w:rsidR="00CE049F" w:rsidRDefault="00CE049F" w:rsidP="00072672">
            <w:pPr>
              <w:jc w:val="center"/>
              <w:rPr>
                <w:rFonts w:ascii="Times New Roman" w:hAnsi="Times New Roman" w:cs="Times New Roman"/>
              </w:rPr>
            </w:pPr>
          </w:p>
        </w:tc>
        <w:tc>
          <w:tcPr>
            <w:tcW w:w="1134" w:type="dxa"/>
            <w:vAlign w:val="bottom"/>
          </w:tcPr>
          <w:p w14:paraId="0A73E1B2" w14:textId="77777777" w:rsidR="00CE049F" w:rsidRDefault="00CE049F" w:rsidP="00072672">
            <w:pPr>
              <w:jc w:val="center"/>
              <w:rPr>
                <w:rFonts w:ascii="Times New Roman" w:hAnsi="Times New Roman" w:cs="Times New Roman"/>
              </w:rPr>
            </w:pPr>
          </w:p>
        </w:tc>
        <w:tc>
          <w:tcPr>
            <w:tcW w:w="1417" w:type="dxa"/>
            <w:vAlign w:val="bottom"/>
          </w:tcPr>
          <w:p w14:paraId="1AA6187F" w14:textId="77777777" w:rsidR="00CE049F" w:rsidRDefault="00CE049F" w:rsidP="00072672">
            <w:pPr>
              <w:jc w:val="center"/>
              <w:rPr>
                <w:rFonts w:ascii="Times New Roman" w:hAnsi="Times New Roman" w:cs="Times New Roman"/>
              </w:rPr>
            </w:pPr>
          </w:p>
        </w:tc>
        <w:tc>
          <w:tcPr>
            <w:tcW w:w="1701" w:type="dxa"/>
            <w:vAlign w:val="bottom"/>
          </w:tcPr>
          <w:p w14:paraId="710687C4" w14:textId="77777777" w:rsidR="00CE049F" w:rsidRDefault="00CE049F" w:rsidP="00072672">
            <w:pPr>
              <w:jc w:val="center"/>
              <w:rPr>
                <w:rFonts w:ascii="Times New Roman" w:hAnsi="Times New Roman" w:cs="Times New Roman"/>
              </w:rPr>
            </w:pPr>
          </w:p>
        </w:tc>
      </w:tr>
      <w:tr w:rsidR="00CE049F" w14:paraId="0710C6E5" w14:textId="36ED3F71" w:rsidTr="009B2D6D">
        <w:tc>
          <w:tcPr>
            <w:tcW w:w="3686" w:type="dxa"/>
          </w:tcPr>
          <w:p w14:paraId="6A11C51B" w14:textId="4191C413" w:rsidR="00CE049F" w:rsidRDefault="00CE049F" w:rsidP="0040499F">
            <w:pPr>
              <w:jc w:val="right"/>
              <w:rPr>
                <w:rFonts w:ascii="Times New Roman" w:hAnsi="Times New Roman" w:cs="Times New Roman"/>
              </w:rPr>
            </w:pPr>
            <w:r>
              <w:rPr>
                <w:rFonts w:ascii="Times New Roman" w:hAnsi="Times New Roman" w:cs="Times New Roman"/>
              </w:rPr>
              <w:t>Plant height</w:t>
            </w:r>
          </w:p>
        </w:tc>
        <w:tc>
          <w:tcPr>
            <w:tcW w:w="1701" w:type="dxa"/>
          </w:tcPr>
          <w:p w14:paraId="46C392D2" w14:textId="5CA33B8F" w:rsidR="00CE049F" w:rsidRPr="00E842D0" w:rsidRDefault="00E27BCE" w:rsidP="00072672">
            <w:pPr>
              <w:jc w:val="center"/>
              <w:rPr>
                <w:rFonts w:ascii="Times New Roman" w:hAnsi="Times New Roman" w:cs="Times New Roman"/>
                <w:b/>
                <w:vertAlign w:val="subscript"/>
              </w:rPr>
            </w:pPr>
            <w:r>
              <w:rPr>
                <w:rFonts w:ascii="Times New Roman" w:hAnsi="Times New Roman" w:cs="Times New Roman"/>
                <w:b/>
              </w:rPr>
              <w:t>9.13</w:t>
            </w:r>
          </w:p>
        </w:tc>
        <w:tc>
          <w:tcPr>
            <w:tcW w:w="1134" w:type="dxa"/>
          </w:tcPr>
          <w:p w14:paraId="57E45F59" w14:textId="3B451D6A" w:rsidR="00CE049F" w:rsidRPr="005C298F" w:rsidRDefault="00E27BCE" w:rsidP="00072672">
            <w:pPr>
              <w:jc w:val="center"/>
              <w:rPr>
                <w:rFonts w:ascii="Times New Roman" w:hAnsi="Times New Roman" w:cs="Times New Roman"/>
                <w:b/>
              </w:rPr>
            </w:pPr>
            <w:r>
              <w:rPr>
                <w:rFonts w:ascii="Times New Roman" w:hAnsi="Times New Roman" w:cs="Times New Roman"/>
                <w:b/>
              </w:rPr>
              <w:t>29.10</w:t>
            </w:r>
          </w:p>
        </w:tc>
        <w:tc>
          <w:tcPr>
            <w:tcW w:w="1276" w:type="dxa"/>
          </w:tcPr>
          <w:p w14:paraId="3E376B65" w14:textId="2B2294C0" w:rsidR="00CE049F" w:rsidRPr="005C298F" w:rsidRDefault="00E27BCE" w:rsidP="00072672">
            <w:pPr>
              <w:jc w:val="center"/>
              <w:rPr>
                <w:rFonts w:ascii="Times New Roman" w:hAnsi="Times New Roman" w:cs="Times New Roman"/>
                <w:b/>
              </w:rPr>
            </w:pPr>
            <w:r>
              <w:rPr>
                <w:rFonts w:ascii="Times New Roman" w:hAnsi="Times New Roman" w:cs="Times New Roman"/>
              </w:rPr>
              <w:t>0.71</w:t>
            </w:r>
          </w:p>
        </w:tc>
        <w:tc>
          <w:tcPr>
            <w:tcW w:w="1276" w:type="dxa"/>
          </w:tcPr>
          <w:p w14:paraId="6F2ACA19" w14:textId="78A0D8D4" w:rsidR="00CE049F" w:rsidRPr="005C298F" w:rsidRDefault="00E27BCE" w:rsidP="00072672">
            <w:pPr>
              <w:jc w:val="center"/>
              <w:rPr>
                <w:rFonts w:ascii="Times New Roman" w:hAnsi="Times New Roman" w:cs="Times New Roman"/>
                <w:b/>
              </w:rPr>
            </w:pPr>
            <w:r>
              <w:rPr>
                <w:rFonts w:ascii="Times New Roman" w:hAnsi="Times New Roman" w:cs="Times New Roman"/>
                <w:b/>
              </w:rPr>
              <w:t>210.09</w:t>
            </w:r>
          </w:p>
        </w:tc>
        <w:tc>
          <w:tcPr>
            <w:tcW w:w="1134" w:type="dxa"/>
          </w:tcPr>
          <w:p w14:paraId="7EA148F6" w14:textId="4FA51001" w:rsidR="00CE049F" w:rsidRPr="005C298F" w:rsidRDefault="00E27BCE" w:rsidP="00072672">
            <w:pPr>
              <w:jc w:val="center"/>
              <w:rPr>
                <w:rFonts w:ascii="Times New Roman" w:hAnsi="Times New Roman" w:cs="Times New Roman"/>
              </w:rPr>
            </w:pPr>
            <w:r>
              <w:rPr>
                <w:rFonts w:ascii="Times New Roman" w:hAnsi="Times New Roman" w:cs="Times New Roman"/>
              </w:rPr>
              <w:t>0.80</w:t>
            </w:r>
          </w:p>
        </w:tc>
        <w:tc>
          <w:tcPr>
            <w:tcW w:w="1417" w:type="dxa"/>
          </w:tcPr>
          <w:p w14:paraId="5E733BE4" w14:textId="22CAF39F" w:rsidR="00CE049F" w:rsidRPr="005C298F" w:rsidRDefault="00E27BCE" w:rsidP="00072672">
            <w:pPr>
              <w:jc w:val="center"/>
              <w:rPr>
                <w:rFonts w:ascii="Times New Roman" w:hAnsi="Times New Roman" w:cs="Times New Roman"/>
                <w:b/>
              </w:rPr>
            </w:pPr>
            <w:r>
              <w:rPr>
                <w:rFonts w:ascii="Times New Roman" w:hAnsi="Times New Roman" w:cs="Times New Roman"/>
                <w:b/>
              </w:rPr>
              <w:t>16.69</w:t>
            </w:r>
          </w:p>
        </w:tc>
        <w:tc>
          <w:tcPr>
            <w:tcW w:w="1701" w:type="dxa"/>
          </w:tcPr>
          <w:p w14:paraId="0C78F982" w14:textId="38B8909F" w:rsidR="00CE049F" w:rsidRPr="00E27BCE" w:rsidRDefault="00CE049F" w:rsidP="00072672">
            <w:pPr>
              <w:jc w:val="center"/>
              <w:rPr>
                <w:rFonts w:ascii="Times New Roman" w:hAnsi="Times New Roman" w:cs="Times New Roman"/>
                <w:i/>
              </w:rPr>
            </w:pPr>
            <w:r w:rsidRPr="00E27BCE">
              <w:rPr>
                <w:rFonts w:ascii="Times New Roman" w:hAnsi="Times New Roman" w:cs="Times New Roman"/>
                <w:i/>
              </w:rPr>
              <w:t>1.</w:t>
            </w:r>
            <w:r w:rsidR="00E27BCE" w:rsidRPr="00E27BCE">
              <w:rPr>
                <w:rFonts w:ascii="Times New Roman" w:hAnsi="Times New Roman" w:cs="Times New Roman"/>
                <w:i/>
              </w:rPr>
              <w:t>84</w:t>
            </w:r>
          </w:p>
        </w:tc>
      </w:tr>
      <w:tr w:rsidR="00CE049F" w14:paraId="07689FC2" w14:textId="77777777" w:rsidTr="009B2D6D">
        <w:tc>
          <w:tcPr>
            <w:tcW w:w="3686" w:type="dxa"/>
          </w:tcPr>
          <w:p w14:paraId="29AAEFF9" w14:textId="5F0A47FA" w:rsidR="00CE049F" w:rsidRDefault="00CE049F" w:rsidP="0040499F">
            <w:pPr>
              <w:jc w:val="right"/>
              <w:rPr>
                <w:rFonts w:ascii="Times New Roman" w:hAnsi="Times New Roman" w:cs="Times New Roman"/>
              </w:rPr>
            </w:pPr>
            <w:r>
              <w:rPr>
                <w:rFonts w:ascii="Times New Roman" w:hAnsi="Times New Roman" w:cs="Times New Roman"/>
              </w:rPr>
              <w:t>Shoot count</w:t>
            </w:r>
          </w:p>
        </w:tc>
        <w:tc>
          <w:tcPr>
            <w:tcW w:w="1701" w:type="dxa"/>
          </w:tcPr>
          <w:p w14:paraId="1DC4E073" w14:textId="75BC533D" w:rsidR="00CE049F" w:rsidRPr="00CE049F" w:rsidRDefault="00E27BCE" w:rsidP="00072672">
            <w:pPr>
              <w:jc w:val="center"/>
              <w:rPr>
                <w:rFonts w:ascii="Times New Roman" w:hAnsi="Times New Roman" w:cs="Times New Roman"/>
                <w:b/>
              </w:rPr>
            </w:pPr>
            <w:r>
              <w:rPr>
                <w:rFonts w:ascii="Times New Roman" w:hAnsi="Times New Roman" w:cs="Times New Roman"/>
                <w:b/>
              </w:rPr>
              <w:t>47.42</w:t>
            </w:r>
          </w:p>
        </w:tc>
        <w:tc>
          <w:tcPr>
            <w:tcW w:w="1134" w:type="dxa"/>
          </w:tcPr>
          <w:p w14:paraId="24E37013" w14:textId="096D3246" w:rsidR="00CE049F" w:rsidRPr="00CE049F" w:rsidRDefault="00E27BCE" w:rsidP="00072672">
            <w:pPr>
              <w:jc w:val="center"/>
              <w:rPr>
                <w:rFonts w:ascii="Times New Roman" w:hAnsi="Times New Roman" w:cs="Times New Roman"/>
                <w:b/>
              </w:rPr>
            </w:pPr>
            <w:r>
              <w:rPr>
                <w:rFonts w:ascii="Times New Roman" w:hAnsi="Times New Roman" w:cs="Times New Roman"/>
                <w:b/>
              </w:rPr>
              <w:t>9.91</w:t>
            </w:r>
          </w:p>
        </w:tc>
        <w:tc>
          <w:tcPr>
            <w:tcW w:w="1276" w:type="dxa"/>
          </w:tcPr>
          <w:p w14:paraId="33FC44AA" w14:textId="39D17A31" w:rsidR="00CE049F" w:rsidRPr="00CE049F" w:rsidRDefault="00E27BCE" w:rsidP="00072672">
            <w:pPr>
              <w:jc w:val="center"/>
              <w:rPr>
                <w:rFonts w:ascii="Times New Roman" w:hAnsi="Times New Roman" w:cs="Times New Roman"/>
              </w:rPr>
            </w:pPr>
            <w:r>
              <w:rPr>
                <w:rFonts w:ascii="Times New Roman" w:hAnsi="Times New Roman" w:cs="Times New Roman"/>
              </w:rPr>
              <w:t>10.70</w:t>
            </w:r>
          </w:p>
        </w:tc>
        <w:tc>
          <w:tcPr>
            <w:tcW w:w="1276" w:type="dxa"/>
          </w:tcPr>
          <w:p w14:paraId="444F49A4" w14:textId="15B48E2D" w:rsidR="00CE049F" w:rsidRPr="00E27BCE" w:rsidRDefault="00E27BCE" w:rsidP="00072672">
            <w:pPr>
              <w:jc w:val="center"/>
              <w:rPr>
                <w:rFonts w:ascii="Times New Roman" w:hAnsi="Times New Roman" w:cs="Times New Roman"/>
                <w:b/>
              </w:rPr>
            </w:pPr>
            <w:r w:rsidRPr="00E27BCE">
              <w:rPr>
                <w:rFonts w:ascii="Times New Roman" w:hAnsi="Times New Roman" w:cs="Times New Roman"/>
                <w:b/>
              </w:rPr>
              <w:t>5.68</w:t>
            </w:r>
          </w:p>
        </w:tc>
        <w:tc>
          <w:tcPr>
            <w:tcW w:w="1134" w:type="dxa"/>
          </w:tcPr>
          <w:p w14:paraId="27ACC8AF" w14:textId="68C5B639" w:rsidR="00CE049F" w:rsidRPr="00E27BCE" w:rsidRDefault="00E27BCE" w:rsidP="00072672">
            <w:pPr>
              <w:jc w:val="center"/>
              <w:rPr>
                <w:rFonts w:ascii="Times New Roman" w:hAnsi="Times New Roman" w:cs="Times New Roman"/>
                <w:b/>
              </w:rPr>
            </w:pPr>
            <w:r w:rsidRPr="00E27BCE">
              <w:rPr>
                <w:rFonts w:ascii="Times New Roman" w:hAnsi="Times New Roman" w:cs="Times New Roman"/>
                <w:b/>
              </w:rPr>
              <w:t>18.26</w:t>
            </w:r>
          </w:p>
        </w:tc>
        <w:tc>
          <w:tcPr>
            <w:tcW w:w="1417" w:type="dxa"/>
          </w:tcPr>
          <w:p w14:paraId="375C6777" w14:textId="4E5921C2" w:rsidR="00CE049F" w:rsidRPr="00CE049F" w:rsidRDefault="00E27BCE" w:rsidP="00072672">
            <w:pPr>
              <w:jc w:val="center"/>
              <w:rPr>
                <w:rFonts w:ascii="Times New Roman" w:hAnsi="Times New Roman" w:cs="Times New Roman"/>
                <w:b/>
              </w:rPr>
            </w:pPr>
            <w:r>
              <w:rPr>
                <w:rFonts w:ascii="Times New Roman" w:hAnsi="Times New Roman" w:cs="Times New Roman"/>
                <w:b/>
              </w:rPr>
              <w:t>12.53</w:t>
            </w:r>
          </w:p>
        </w:tc>
        <w:tc>
          <w:tcPr>
            <w:tcW w:w="1701" w:type="dxa"/>
          </w:tcPr>
          <w:p w14:paraId="2A9BA563" w14:textId="73D9E54C" w:rsidR="00CE049F" w:rsidRDefault="00CE049F" w:rsidP="00072672">
            <w:pPr>
              <w:jc w:val="center"/>
              <w:rPr>
                <w:rFonts w:ascii="Times New Roman" w:hAnsi="Times New Roman" w:cs="Times New Roman"/>
              </w:rPr>
            </w:pPr>
            <w:r>
              <w:rPr>
                <w:rFonts w:ascii="Times New Roman" w:hAnsi="Times New Roman" w:cs="Times New Roman"/>
              </w:rPr>
              <w:t>5.7</w:t>
            </w:r>
            <w:r w:rsidR="00E27BCE">
              <w:rPr>
                <w:rFonts w:ascii="Times New Roman" w:hAnsi="Times New Roman" w:cs="Times New Roman"/>
              </w:rPr>
              <w:t>6</w:t>
            </w:r>
          </w:p>
        </w:tc>
      </w:tr>
      <w:tr w:rsidR="00CE049F" w14:paraId="32EA49C1" w14:textId="77777777" w:rsidTr="009B2D6D">
        <w:tc>
          <w:tcPr>
            <w:tcW w:w="3686" w:type="dxa"/>
          </w:tcPr>
          <w:p w14:paraId="53C577B8" w14:textId="1878A3D2" w:rsidR="00CE049F" w:rsidRDefault="00CE049F" w:rsidP="0040499F">
            <w:pPr>
              <w:jc w:val="right"/>
              <w:rPr>
                <w:rFonts w:ascii="Times New Roman" w:hAnsi="Times New Roman" w:cs="Times New Roman"/>
              </w:rPr>
            </w:pPr>
            <w:r>
              <w:rPr>
                <w:rFonts w:ascii="Times New Roman" w:hAnsi="Times New Roman" w:cs="Times New Roman"/>
              </w:rPr>
              <w:t>Shoot length</w:t>
            </w:r>
          </w:p>
        </w:tc>
        <w:tc>
          <w:tcPr>
            <w:tcW w:w="1701" w:type="dxa"/>
          </w:tcPr>
          <w:p w14:paraId="598EA80E" w14:textId="5D73F706" w:rsidR="00CE049F" w:rsidRPr="00CE049F" w:rsidRDefault="002D37EE" w:rsidP="00072672">
            <w:pPr>
              <w:jc w:val="center"/>
              <w:rPr>
                <w:rFonts w:ascii="Times New Roman" w:hAnsi="Times New Roman" w:cs="Times New Roman"/>
                <w:b/>
              </w:rPr>
            </w:pPr>
            <w:r>
              <w:rPr>
                <w:rFonts w:ascii="Times New Roman" w:hAnsi="Times New Roman" w:cs="Times New Roman"/>
                <w:b/>
              </w:rPr>
              <w:t>4.97</w:t>
            </w:r>
          </w:p>
        </w:tc>
        <w:tc>
          <w:tcPr>
            <w:tcW w:w="1134" w:type="dxa"/>
          </w:tcPr>
          <w:p w14:paraId="50D21599" w14:textId="42EDFE38" w:rsidR="00CE049F" w:rsidRPr="00CE049F" w:rsidRDefault="002D37EE" w:rsidP="00072672">
            <w:pPr>
              <w:jc w:val="center"/>
              <w:rPr>
                <w:rFonts w:ascii="Times New Roman" w:hAnsi="Times New Roman" w:cs="Times New Roman"/>
                <w:b/>
              </w:rPr>
            </w:pPr>
            <w:r>
              <w:rPr>
                <w:rFonts w:ascii="Times New Roman" w:hAnsi="Times New Roman" w:cs="Times New Roman"/>
                <w:b/>
              </w:rPr>
              <w:t>10.44</w:t>
            </w:r>
          </w:p>
        </w:tc>
        <w:tc>
          <w:tcPr>
            <w:tcW w:w="1276" w:type="dxa"/>
          </w:tcPr>
          <w:p w14:paraId="747640F1" w14:textId="59A1906E" w:rsidR="00CE049F" w:rsidRPr="00CE049F" w:rsidRDefault="002D37EE" w:rsidP="00072672">
            <w:pPr>
              <w:jc w:val="center"/>
              <w:rPr>
                <w:rFonts w:ascii="Times New Roman" w:hAnsi="Times New Roman" w:cs="Times New Roman"/>
                <w:b/>
              </w:rPr>
            </w:pPr>
            <w:r>
              <w:rPr>
                <w:rFonts w:ascii="Times New Roman" w:hAnsi="Times New Roman" w:cs="Times New Roman"/>
              </w:rPr>
              <w:t>0.84</w:t>
            </w:r>
          </w:p>
        </w:tc>
        <w:tc>
          <w:tcPr>
            <w:tcW w:w="1276" w:type="dxa"/>
          </w:tcPr>
          <w:p w14:paraId="269379BB" w14:textId="685EC6D7" w:rsidR="00CE049F" w:rsidRPr="00CE049F" w:rsidRDefault="002D37EE" w:rsidP="00072672">
            <w:pPr>
              <w:jc w:val="center"/>
              <w:rPr>
                <w:rFonts w:ascii="Times New Roman" w:hAnsi="Times New Roman" w:cs="Times New Roman"/>
                <w:b/>
              </w:rPr>
            </w:pPr>
            <w:r>
              <w:rPr>
                <w:rFonts w:ascii="Times New Roman" w:hAnsi="Times New Roman" w:cs="Times New Roman"/>
                <w:b/>
              </w:rPr>
              <w:t>75.37</w:t>
            </w:r>
          </w:p>
        </w:tc>
        <w:tc>
          <w:tcPr>
            <w:tcW w:w="1134" w:type="dxa"/>
          </w:tcPr>
          <w:p w14:paraId="79C6D269" w14:textId="5062D070" w:rsidR="00CE049F" w:rsidRDefault="002D37EE" w:rsidP="00072672">
            <w:pPr>
              <w:jc w:val="center"/>
              <w:rPr>
                <w:rFonts w:ascii="Times New Roman" w:hAnsi="Times New Roman" w:cs="Times New Roman"/>
              </w:rPr>
            </w:pPr>
            <w:r>
              <w:rPr>
                <w:rFonts w:ascii="Times New Roman" w:hAnsi="Times New Roman" w:cs="Times New Roman"/>
              </w:rPr>
              <w:t>1.61</w:t>
            </w:r>
          </w:p>
        </w:tc>
        <w:tc>
          <w:tcPr>
            <w:tcW w:w="1417" w:type="dxa"/>
          </w:tcPr>
          <w:p w14:paraId="0971111D" w14:textId="1D5B081A" w:rsidR="00CE049F" w:rsidRDefault="002D37EE" w:rsidP="00072672">
            <w:pPr>
              <w:jc w:val="center"/>
              <w:rPr>
                <w:rFonts w:ascii="Times New Roman" w:hAnsi="Times New Roman" w:cs="Times New Roman"/>
              </w:rPr>
            </w:pPr>
            <w:r>
              <w:rPr>
                <w:rFonts w:ascii="Times New Roman" w:hAnsi="Times New Roman" w:cs="Times New Roman"/>
              </w:rPr>
              <w:t>0.05</w:t>
            </w:r>
          </w:p>
        </w:tc>
        <w:tc>
          <w:tcPr>
            <w:tcW w:w="1701" w:type="dxa"/>
          </w:tcPr>
          <w:p w14:paraId="5B83048D" w14:textId="504A2D84" w:rsidR="00CE049F" w:rsidRDefault="00CE049F" w:rsidP="00072672">
            <w:pPr>
              <w:jc w:val="center"/>
              <w:rPr>
                <w:rFonts w:ascii="Times New Roman" w:hAnsi="Times New Roman" w:cs="Times New Roman"/>
              </w:rPr>
            </w:pPr>
            <w:r>
              <w:rPr>
                <w:rFonts w:ascii="Times New Roman" w:hAnsi="Times New Roman" w:cs="Times New Roman"/>
              </w:rPr>
              <w:t>0.70</w:t>
            </w:r>
          </w:p>
        </w:tc>
      </w:tr>
      <w:tr w:rsidR="00CE049F" w14:paraId="1DEB5924" w14:textId="77777777" w:rsidTr="009B2D6D">
        <w:tc>
          <w:tcPr>
            <w:tcW w:w="3686" w:type="dxa"/>
          </w:tcPr>
          <w:p w14:paraId="3EEFA84B" w14:textId="68C77AE4"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B182BD4" w14:textId="77777777" w:rsidR="00CE049F" w:rsidRDefault="00CE049F" w:rsidP="00072672">
            <w:pPr>
              <w:jc w:val="center"/>
              <w:rPr>
                <w:rFonts w:ascii="Times New Roman" w:hAnsi="Times New Roman" w:cs="Times New Roman"/>
              </w:rPr>
            </w:pPr>
          </w:p>
        </w:tc>
        <w:tc>
          <w:tcPr>
            <w:tcW w:w="1134" w:type="dxa"/>
          </w:tcPr>
          <w:p w14:paraId="39560AAE" w14:textId="77777777" w:rsidR="00CE049F" w:rsidRDefault="00CE049F" w:rsidP="00072672">
            <w:pPr>
              <w:jc w:val="center"/>
              <w:rPr>
                <w:rFonts w:ascii="Times New Roman" w:hAnsi="Times New Roman" w:cs="Times New Roman"/>
              </w:rPr>
            </w:pPr>
          </w:p>
        </w:tc>
        <w:tc>
          <w:tcPr>
            <w:tcW w:w="1276" w:type="dxa"/>
          </w:tcPr>
          <w:p w14:paraId="40233801" w14:textId="77777777" w:rsidR="00CE049F" w:rsidRDefault="00CE049F" w:rsidP="00072672">
            <w:pPr>
              <w:jc w:val="center"/>
              <w:rPr>
                <w:rFonts w:ascii="Times New Roman" w:hAnsi="Times New Roman" w:cs="Times New Roman"/>
              </w:rPr>
            </w:pPr>
          </w:p>
        </w:tc>
        <w:tc>
          <w:tcPr>
            <w:tcW w:w="1276" w:type="dxa"/>
          </w:tcPr>
          <w:p w14:paraId="34E48490" w14:textId="77A64147" w:rsidR="00CE049F" w:rsidRDefault="00CE049F" w:rsidP="00072672">
            <w:pPr>
              <w:jc w:val="center"/>
              <w:rPr>
                <w:rFonts w:ascii="Times New Roman" w:hAnsi="Times New Roman" w:cs="Times New Roman"/>
              </w:rPr>
            </w:pPr>
          </w:p>
        </w:tc>
        <w:tc>
          <w:tcPr>
            <w:tcW w:w="1134" w:type="dxa"/>
          </w:tcPr>
          <w:p w14:paraId="48168E63" w14:textId="77777777" w:rsidR="00CE049F" w:rsidRDefault="00CE049F" w:rsidP="00072672">
            <w:pPr>
              <w:jc w:val="center"/>
              <w:rPr>
                <w:rFonts w:ascii="Times New Roman" w:hAnsi="Times New Roman" w:cs="Times New Roman"/>
              </w:rPr>
            </w:pPr>
          </w:p>
        </w:tc>
        <w:tc>
          <w:tcPr>
            <w:tcW w:w="1417" w:type="dxa"/>
          </w:tcPr>
          <w:p w14:paraId="24615278" w14:textId="77777777" w:rsidR="00CE049F" w:rsidRDefault="00CE049F" w:rsidP="00072672">
            <w:pPr>
              <w:jc w:val="center"/>
              <w:rPr>
                <w:rFonts w:ascii="Times New Roman" w:hAnsi="Times New Roman" w:cs="Times New Roman"/>
              </w:rPr>
            </w:pPr>
          </w:p>
        </w:tc>
        <w:tc>
          <w:tcPr>
            <w:tcW w:w="1701" w:type="dxa"/>
          </w:tcPr>
          <w:p w14:paraId="44A58BA7" w14:textId="77777777" w:rsidR="00CE049F" w:rsidRDefault="00CE049F" w:rsidP="00072672">
            <w:pPr>
              <w:jc w:val="center"/>
              <w:rPr>
                <w:rFonts w:ascii="Times New Roman" w:hAnsi="Times New Roman" w:cs="Times New Roman"/>
              </w:rPr>
            </w:pPr>
          </w:p>
        </w:tc>
      </w:tr>
      <w:tr w:rsidR="00CE049F" w14:paraId="45D83EF5" w14:textId="77777777" w:rsidTr="009B2D6D">
        <w:tc>
          <w:tcPr>
            <w:tcW w:w="3686" w:type="dxa"/>
          </w:tcPr>
          <w:p w14:paraId="611C31ED" w14:textId="30AE3E55" w:rsidR="00CE049F" w:rsidRDefault="00CE049F" w:rsidP="003D6A4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r>
              <w:rPr>
                <w:rFonts w:ascii="Times New Roman" w:hAnsi="Times New Roman" w:cs="Times New Roman"/>
                <w:vertAlign w:val="subscript"/>
              </w:rPr>
              <w:t>2012</w:t>
            </w:r>
          </w:p>
        </w:tc>
        <w:tc>
          <w:tcPr>
            <w:tcW w:w="1701" w:type="dxa"/>
          </w:tcPr>
          <w:p w14:paraId="11B42F83" w14:textId="7D228BF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81.35</w:t>
            </w:r>
          </w:p>
        </w:tc>
        <w:tc>
          <w:tcPr>
            <w:tcW w:w="1134" w:type="dxa"/>
          </w:tcPr>
          <w:p w14:paraId="488F62F8" w14:textId="316040D9" w:rsidR="00CE049F" w:rsidRDefault="00CE049F" w:rsidP="00072672">
            <w:pPr>
              <w:jc w:val="center"/>
              <w:rPr>
                <w:rFonts w:ascii="Times New Roman" w:hAnsi="Times New Roman" w:cs="Times New Roman"/>
              </w:rPr>
            </w:pPr>
            <w:r>
              <w:rPr>
                <w:rFonts w:ascii="Times New Roman" w:hAnsi="Times New Roman" w:cs="Times New Roman"/>
              </w:rPr>
              <w:t>0.11</w:t>
            </w:r>
          </w:p>
        </w:tc>
        <w:tc>
          <w:tcPr>
            <w:tcW w:w="1276" w:type="dxa"/>
          </w:tcPr>
          <w:p w14:paraId="00C11515" w14:textId="1A81B377" w:rsidR="00CE049F" w:rsidRDefault="00CE049F" w:rsidP="00072672">
            <w:pPr>
              <w:jc w:val="center"/>
              <w:rPr>
                <w:rFonts w:ascii="Times New Roman" w:hAnsi="Times New Roman" w:cs="Times New Roman"/>
              </w:rPr>
            </w:pPr>
            <w:r>
              <w:rPr>
                <w:rFonts w:ascii="Times New Roman" w:hAnsi="Times New Roman" w:cs="Times New Roman"/>
              </w:rPr>
              <w:t>10.77</w:t>
            </w:r>
          </w:p>
        </w:tc>
        <w:tc>
          <w:tcPr>
            <w:tcW w:w="1276" w:type="dxa"/>
          </w:tcPr>
          <w:p w14:paraId="3FD4AEA4" w14:textId="222857E8" w:rsidR="00CE049F" w:rsidRDefault="00CE049F" w:rsidP="00072672">
            <w:pPr>
              <w:jc w:val="center"/>
              <w:rPr>
                <w:rFonts w:ascii="Times New Roman" w:hAnsi="Times New Roman" w:cs="Times New Roman"/>
              </w:rPr>
            </w:pPr>
            <w:r>
              <w:rPr>
                <w:rFonts w:ascii="Times New Roman" w:hAnsi="Times New Roman" w:cs="Times New Roman"/>
              </w:rPr>
              <w:t>-</w:t>
            </w:r>
          </w:p>
        </w:tc>
        <w:tc>
          <w:tcPr>
            <w:tcW w:w="1134" w:type="dxa"/>
          </w:tcPr>
          <w:p w14:paraId="7C053E24" w14:textId="2F53A992" w:rsidR="00CE049F" w:rsidRDefault="00CE049F" w:rsidP="00072672">
            <w:pPr>
              <w:jc w:val="center"/>
              <w:rPr>
                <w:rFonts w:ascii="Times New Roman" w:hAnsi="Times New Roman" w:cs="Times New Roman"/>
              </w:rPr>
            </w:pPr>
            <w:r>
              <w:rPr>
                <w:rFonts w:ascii="Times New Roman" w:hAnsi="Times New Roman" w:cs="Times New Roman"/>
              </w:rPr>
              <w:t>-</w:t>
            </w:r>
          </w:p>
        </w:tc>
        <w:tc>
          <w:tcPr>
            <w:tcW w:w="1417" w:type="dxa"/>
          </w:tcPr>
          <w:p w14:paraId="0C486385" w14:textId="379D0428" w:rsidR="00CE049F" w:rsidRDefault="00CE049F" w:rsidP="00072672">
            <w:pPr>
              <w:jc w:val="center"/>
              <w:rPr>
                <w:rFonts w:ascii="Times New Roman" w:hAnsi="Times New Roman" w:cs="Times New Roman"/>
              </w:rPr>
            </w:pPr>
            <w:r>
              <w:rPr>
                <w:rFonts w:ascii="Times New Roman" w:hAnsi="Times New Roman" w:cs="Times New Roman"/>
              </w:rPr>
              <w:t>-</w:t>
            </w:r>
          </w:p>
        </w:tc>
        <w:tc>
          <w:tcPr>
            <w:tcW w:w="1701" w:type="dxa"/>
          </w:tcPr>
          <w:p w14:paraId="702DE67B" w14:textId="1DB53C43" w:rsidR="00CE049F" w:rsidRDefault="00CE049F" w:rsidP="00072672">
            <w:pPr>
              <w:jc w:val="center"/>
              <w:rPr>
                <w:rFonts w:ascii="Times New Roman" w:hAnsi="Times New Roman" w:cs="Times New Roman"/>
              </w:rPr>
            </w:pPr>
            <w:r>
              <w:rPr>
                <w:rFonts w:ascii="Times New Roman" w:hAnsi="Times New Roman" w:cs="Times New Roman"/>
              </w:rPr>
              <w:t>-</w:t>
            </w:r>
          </w:p>
        </w:tc>
      </w:tr>
      <w:tr w:rsidR="00E80F7B" w14:paraId="59AA8637" w14:textId="77777777" w:rsidTr="009B2D6D">
        <w:tc>
          <w:tcPr>
            <w:tcW w:w="3686" w:type="dxa"/>
          </w:tcPr>
          <w:p w14:paraId="13F41439" w14:textId="1639BBE9" w:rsidR="00E80F7B" w:rsidRPr="00236F3A" w:rsidRDefault="00E80F7B" w:rsidP="0040499F">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15B892AB" w14:textId="4E5FC7BB"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4.98</w:t>
            </w:r>
          </w:p>
        </w:tc>
        <w:tc>
          <w:tcPr>
            <w:tcW w:w="1134" w:type="dxa"/>
          </w:tcPr>
          <w:p w14:paraId="64DF7A4B" w14:textId="4B7E35A3" w:rsidR="00E80F7B" w:rsidRDefault="00E80F7B" w:rsidP="00072672">
            <w:pPr>
              <w:jc w:val="center"/>
              <w:rPr>
                <w:rFonts w:ascii="Times New Roman" w:hAnsi="Times New Roman" w:cs="Times New Roman"/>
              </w:rPr>
            </w:pPr>
            <w:r>
              <w:rPr>
                <w:rFonts w:ascii="Times New Roman" w:hAnsi="Times New Roman" w:cs="Times New Roman"/>
              </w:rPr>
              <w:t>0.74</w:t>
            </w:r>
          </w:p>
        </w:tc>
        <w:tc>
          <w:tcPr>
            <w:tcW w:w="1276" w:type="dxa"/>
          </w:tcPr>
          <w:p w14:paraId="1B8A53CF" w14:textId="43DC8CD9" w:rsidR="00E80F7B" w:rsidRDefault="00E80F7B" w:rsidP="00072672">
            <w:pPr>
              <w:jc w:val="center"/>
              <w:rPr>
                <w:rFonts w:ascii="Times New Roman" w:hAnsi="Times New Roman" w:cs="Times New Roman"/>
              </w:rPr>
            </w:pPr>
            <w:r>
              <w:rPr>
                <w:rFonts w:ascii="Times New Roman" w:hAnsi="Times New Roman" w:cs="Times New Roman"/>
              </w:rPr>
              <w:t>1.30</w:t>
            </w:r>
          </w:p>
        </w:tc>
        <w:tc>
          <w:tcPr>
            <w:tcW w:w="1276" w:type="dxa"/>
          </w:tcPr>
          <w:p w14:paraId="6C6376B8" w14:textId="706EE169"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0FF09540" w14:textId="68CA6C62"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43C99389" w14:textId="38ACD387"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B9A7DF0" w14:textId="593BB968"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3CCA2622" w14:textId="77777777" w:rsidTr="009B2D6D">
        <w:tc>
          <w:tcPr>
            <w:tcW w:w="3686" w:type="dxa"/>
          </w:tcPr>
          <w:p w14:paraId="7DEBCA76" w14:textId="274FDB5F" w:rsidR="00E80F7B" w:rsidRPr="00236F3A" w:rsidRDefault="00E80F7B" w:rsidP="0040499F">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59C312F1" w14:textId="7F144A7A"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4.89</w:t>
            </w:r>
          </w:p>
        </w:tc>
        <w:tc>
          <w:tcPr>
            <w:tcW w:w="1134" w:type="dxa"/>
          </w:tcPr>
          <w:p w14:paraId="2BBA8DFB" w14:textId="487A2EDE" w:rsidR="00E80F7B" w:rsidRDefault="00E80F7B" w:rsidP="00072672">
            <w:pPr>
              <w:jc w:val="center"/>
              <w:rPr>
                <w:rFonts w:ascii="Times New Roman" w:hAnsi="Times New Roman" w:cs="Times New Roman"/>
              </w:rPr>
            </w:pPr>
            <w:r>
              <w:rPr>
                <w:rFonts w:ascii="Times New Roman" w:hAnsi="Times New Roman" w:cs="Times New Roman"/>
              </w:rPr>
              <w:t>0.93</w:t>
            </w:r>
          </w:p>
        </w:tc>
        <w:tc>
          <w:tcPr>
            <w:tcW w:w="1276" w:type="dxa"/>
          </w:tcPr>
          <w:p w14:paraId="24F3FDAC" w14:textId="1264E0EE" w:rsidR="00E80F7B" w:rsidRDefault="00E80F7B" w:rsidP="00072672">
            <w:pPr>
              <w:jc w:val="center"/>
              <w:rPr>
                <w:rFonts w:ascii="Times New Roman" w:hAnsi="Times New Roman" w:cs="Times New Roman"/>
              </w:rPr>
            </w:pPr>
            <w:r>
              <w:rPr>
                <w:rFonts w:ascii="Times New Roman" w:hAnsi="Times New Roman" w:cs="Times New Roman"/>
              </w:rPr>
              <w:t>0.44</w:t>
            </w:r>
          </w:p>
        </w:tc>
        <w:tc>
          <w:tcPr>
            <w:tcW w:w="1276" w:type="dxa"/>
          </w:tcPr>
          <w:p w14:paraId="2EE59546" w14:textId="4315BB9D" w:rsidR="00E80F7B" w:rsidRDefault="00E80F7B" w:rsidP="00072672">
            <w:pPr>
              <w:jc w:val="center"/>
              <w:rPr>
                <w:rFonts w:ascii="Times New Roman" w:hAnsi="Times New Roman" w:cs="Times New Roman"/>
              </w:rPr>
            </w:pPr>
            <w:r>
              <w:rPr>
                <w:rFonts w:ascii="Times New Roman" w:hAnsi="Times New Roman" w:cs="Times New Roman"/>
              </w:rPr>
              <w:t>2.51</w:t>
            </w:r>
          </w:p>
        </w:tc>
        <w:tc>
          <w:tcPr>
            <w:tcW w:w="1134" w:type="dxa"/>
          </w:tcPr>
          <w:p w14:paraId="6568849E" w14:textId="33CB55DF"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2.73</w:t>
            </w:r>
          </w:p>
        </w:tc>
        <w:tc>
          <w:tcPr>
            <w:tcW w:w="1417" w:type="dxa"/>
          </w:tcPr>
          <w:p w14:paraId="218FE4B1" w14:textId="1AAA0BB4" w:rsidR="00E80F7B" w:rsidRDefault="00E80F7B" w:rsidP="00072672">
            <w:pPr>
              <w:jc w:val="center"/>
              <w:rPr>
                <w:rFonts w:ascii="Times New Roman" w:hAnsi="Times New Roman" w:cs="Times New Roman"/>
              </w:rPr>
            </w:pPr>
            <w:r>
              <w:rPr>
                <w:rFonts w:ascii="Times New Roman" w:hAnsi="Times New Roman" w:cs="Times New Roman"/>
              </w:rPr>
              <w:t>1.80</w:t>
            </w:r>
          </w:p>
        </w:tc>
        <w:tc>
          <w:tcPr>
            <w:tcW w:w="1701" w:type="dxa"/>
          </w:tcPr>
          <w:p w14:paraId="75B48354" w14:textId="088FBB01" w:rsidR="00E80F7B" w:rsidRDefault="00E80F7B" w:rsidP="00072672">
            <w:pPr>
              <w:jc w:val="center"/>
              <w:rPr>
                <w:rFonts w:ascii="Times New Roman" w:hAnsi="Times New Roman" w:cs="Times New Roman"/>
              </w:rPr>
            </w:pPr>
            <w:r>
              <w:rPr>
                <w:rFonts w:ascii="Times New Roman" w:hAnsi="Times New Roman" w:cs="Times New Roman"/>
              </w:rPr>
              <w:t>1.56</w:t>
            </w:r>
          </w:p>
        </w:tc>
      </w:tr>
      <w:tr w:rsidR="00E80F7B" w14:paraId="71016BC3" w14:textId="77777777" w:rsidTr="009B2D6D">
        <w:tc>
          <w:tcPr>
            <w:tcW w:w="3686" w:type="dxa"/>
          </w:tcPr>
          <w:p w14:paraId="3225B2DB" w14:textId="27E0A5A5" w:rsidR="00E80F7B" w:rsidRDefault="00E80F7B" w:rsidP="0040499F">
            <w:pPr>
              <w:jc w:val="right"/>
              <w:rPr>
                <w:rFonts w:ascii="Times New Roman" w:hAnsi="Times New Roman" w:cs="Times New Roman"/>
              </w:rPr>
            </w:pPr>
            <w:r>
              <w:rPr>
                <w:rFonts w:ascii="Times New Roman" w:hAnsi="Times New Roman" w:cs="Times New Roman"/>
              </w:rPr>
              <w:t>SLA</w:t>
            </w:r>
            <w:r>
              <w:rPr>
                <w:rFonts w:ascii="Times New Roman" w:hAnsi="Times New Roman" w:cs="Times New Roman"/>
                <w:vertAlign w:val="subscript"/>
              </w:rPr>
              <w:t>2013</w:t>
            </w:r>
          </w:p>
        </w:tc>
        <w:tc>
          <w:tcPr>
            <w:tcW w:w="1701" w:type="dxa"/>
          </w:tcPr>
          <w:p w14:paraId="6B4B407E" w14:textId="0D05DB33"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5.89</w:t>
            </w:r>
          </w:p>
        </w:tc>
        <w:tc>
          <w:tcPr>
            <w:tcW w:w="1134" w:type="dxa"/>
          </w:tcPr>
          <w:p w14:paraId="40F5FFCF" w14:textId="34B6F218" w:rsidR="00E80F7B" w:rsidRDefault="00E80F7B" w:rsidP="00072672">
            <w:pPr>
              <w:jc w:val="center"/>
              <w:rPr>
                <w:rFonts w:ascii="Times New Roman" w:hAnsi="Times New Roman" w:cs="Times New Roman"/>
              </w:rPr>
            </w:pPr>
            <w:r>
              <w:rPr>
                <w:rFonts w:ascii="Times New Roman" w:hAnsi="Times New Roman" w:cs="Times New Roman"/>
              </w:rPr>
              <w:t>0.44</w:t>
            </w:r>
          </w:p>
        </w:tc>
        <w:tc>
          <w:tcPr>
            <w:tcW w:w="1276" w:type="dxa"/>
          </w:tcPr>
          <w:p w14:paraId="167AD91B" w14:textId="69724FE5" w:rsidR="00E80F7B" w:rsidRDefault="00E80F7B" w:rsidP="00072672">
            <w:pPr>
              <w:jc w:val="center"/>
              <w:rPr>
                <w:rFonts w:ascii="Times New Roman" w:hAnsi="Times New Roman" w:cs="Times New Roman"/>
              </w:rPr>
            </w:pPr>
            <w:r>
              <w:rPr>
                <w:rFonts w:ascii="Times New Roman" w:hAnsi="Times New Roman" w:cs="Times New Roman"/>
              </w:rPr>
              <w:t>0.86</w:t>
            </w:r>
          </w:p>
        </w:tc>
        <w:tc>
          <w:tcPr>
            <w:tcW w:w="1276" w:type="dxa"/>
          </w:tcPr>
          <w:p w14:paraId="3863808A" w14:textId="616FE17A"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CECC2EA" w14:textId="1C29E4A2"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7F86F66C" w14:textId="0E34D021"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1FE51BE" w14:textId="1B213B16"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6B1238A3" w14:textId="77777777" w:rsidTr="009B2D6D">
        <w:tc>
          <w:tcPr>
            <w:tcW w:w="3686" w:type="dxa"/>
          </w:tcPr>
          <w:p w14:paraId="0473AE8E" w14:textId="3513A832" w:rsidR="00E80F7B" w:rsidRPr="009B2D6D" w:rsidRDefault="00E80F7B" w:rsidP="009B2D6D">
            <w:pPr>
              <w:jc w:val="center"/>
              <w:rPr>
                <w:rFonts w:ascii="Times New Roman" w:hAnsi="Times New Roman" w:cs="Times New Roman"/>
                <w:b/>
              </w:rPr>
            </w:pPr>
            <w:r w:rsidRPr="009B2D6D">
              <w:rPr>
                <w:rFonts w:ascii="Times New Roman" w:hAnsi="Times New Roman" w:cs="Times New Roman"/>
                <w:b/>
              </w:rPr>
              <w:t>Root traits</w:t>
            </w:r>
          </w:p>
        </w:tc>
        <w:tc>
          <w:tcPr>
            <w:tcW w:w="1701" w:type="dxa"/>
          </w:tcPr>
          <w:p w14:paraId="64FC266C" w14:textId="77777777" w:rsidR="00E80F7B" w:rsidRPr="00CD1ABC" w:rsidRDefault="00E80F7B" w:rsidP="00072672">
            <w:pPr>
              <w:jc w:val="center"/>
              <w:rPr>
                <w:rFonts w:ascii="Times New Roman" w:hAnsi="Times New Roman" w:cs="Times New Roman"/>
                <w:b/>
              </w:rPr>
            </w:pPr>
          </w:p>
        </w:tc>
        <w:tc>
          <w:tcPr>
            <w:tcW w:w="1134" w:type="dxa"/>
          </w:tcPr>
          <w:p w14:paraId="385AD6D9" w14:textId="77777777" w:rsidR="00E80F7B" w:rsidRDefault="00E80F7B" w:rsidP="00072672">
            <w:pPr>
              <w:jc w:val="center"/>
              <w:rPr>
                <w:rFonts w:ascii="Times New Roman" w:hAnsi="Times New Roman" w:cs="Times New Roman"/>
              </w:rPr>
            </w:pPr>
          </w:p>
        </w:tc>
        <w:tc>
          <w:tcPr>
            <w:tcW w:w="1276" w:type="dxa"/>
          </w:tcPr>
          <w:p w14:paraId="0FF125F7" w14:textId="77777777" w:rsidR="00E80F7B" w:rsidRDefault="00E80F7B" w:rsidP="00072672">
            <w:pPr>
              <w:jc w:val="center"/>
              <w:rPr>
                <w:rFonts w:ascii="Times New Roman" w:hAnsi="Times New Roman" w:cs="Times New Roman"/>
              </w:rPr>
            </w:pPr>
          </w:p>
        </w:tc>
        <w:tc>
          <w:tcPr>
            <w:tcW w:w="1276" w:type="dxa"/>
          </w:tcPr>
          <w:p w14:paraId="314A341F" w14:textId="77777777" w:rsidR="00E80F7B" w:rsidRDefault="00E80F7B" w:rsidP="00072672">
            <w:pPr>
              <w:jc w:val="center"/>
              <w:rPr>
                <w:rFonts w:ascii="Times New Roman" w:hAnsi="Times New Roman" w:cs="Times New Roman"/>
              </w:rPr>
            </w:pPr>
          </w:p>
        </w:tc>
        <w:tc>
          <w:tcPr>
            <w:tcW w:w="1134" w:type="dxa"/>
          </w:tcPr>
          <w:p w14:paraId="06BE565E" w14:textId="77777777" w:rsidR="00E80F7B" w:rsidRDefault="00E80F7B" w:rsidP="00072672">
            <w:pPr>
              <w:jc w:val="center"/>
              <w:rPr>
                <w:rFonts w:ascii="Times New Roman" w:hAnsi="Times New Roman" w:cs="Times New Roman"/>
              </w:rPr>
            </w:pPr>
          </w:p>
        </w:tc>
        <w:tc>
          <w:tcPr>
            <w:tcW w:w="1417" w:type="dxa"/>
          </w:tcPr>
          <w:p w14:paraId="4F04041A" w14:textId="77777777" w:rsidR="00E80F7B" w:rsidRDefault="00E80F7B" w:rsidP="00072672">
            <w:pPr>
              <w:jc w:val="center"/>
              <w:rPr>
                <w:rFonts w:ascii="Times New Roman" w:hAnsi="Times New Roman" w:cs="Times New Roman"/>
              </w:rPr>
            </w:pPr>
          </w:p>
        </w:tc>
        <w:tc>
          <w:tcPr>
            <w:tcW w:w="1701" w:type="dxa"/>
          </w:tcPr>
          <w:p w14:paraId="681E3CDF" w14:textId="77777777" w:rsidR="00E80F7B" w:rsidRDefault="00E80F7B" w:rsidP="00072672">
            <w:pPr>
              <w:jc w:val="center"/>
              <w:rPr>
                <w:rFonts w:ascii="Times New Roman" w:hAnsi="Times New Roman" w:cs="Times New Roman"/>
              </w:rPr>
            </w:pPr>
          </w:p>
        </w:tc>
      </w:tr>
      <w:tr w:rsidR="00E80F7B" w14:paraId="393A62B4" w14:textId="77777777" w:rsidTr="009B2D6D">
        <w:tc>
          <w:tcPr>
            <w:tcW w:w="3686" w:type="dxa"/>
          </w:tcPr>
          <w:p w14:paraId="7B63A074" w14:textId="056CEC03" w:rsidR="00E80F7B" w:rsidRPr="009B2D6D" w:rsidRDefault="00E80F7B" w:rsidP="009B2D6D">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380F75C1" w14:textId="11EC3873" w:rsidR="00E80F7B" w:rsidRPr="009B2D6D" w:rsidRDefault="00E80F7B" w:rsidP="00072672">
            <w:pPr>
              <w:jc w:val="center"/>
              <w:rPr>
                <w:rFonts w:ascii="Times New Roman" w:hAnsi="Times New Roman" w:cs="Times New Roman"/>
              </w:rPr>
            </w:pPr>
            <w:r>
              <w:rPr>
                <w:rFonts w:ascii="Times New Roman" w:hAnsi="Times New Roman" w:cs="Times New Roman"/>
              </w:rPr>
              <w:t>0.9</w:t>
            </w:r>
            <w:r w:rsidR="00F93647">
              <w:rPr>
                <w:rFonts w:ascii="Times New Roman" w:hAnsi="Times New Roman" w:cs="Times New Roman"/>
              </w:rPr>
              <w:t>3</w:t>
            </w:r>
          </w:p>
        </w:tc>
        <w:tc>
          <w:tcPr>
            <w:tcW w:w="1134" w:type="dxa"/>
          </w:tcPr>
          <w:p w14:paraId="44255171" w14:textId="68202132" w:rsidR="00E80F7B" w:rsidRDefault="00F93647" w:rsidP="00072672">
            <w:pPr>
              <w:jc w:val="center"/>
              <w:rPr>
                <w:rFonts w:ascii="Times New Roman" w:hAnsi="Times New Roman" w:cs="Times New Roman"/>
              </w:rPr>
            </w:pPr>
            <w:r>
              <w:rPr>
                <w:rFonts w:ascii="Times New Roman" w:hAnsi="Times New Roman" w:cs="Times New Roman"/>
              </w:rPr>
              <w:t>0.01</w:t>
            </w:r>
          </w:p>
        </w:tc>
        <w:tc>
          <w:tcPr>
            <w:tcW w:w="1276" w:type="dxa"/>
          </w:tcPr>
          <w:p w14:paraId="66B23E34" w14:textId="25C79FB8" w:rsidR="00E80F7B" w:rsidRDefault="00F93647" w:rsidP="00072672">
            <w:pPr>
              <w:jc w:val="center"/>
              <w:rPr>
                <w:rFonts w:ascii="Times New Roman" w:hAnsi="Times New Roman" w:cs="Times New Roman"/>
              </w:rPr>
            </w:pPr>
            <w:r>
              <w:rPr>
                <w:rFonts w:ascii="Times New Roman" w:hAnsi="Times New Roman" w:cs="Times New Roman"/>
              </w:rPr>
              <w:t>0.32</w:t>
            </w:r>
          </w:p>
        </w:tc>
        <w:tc>
          <w:tcPr>
            <w:tcW w:w="1276" w:type="dxa"/>
          </w:tcPr>
          <w:p w14:paraId="5F094F25" w14:textId="1C5ABAF1"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032E1AC2" w14:textId="5FC2711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1AC52F90" w14:textId="417A3CE7"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9BE6BCD" w14:textId="097F3BD1"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0E3EB41A" w14:textId="77777777" w:rsidTr="009B2D6D">
        <w:tc>
          <w:tcPr>
            <w:tcW w:w="3686" w:type="dxa"/>
          </w:tcPr>
          <w:p w14:paraId="35F2033B" w14:textId="7E12E9D0" w:rsidR="00E80F7B" w:rsidRPr="009D7385" w:rsidRDefault="00E80F7B"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072B757" w14:textId="77777777" w:rsidR="00E80F7B" w:rsidRDefault="00E80F7B" w:rsidP="00072672">
            <w:pPr>
              <w:jc w:val="center"/>
              <w:rPr>
                <w:rFonts w:ascii="Times New Roman" w:hAnsi="Times New Roman" w:cs="Times New Roman"/>
              </w:rPr>
            </w:pPr>
          </w:p>
        </w:tc>
        <w:tc>
          <w:tcPr>
            <w:tcW w:w="1134" w:type="dxa"/>
          </w:tcPr>
          <w:p w14:paraId="6BF05454" w14:textId="77777777" w:rsidR="00E80F7B" w:rsidRDefault="00E80F7B" w:rsidP="00072672">
            <w:pPr>
              <w:jc w:val="center"/>
              <w:rPr>
                <w:rFonts w:ascii="Times New Roman" w:hAnsi="Times New Roman" w:cs="Times New Roman"/>
              </w:rPr>
            </w:pPr>
          </w:p>
        </w:tc>
        <w:tc>
          <w:tcPr>
            <w:tcW w:w="1276" w:type="dxa"/>
          </w:tcPr>
          <w:p w14:paraId="2F4CC25F" w14:textId="77777777" w:rsidR="00E80F7B" w:rsidRDefault="00E80F7B" w:rsidP="00072672">
            <w:pPr>
              <w:jc w:val="center"/>
              <w:rPr>
                <w:rFonts w:ascii="Times New Roman" w:hAnsi="Times New Roman" w:cs="Times New Roman"/>
              </w:rPr>
            </w:pPr>
          </w:p>
        </w:tc>
        <w:tc>
          <w:tcPr>
            <w:tcW w:w="1276" w:type="dxa"/>
          </w:tcPr>
          <w:p w14:paraId="7DDFFE8B" w14:textId="01E7A90B" w:rsidR="00E80F7B" w:rsidRDefault="00E80F7B" w:rsidP="00072672">
            <w:pPr>
              <w:jc w:val="center"/>
              <w:rPr>
                <w:rFonts w:ascii="Times New Roman" w:hAnsi="Times New Roman" w:cs="Times New Roman"/>
              </w:rPr>
            </w:pPr>
          </w:p>
        </w:tc>
        <w:tc>
          <w:tcPr>
            <w:tcW w:w="1134" w:type="dxa"/>
          </w:tcPr>
          <w:p w14:paraId="2E62B866" w14:textId="77777777" w:rsidR="00E80F7B" w:rsidRDefault="00E80F7B" w:rsidP="00072672">
            <w:pPr>
              <w:jc w:val="center"/>
              <w:rPr>
                <w:rFonts w:ascii="Times New Roman" w:hAnsi="Times New Roman" w:cs="Times New Roman"/>
              </w:rPr>
            </w:pPr>
          </w:p>
        </w:tc>
        <w:tc>
          <w:tcPr>
            <w:tcW w:w="1417" w:type="dxa"/>
          </w:tcPr>
          <w:p w14:paraId="1C48FEB8" w14:textId="77777777" w:rsidR="00E80F7B" w:rsidRDefault="00E80F7B" w:rsidP="00072672">
            <w:pPr>
              <w:jc w:val="center"/>
              <w:rPr>
                <w:rFonts w:ascii="Times New Roman" w:hAnsi="Times New Roman" w:cs="Times New Roman"/>
              </w:rPr>
            </w:pPr>
          </w:p>
        </w:tc>
        <w:tc>
          <w:tcPr>
            <w:tcW w:w="1701" w:type="dxa"/>
          </w:tcPr>
          <w:p w14:paraId="37608E45" w14:textId="77777777" w:rsidR="00E80F7B" w:rsidRDefault="00E80F7B" w:rsidP="00072672">
            <w:pPr>
              <w:jc w:val="center"/>
              <w:rPr>
                <w:rFonts w:ascii="Times New Roman" w:hAnsi="Times New Roman" w:cs="Times New Roman"/>
              </w:rPr>
            </w:pPr>
          </w:p>
        </w:tc>
      </w:tr>
      <w:tr w:rsidR="00E80F7B" w14:paraId="286BB941" w14:textId="77777777" w:rsidTr="009B2D6D">
        <w:tc>
          <w:tcPr>
            <w:tcW w:w="3686" w:type="dxa"/>
          </w:tcPr>
          <w:p w14:paraId="3B2FAA48" w14:textId="3E396F5C" w:rsidR="00E80F7B" w:rsidRDefault="00E80F7B" w:rsidP="003D6A45">
            <w:pPr>
              <w:jc w:val="right"/>
              <w:rPr>
                <w:rFonts w:ascii="Times New Roman" w:hAnsi="Times New Roman" w:cs="Times New Roman"/>
              </w:rPr>
            </w:pPr>
            <w:r>
              <w:rPr>
                <w:rFonts w:ascii="Times New Roman" w:hAnsi="Times New Roman" w:cs="Times New Roman"/>
              </w:rPr>
              <w:t>Total abundance</w:t>
            </w:r>
          </w:p>
        </w:tc>
        <w:tc>
          <w:tcPr>
            <w:tcW w:w="1701" w:type="dxa"/>
          </w:tcPr>
          <w:p w14:paraId="2EA46FD0" w14:textId="233808F1" w:rsidR="00E80F7B" w:rsidRPr="007302F4" w:rsidRDefault="00E80F7B" w:rsidP="00072672">
            <w:pPr>
              <w:jc w:val="center"/>
              <w:rPr>
                <w:rFonts w:ascii="Times New Roman" w:hAnsi="Times New Roman" w:cs="Times New Roman"/>
                <w:b/>
              </w:rPr>
            </w:pPr>
            <w:r w:rsidRPr="007302F4">
              <w:rPr>
                <w:rFonts w:ascii="Times New Roman" w:hAnsi="Times New Roman" w:cs="Times New Roman"/>
                <w:b/>
              </w:rPr>
              <w:t>25.25</w:t>
            </w:r>
          </w:p>
        </w:tc>
        <w:tc>
          <w:tcPr>
            <w:tcW w:w="1134" w:type="dxa"/>
          </w:tcPr>
          <w:p w14:paraId="7562485D" w14:textId="1481EB18" w:rsidR="00E80F7B" w:rsidRPr="009227C4" w:rsidRDefault="00E80F7B" w:rsidP="00072672">
            <w:pPr>
              <w:jc w:val="center"/>
              <w:rPr>
                <w:rFonts w:ascii="Times New Roman" w:hAnsi="Times New Roman" w:cs="Times New Roman"/>
                <w:b/>
              </w:rPr>
            </w:pPr>
            <w:r>
              <w:rPr>
                <w:rFonts w:ascii="Times New Roman" w:hAnsi="Times New Roman" w:cs="Times New Roman"/>
                <w:b/>
              </w:rPr>
              <w:t>5.48</w:t>
            </w:r>
          </w:p>
        </w:tc>
        <w:tc>
          <w:tcPr>
            <w:tcW w:w="1276" w:type="dxa"/>
          </w:tcPr>
          <w:p w14:paraId="014A0833" w14:textId="4D4C3E4D" w:rsidR="00E80F7B" w:rsidRDefault="00E80F7B" w:rsidP="00072672">
            <w:pPr>
              <w:jc w:val="center"/>
              <w:rPr>
                <w:rFonts w:ascii="Times New Roman" w:hAnsi="Times New Roman" w:cs="Times New Roman"/>
              </w:rPr>
            </w:pPr>
            <w:r>
              <w:rPr>
                <w:rFonts w:ascii="Times New Roman" w:hAnsi="Times New Roman" w:cs="Times New Roman"/>
              </w:rPr>
              <w:t>7.33</w:t>
            </w:r>
          </w:p>
        </w:tc>
        <w:tc>
          <w:tcPr>
            <w:tcW w:w="1276" w:type="dxa"/>
          </w:tcPr>
          <w:p w14:paraId="567F14C4" w14:textId="488BB747" w:rsidR="00E80F7B" w:rsidRPr="009227C4" w:rsidRDefault="00E80F7B" w:rsidP="00072672">
            <w:pPr>
              <w:jc w:val="center"/>
              <w:rPr>
                <w:rFonts w:ascii="Times New Roman" w:hAnsi="Times New Roman" w:cs="Times New Roman"/>
                <w:b/>
                <w:vertAlign w:val="subscript"/>
              </w:rPr>
            </w:pPr>
            <w:r w:rsidRPr="009227C4">
              <w:rPr>
                <w:rFonts w:ascii="Times New Roman" w:hAnsi="Times New Roman" w:cs="Times New Roman"/>
                <w:b/>
              </w:rPr>
              <w:t>6.72</w:t>
            </w:r>
          </w:p>
        </w:tc>
        <w:tc>
          <w:tcPr>
            <w:tcW w:w="1134" w:type="dxa"/>
          </w:tcPr>
          <w:p w14:paraId="65436238" w14:textId="42B7C4EE" w:rsidR="00E80F7B" w:rsidRDefault="00E80F7B" w:rsidP="00072672">
            <w:pPr>
              <w:jc w:val="center"/>
              <w:rPr>
                <w:rFonts w:ascii="Times New Roman" w:hAnsi="Times New Roman" w:cs="Times New Roman"/>
              </w:rPr>
            </w:pPr>
            <w:r>
              <w:rPr>
                <w:rFonts w:ascii="Times New Roman" w:hAnsi="Times New Roman" w:cs="Times New Roman"/>
              </w:rPr>
              <w:t>8.22</w:t>
            </w:r>
          </w:p>
        </w:tc>
        <w:tc>
          <w:tcPr>
            <w:tcW w:w="1417" w:type="dxa"/>
          </w:tcPr>
          <w:p w14:paraId="651BE2D2" w14:textId="5B3A1936" w:rsidR="00E80F7B" w:rsidRPr="009227C4" w:rsidRDefault="00E80F7B" w:rsidP="00072672">
            <w:pPr>
              <w:jc w:val="center"/>
              <w:rPr>
                <w:rFonts w:ascii="Times New Roman" w:hAnsi="Times New Roman" w:cs="Times New Roman"/>
              </w:rPr>
            </w:pPr>
            <w:r w:rsidRPr="009227C4">
              <w:rPr>
                <w:rFonts w:ascii="Times New Roman" w:hAnsi="Times New Roman" w:cs="Times New Roman"/>
              </w:rPr>
              <w:t>1.65</w:t>
            </w:r>
          </w:p>
        </w:tc>
        <w:tc>
          <w:tcPr>
            <w:tcW w:w="1701" w:type="dxa"/>
          </w:tcPr>
          <w:p w14:paraId="79D98261" w14:textId="30166E56" w:rsidR="00E80F7B" w:rsidRPr="006E39AA" w:rsidRDefault="00E80F7B" w:rsidP="006E39AA">
            <w:pPr>
              <w:jc w:val="center"/>
              <w:rPr>
                <w:rFonts w:ascii="Times New Roman" w:hAnsi="Times New Roman" w:cs="Times New Roman"/>
                <w:vertAlign w:val="subscript"/>
              </w:rPr>
            </w:pPr>
            <w:r>
              <w:rPr>
                <w:rFonts w:ascii="Times New Roman" w:hAnsi="Times New Roman" w:cs="Times New Roman"/>
              </w:rPr>
              <w:t>11.85</w:t>
            </w:r>
          </w:p>
        </w:tc>
      </w:tr>
      <w:tr w:rsidR="00E80F7B" w14:paraId="29652A6E" w14:textId="77777777" w:rsidTr="009B2D6D">
        <w:tc>
          <w:tcPr>
            <w:tcW w:w="3686" w:type="dxa"/>
          </w:tcPr>
          <w:p w14:paraId="5E073AD3" w14:textId="78CDD35B" w:rsidR="00E80F7B" w:rsidRDefault="00E80F7B" w:rsidP="003D6A45">
            <w:pPr>
              <w:jc w:val="right"/>
              <w:rPr>
                <w:rFonts w:ascii="Times New Roman" w:hAnsi="Times New Roman" w:cs="Times New Roman"/>
              </w:rPr>
            </w:pPr>
            <w:r>
              <w:rPr>
                <w:rFonts w:ascii="Times New Roman" w:hAnsi="Times New Roman" w:cs="Times New Roman"/>
              </w:rPr>
              <w:t>Total richness</w:t>
            </w:r>
          </w:p>
        </w:tc>
        <w:tc>
          <w:tcPr>
            <w:tcW w:w="1701" w:type="dxa"/>
          </w:tcPr>
          <w:p w14:paraId="56688B8A" w14:textId="4A03312F" w:rsidR="00E80F7B" w:rsidRPr="00170D73" w:rsidRDefault="00E80F7B" w:rsidP="00072672">
            <w:pPr>
              <w:jc w:val="center"/>
              <w:rPr>
                <w:rFonts w:ascii="Times New Roman" w:hAnsi="Times New Roman" w:cs="Times New Roman"/>
                <w:b/>
              </w:rPr>
            </w:pPr>
            <w:r>
              <w:rPr>
                <w:rFonts w:ascii="Times New Roman" w:hAnsi="Times New Roman" w:cs="Times New Roman"/>
                <w:b/>
              </w:rPr>
              <w:t>23.63</w:t>
            </w:r>
          </w:p>
        </w:tc>
        <w:tc>
          <w:tcPr>
            <w:tcW w:w="1134" w:type="dxa"/>
          </w:tcPr>
          <w:p w14:paraId="03BE13A4" w14:textId="1220D9CF" w:rsidR="00E80F7B" w:rsidRPr="00170D73" w:rsidRDefault="00E80F7B" w:rsidP="00072672">
            <w:pPr>
              <w:jc w:val="center"/>
              <w:rPr>
                <w:rFonts w:ascii="Times New Roman" w:hAnsi="Times New Roman" w:cs="Times New Roman"/>
                <w:b/>
              </w:rPr>
            </w:pPr>
            <w:r>
              <w:rPr>
                <w:rFonts w:ascii="Times New Roman" w:hAnsi="Times New Roman" w:cs="Times New Roman"/>
                <w:b/>
              </w:rPr>
              <w:t>13.16</w:t>
            </w:r>
          </w:p>
        </w:tc>
        <w:tc>
          <w:tcPr>
            <w:tcW w:w="1276" w:type="dxa"/>
          </w:tcPr>
          <w:p w14:paraId="195B3A1C" w14:textId="14E19DD3" w:rsidR="00E80F7B" w:rsidRPr="00D53D88" w:rsidRDefault="00E80F7B" w:rsidP="00072672">
            <w:pPr>
              <w:jc w:val="center"/>
              <w:rPr>
                <w:rFonts w:ascii="Times New Roman" w:hAnsi="Times New Roman" w:cs="Times New Roman"/>
              </w:rPr>
            </w:pPr>
            <w:r>
              <w:rPr>
                <w:rFonts w:ascii="Times New Roman" w:hAnsi="Times New Roman" w:cs="Times New Roman"/>
              </w:rPr>
              <w:t>3.43</w:t>
            </w:r>
          </w:p>
        </w:tc>
        <w:tc>
          <w:tcPr>
            <w:tcW w:w="1276" w:type="dxa"/>
          </w:tcPr>
          <w:p w14:paraId="2E041A46" w14:textId="1693F7CB" w:rsidR="00E80F7B" w:rsidRPr="00D53D88" w:rsidRDefault="00E80F7B" w:rsidP="00072672">
            <w:pPr>
              <w:jc w:val="center"/>
              <w:rPr>
                <w:rFonts w:ascii="Times New Roman" w:hAnsi="Times New Roman" w:cs="Times New Roman"/>
                <w:b/>
              </w:rPr>
            </w:pPr>
            <w:r>
              <w:rPr>
                <w:rFonts w:ascii="Times New Roman" w:hAnsi="Times New Roman" w:cs="Times New Roman"/>
                <w:b/>
              </w:rPr>
              <w:t>6.77</w:t>
            </w:r>
          </w:p>
        </w:tc>
        <w:tc>
          <w:tcPr>
            <w:tcW w:w="1134" w:type="dxa"/>
          </w:tcPr>
          <w:p w14:paraId="76F1D8BA" w14:textId="10D0802B" w:rsidR="00E80F7B" w:rsidRDefault="00E80F7B" w:rsidP="00072672">
            <w:pPr>
              <w:jc w:val="center"/>
              <w:rPr>
                <w:rFonts w:ascii="Times New Roman" w:hAnsi="Times New Roman" w:cs="Times New Roman"/>
              </w:rPr>
            </w:pPr>
            <w:r>
              <w:rPr>
                <w:rFonts w:ascii="Times New Roman" w:hAnsi="Times New Roman" w:cs="Times New Roman"/>
              </w:rPr>
              <w:t>8.72</w:t>
            </w:r>
          </w:p>
        </w:tc>
        <w:tc>
          <w:tcPr>
            <w:tcW w:w="1417" w:type="dxa"/>
          </w:tcPr>
          <w:p w14:paraId="37145C6B" w14:textId="7779A589" w:rsidR="00E80F7B" w:rsidRDefault="00E80F7B" w:rsidP="00072672">
            <w:pPr>
              <w:jc w:val="center"/>
              <w:rPr>
                <w:rFonts w:ascii="Times New Roman" w:hAnsi="Times New Roman" w:cs="Times New Roman"/>
              </w:rPr>
            </w:pPr>
            <w:r>
              <w:rPr>
                <w:rFonts w:ascii="Times New Roman" w:hAnsi="Times New Roman" w:cs="Times New Roman"/>
              </w:rPr>
              <w:t>0.20</w:t>
            </w:r>
          </w:p>
        </w:tc>
        <w:tc>
          <w:tcPr>
            <w:tcW w:w="1701" w:type="dxa"/>
          </w:tcPr>
          <w:p w14:paraId="232A50A9" w14:textId="236DCE75" w:rsidR="00E80F7B" w:rsidRDefault="00E80F7B" w:rsidP="00072672">
            <w:pPr>
              <w:jc w:val="center"/>
              <w:rPr>
                <w:rFonts w:ascii="Times New Roman" w:hAnsi="Times New Roman" w:cs="Times New Roman"/>
              </w:rPr>
            </w:pPr>
            <w:r>
              <w:rPr>
                <w:rFonts w:ascii="Times New Roman" w:hAnsi="Times New Roman" w:cs="Times New Roman"/>
              </w:rPr>
              <w:t>7.84</w:t>
            </w:r>
          </w:p>
        </w:tc>
      </w:tr>
      <w:tr w:rsidR="00E80F7B" w14:paraId="0B1728DA" w14:textId="77777777" w:rsidTr="009B2D6D">
        <w:tc>
          <w:tcPr>
            <w:tcW w:w="3686" w:type="dxa"/>
          </w:tcPr>
          <w:p w14:paraId="3F4B4468" w14:textId="5B6D8497" w:rsidR="00E80F7B" w:rsidRDefault="00E80F7B" w:rsidP="003D6A45">
            <w:pPr>
              <w:jc w:val="right"/>
              <w:rPr>
                <w:rFonts w:ascii="Times New Roman" w:hAnsi="Times New Roman" w:cs="Times New Roman"/>
              </w:rPr>
            </w:pPr>
            <w:r>
              <w:rPr>
                <w:rFonts w:ascii="Times New Roman" w:hAnsi="Times New Roman" w:cs="Times New Roman"/>
              </w:rPr>
              <w:t>Total PIE</w:t>
            </w:r>
          </w:p>
        </w:tc>
        <w:tc>
          <w:tcPr>
            <w:tcW w:w="1701" w:type="dxa"/>
          </w:tcPr>
          <w:p w14:paraId="458C1A8E" w14:textId="7EB4EFF6" w:rsidR="00E80F7B" w:rsidRPr="007F5E0E" w:rsidRDefault="00E80F7B" w:rsidP="00072672">
            <w:pPr>
              <w:jc w:val="center"/>
              <w:rPr>
                <w:rFonts w:ascii="Times New Roman" w:hAnsi="Times New Roman" w:cs="Times New Roman"/>
                <w:i/>
              </w:rPr>
            </w:pPr>
            <w:r w:rsidRPr="007F5E0E">
              <w:rPr>
                <w:rFonts w:ascii="Times New Roman" w:hAnsi="Times New Roman" w:cs="Times New Roman"/>
                <w:i/>
              </w:rPr>
              <w:t>15.79</w:t>
            </w:r>
          </w:p>
        </w:tc>
        <w:tc>
          <w:tcPr>
            <w:tcW w:w="1134" w:type="dxa"/>
          </w:tcPr>
          <w:p w14:paraId="2AE38C15" w14:textId="10D8D154" w:rsidR="00E80F7B" w:rsidRPr="00E842D0" w:rsidRDefault="00E80F7B" w:rsidP="00072672">
            <w:pPr>
              <w:jc w:val="center"/>
              <w:rPr>
                <w:rFonts w:ascii="Times New Roman" w:hAnsi="Times New Roman" w:cs="Times New Roman"/>
                <w:b/>
              </w:rPr>
            </w:pPr>
            <w:r>
              <w:rPr>
                <w:rFonts w:ascii="Times New Roman" w:hAnsi="Times New Roman" w:cs="Times New Roman"/>
                <w:b/>
              </w:rPr>
              <w:t>18.81</w:t>
            </w:r>
          </w:p>
        </w:tc>
        <w:tc>
          <w:tcPr>
            <w:tcW w:w="1276" w:type="dxa"/>
          </w:tcPr>
          <w:p w14:paraId="7AC37C85" w14:textId="115C98C3" w:rsidR="00E80F7B" w:rsidRDefault="00E80F7B" w:rsidP="00072672">
            <w:pPr>
              <w:jc w:val="center"/>
              <w:rPr>
                <w:rFonts w:ascii="Times New Roman" w:hAnsi="Times New Roman" w:cs="Times New Roman"/>
              </w:rPr>
            </w:pPr>
            <w:r>
              <w:rPr>
                <w:rFonts w:ascii="Times New Roman" w:hAnsi="Times New Roman" w:cs="Times New Roman"/>
              </w:rPr>
              <w:t>6.66</w:t>
            </w:r>
          </w:p>
        </w:tc>
        <w:tc>
          <w:tcPr>
            <w:tcW w:w="1276" w:type="dxa"/>
          </w:tcPr>
          <w:p w14:paraId="7681DAF1" w14:textId="353B6A45" w:rsidR="00E80F7B" w:rsidRDefault="00E80F7B" w:rsidP="00072672">
            <w:pPr>
              <w:jc w:val="center"/>
              <w:rPr>
                <w:rFonts w:ascii="Times New Roman" w:hAnsi="Times New Roman" w:cs="Times New Roman"/>
              </w:rPr>
            </w:pPr>
            <w:r>
              <w:rPr>
                <w:rFonts w:ascii="Times New Roman" w:hAnsi="Times New Roman" w:cs="Times New Roman"/>
              </w:rPr>
              <w:t>0.34</w:t>
            </w:r>
          </w:p>
        </w:tc>
        <w:tc>
          <w:tcPr>
            <w:tcW w:w="1134" w:type="dxa"/>
          </w:tcPr>
          <w:p w14:paraId="536C90EF" w14:textId="3A0F61EC"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0700F379" w14:textId="6BC86895" w:rsidR="00E80F7B" w:rsidRDefault="00E80F7B" w:rsidP="00072672">
            <w:pPr>
              <w:jc w:val="center"/>
              <w:rPr>
                <w:rFonts w:ascii="Times New Roman" w:hAnsi="Times New Roman" w:cs="Times New Roman"/>
              </w:rPr>
            </w:pPr>
            <w:r>
              <w:rPr>
                <w:rFonts w:ascii="Times New Roman" w:hAnsi="Times New Roman" w:cs="Times New Roman"/>
              </w:rPr>
              <w:t>0.16</w:t>
            </w:r>
          </w:p>
        </w:tc>
        <w:tc>
          <w:tcPr>
            <w:tcW w:w="1701" w:type="dxa"/>
          </w:tcPr>
          <w:p w14:paraId="4A8929D8" w14:textId="75108B18"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22FFF7E4" w14:textId="77777777" w:rsidTr="009B2D6D">
        <w:tc>
          <w:tcPr>
            <w:tcW w:w="3686" w:type="dxa"/>
          </w:tcPr>
          <w:p w14:paraId="4A08270B" w14:textId="2B5E91CD" w:rsidR="00E80F7B" w:rsidRPr="00D531ED" w:rsidRDefault="00E80F7B" w:rsidP="003D6A45">
            <w:pPr>
              <w:jc w:val="right"/>
              <w:rPr>
                <w:rFonts w:ascii="Times New Roman" w:hAnsi="Times New Roman" w:cs="Times New Roman"/>
                <w:vertAlign w:val="subscript"/>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r>
              <w:rPr>
                <w:rFonts w:ascii="Times New Roman" w:hAnsi="Times New Roman" w:cs="Times New Roman"/>
                <w:vertAlign w:val="subscript"/>
              </w:rPr>
              <w:t>2012</w:t>
            </w:r>
          </w:p>
        </w:tc>
        <w:tc>
          <w:tcPr>
            <w:tcW w:w="1701" w:type="dxa"/>
          </w:tcPr>
          <w:p w14:paraId="35CEBC72" w14:textId="19B1B33B" w:rsidR="00E80F7B" w:rsidRDefault="00E80F7B" w:rsidP="00072672">
            <w:pPr>
              <w:jc w:val="center"/>
              <w:rPr>
                <w:rFonts w:ascii="Times New Roman" w:hAnsi="Times New Roman" w:cs="Times New Roman"/>
              </w:rPr>
            </w:pPr>
            <w:r>
              <w:rPr>
                <w:rFonts w:ascii="Times New Roman" w:hAnsi="Times New Roman" w:cs="Times New Roman"/>
              </w:rPr>
              <w:t>0.95</w:t>
            </w:r>
          </w:p>
        </w:tc>
        <w:tc>
          <w:tcPr>
            <w:tcW w:w="1134" w:type="dxa"/>
          </w:tcPr>
          <w:p w14:paraId="57202705" w14:textId="535051E3" w:rsidR="00E80F7B" w:rsidRPr="000F08B4" w:rsidRDefault="00E80F7B" w:rsidP="00072672">
            <w:pPr>
              <w:jc w:val="center"/>
              <w:rPr>
                <w:rFonts w:ascii="Times New Roman" w:hAnsi="Times New Roman" w:cs="Times New Roman"/>
              </w:rPr>
            </w:pPr>
            <w:r>
              <w:rPr>
                <w:rFonts w:ascii="Times New Roman" w:hAnsi="Times New Roman" w:cs="Times New Roman"/>
              </w:rPr>
              <w:t>1.26</w:t>
            </w:r>
          </w:p>
        </w:tc>
        <w:tc>
          <w:tcPr>
            <w:tcW w:w="1276" w:type="dxa"/>
          </w:tcPr>
          <w:p w14:paraId="0785E135" w14:textId="12F9DD7A" w:rsidR="00E80F7B" w:rsidRDefault="00E80F7B" w:rsidP="00072672">
            <w:pPr>
              <w:jc w:val="center"/>
              <w:rPr>
                <w:rFonts w:ascii="Times New Roman" w:hAnsi="Times New Roman" w:cs="Times New Roman"/>
              </w:rPr>
            </w:pPr>
            <w:r>
              <w:rPr>
                <w:rFonts w:ascii="Times New Roman" w:hAnsi="Times New Roman" w:cs="Times New Roman"/>
              </w:rPr>
              <w:t>0.91</w:t>
            </w:r>
          </w:p>
        </w:tc>
        <w:tc>
          <w:tcPr>
            <w:tcW w:w="1276" w:type="dxa"/>
          </w:tcPr>
          <w:p w14:paraId="361D616E" w14:textId="74D5BFB1"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02F9520" w14:textId="4727EC6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5C78B022" w14:textId="61A5E6A4"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D09FB72" w14:textId="348E01A3"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33AE0F9F" w14:textId="77777777" w:rsidTr="009B2D6D">
        <w:tc>
          <w:tcPr>
            <w:tcW w:w="3686" w:type="dxa"/>
          </w:tcPr>
          <w:p w14:paraId="11D47FDC" w14:textId="2E23CE27" w:rsidR="00E80F7B" w:rsidRPr="00D531ED" w:rsidRDefault="00E80F7B" w:rsidP="003D6A45">
            <w:pPr>
              <w:jc w:val="right"/>
              <w:rPr>
                <w:rFonts w:ascii="Times New Roman" w:hAnsi="Times New Roman" w:cs="Times New Roman"/>
                <w:vertAlign w:val="subscript"/>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r>
              <w:rPr>
                <w:rFonts w:ascii="Times New Roman" w:hAnsi="Times New Roman" w:cs="Times New Roman"/>
                <w:vertAlign w:val="subscript"/>
              </w:rPr>
              <w:t>2013</w:t>
            </w:r>
          </w:p>
        </w:tc>
        <w:tc>
          <w:tcPr>
            <w:tcW w:w="1701" w:type="dxa"/>
          </w:tcPr>
          <w:p w14:paraId="2039D272" w14:textId="518C6D0E" w:rsidR="00E80F7B" w:rsidRPr="00E80F7B" w:rsidRDefault="00E80F7B" w:rsidP="00072672">
            <w:pPr>
              <w:jc w:val="center"/>
              <w:rPr>
                <w:rFonts w:ascii="Times New Roman" w:hAnsi="Times New Roman" w:cs="Times New Roman"/>
                <w:vertAlign w:val="subscript"/>
              </w:rPr>
            </w:pPr>
            <w:r>
              <w:rPr>
                <w:rFonts w:ascii="Times New Roman" w:hAnsi="Times New Roman" w:cs="Times New Roman"/>
              </w:rPr>
              <w:t>1.14</w:t>
            </w:r>
          </w:p>
        </w:tc>
        <w:tc>
          <w:tcPr>
            <w:tcW w:w="1134" w:type="dxa"/>
          </w:tcPr>
          <w:p w14:paraId="654B29BE" w14:textId="5E2112B2" w:rsidR="00E80F7B" w:rsidRPr="00E842D0" w:rsidRDefault="00E80F7B" w:rsidP="00072672">
            <w:pPr>
              <w:jc w:val="center"/>
              <w:rPr>
                <w:rFonts w:ascii="Times New Roman" w:hAnsi="Times New Roman" w:cs="Times New Roman"/>
                <w:b/>
              </w:rPr>
            </w:pPr>
            <w:r>
              <w:rPr>
                <w:rFonts w:ascii="Times New Roman" w:hAnsi="Times New Roman" w:cs="Times New Roman"/>
                <w:b/>
              </w:rPr>
              <w:t>5.70</w:t>
            </w:r>
          </w:p>
        </w:tc>
        <w:tc>
          <w:tcPr>
            <w:tcW w:w="1276" w:type="dxa"/>
          </w:tcPr>
          <w:p w14:paraId="0F8D3F0F" w14:textId="11DAD5EB" w:rsidR="00E80F7B" w:rsidRDefault="00E80F7B" w:rsidP="00072672">
            <w:pPr>
              <w:jc w:val="center"/>
              <w:rPr>
                <w:rFonts w:ascii="Times New Roman" w:hAnsi="Times New Roman" w:cs="Times New Roman"/>
              </w:rPr>
            </w:pPr>
            <w:r>
              <w:rPr>
                <w:rFonts w:ascii="Times New Roman" w:hAnsi="Times New Roman" w:cs="Times New Roman"/>
              </w:rPr>
              <w:t>0.69</w:t>
            </w:r>
          </w:p>
        </w:tc>
        <w:tc>
          <w:tcPr>
            <w:tcW w:w="1276" w:type="dxa"/>
          </w:tcPr>
          <w:p w14:paraId="38B8DE8B" w14:textId="46E19ECF"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73E47E6" w14:textId="589647CF"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1B590E62" w14:textId="184DBD86"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289988C" w14:textId="796C71AD"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3BB5FD2B" w14:textId="77777777" w:rsidTr="009B2D6D">
        <w:tc>
          <w:tcPr>
            <w:tcW w:w="3686" w:type="dxa"/>
          </w:tcPr>
          <w:p w14:paraId="0DEC3B4B" w14:textId="77777777" w:rsidR="00E80F7B" w:rsidRDefault="00E80F7B" w:rsidP="003D6A45">
            <w:pPr>
              <w:jc w:val="right"/>
              <w:rPr>
                <w:rFonts w:ascii="Times New Roman" w:hAnsi="Times New Roman" w:cs="Times New Roman"/>
              </w:rPr>
            </w:pPr>
          </w:p>
        </w:tc>
        <w:tc>
          <w:tcPr>
            <w:tcW w:w="1701" w:type="dxa"/>
          </w:tcPr>
          <w:p w14:paraId="3AAB6F3C" w14:textId="77777777" w:rsidR="00E80F7B" w:rsidRDefault="00E80F7B" w:rsidP="00072672">
            <w:pPr>
              <w:jc w:val="center"/>
              <w:rPr>
                <w:rFonts w:ascii="Times New Roman" w:hAnsi="Times New Roman" w:cs="Times New Roman"/>
              </w:rPr>
            </w:pPr>
          </w:p>
        </w:tc>
        <w:tc>
          <w:tcPr>
            <w:tcW w:w="1134" w:type="dxa"/>
          </w:tcPr>
          <w:p w14:paraId="5DD7131B" w14:textId="77777777" w:rsidR="00E80F7B" w:rsidRDefault="00E80F7B" w:rsidP="00072672">
            <w:pPr>
              <w:jc w:val="center"/>
              <w:rPr>
                <w:rFonts w:ascii="Times New Roman" w:hAnsi="Times New Roman" w:cs="Times New Roman"/>
                <w:b/>
              </w:rPr>
            </w:pPr>
          </w:p>
        </w:tc>
        <w:tc>
          <w:tcPr>
            <w:tcW w:w="1276" w:type="dxa"/>
          </w:tcPr>
          <w:p w14:paraId="1F04E97F" w14:textId="77777777" w:rsidR="00E80F7B" w:rsidRDefault="00E80F7B" w:rsidP="00072672">
            <w:pPr>
              <w:jc w:val="center"/>
              <w:rPr>
                <w:rFonts w:ascii="Times New Roman" w:hAnsi="Times New Roman" w:cs="Times New Roman"/>
              </w:rPr>
            </w:pPr>
          </w:p>
        </w:tc>
        <w:tc>
          <w:tcPr>
            <w:tcW w:w="1276" w:type="dxa"/>
          </w:tcPr>
          <w:p w14:paraId="1A7E7C30" w14:textId="77777777" w:rsidR="00E80F7B" w:rsidRDefault="00E80F7B" w:rsidP="00072672">
            <w:pPr>
              <w:jc w:val="center"/>
              <w:rPr>
                <w:rFonts w:ascii="Times New Roman" w:hAnsi="Times New Roman" w:cs="Times New Roman"/>
              </w:rPr>
            </w:pPr>
          </w:p>
        </w:tc>
        <w:tc>
          <w:tcPr>
            <w:tcW w:w="1134" w:type="dxa"/>
          </w:tcPr>
          <w:p w14:paraId="016F091F" w14:textId="77777777" w:rsidR="00E80F7B" w:rsidRDefault="00E80F7B" w:rsidP="00072672">
            <w:pPr>
              <w:jc w:val="center"/>
              <w:rPr>
                <w:rFonts w:ascii="Times New Roman" w:hAnsi="Times New Roman" w:cs="Times New Roman"/>
              </w:rPr>
            </w:pPr>
          </w:p>
        </w:tc>
        <w:tc>
          <w:tcPr>
            <w:tcW w:w="1417" w:type="dxa"/>
          </w:tcPr>
          <w:p w14:paraId="1BBD88E9" w14:textId="77777777" w:rsidR="00E80F7B" w:rsidRDefault="00E80F7B" w:rsidP="00072672">
            <w:pPr>
              <w:jc w:val="center"/>
              <w:rPr>
                <w:rFonts w:ascii="Times New Roman" w:hAnsi="Times New Roman" w:cs="Times New Roman"/>
              </w:rPr>
            </w:pPr>
          </w:p>
        </w:tc>
        <w:tc>
          <w:tcPr>
            <w:tcW w:w="1701" w:type="dxa"/>
          </w:tcPr>
          <w:p w14:paraId="513A1149" w14:textId="77777777" w:rsidR="00E80F7B" w:rsidRDefault="00E80F7B" w:rsidP="00072672">
            <w:pPr>
              <w:jc w:val="center"/>
              <w:rPr>
                <w:rFonts w:ascii="Times New Roman" w:hAnsi="Times New Roman" w:cs="Times New Roman"/>
              </w:rPr>
            </w:pPr>
          </w:p>
        </w:tc>
      </w:tr>
      <w:tr w:rsidR="00E80F7B" w14:paraId="5F35C706" w14:textId="77777777" w:rsidTr="009B2D6D">
        <w:tc>
          <w:tcPr>
            <w:tcW w:w="3686" w:type="dxa"/>
          </w:tcPr>
          <w:p w14:paraId="3A603F27" w14:textId="77777777" w:rsidR="00E80F7B" w:rsidRDefault="00E80F7B" w:rsidP="003D6A45">
            <w:pPr>
              <w:jc w:val="right"/>
              <w:rPr>
                <w:rFonts w:ascii="Times New Roman" w:hAnsi="Times New Roman" w:cs="Times New Roman"/>
              </w:rPr>
            </w:pPr>
          </w:p>
        </w:tc>
        <w:tc>
          <w:tcPr>
            <w:tcW w:w="1701" w:type="dxa"/>
          </w:tcPr>
          <w:p w14:paraId="19637F21" w14:textId="77777777" w:rsidR="00E80F7B" w:rsidRDefault="00E80F7B" w:rsidP="00072672">
            <w:pPr>
              <w:jc w:val="center"/>
              <w:rPr>
                <w:rFonts w:ascii="Times New Roman" w:hAnsi="Times New Roman" w:cs="Times New Roman"/>
              </w:rPr>
            </w:pPr>
          </w:p>
        </w:tc>
        <w:tc>
          <w:tcPr>
            <w:tcW w:w="1134" w:type="dxa"/>
          </w:tcPr>
          <w:p w14:paraId="1910E52A" w14:textId="77777777" w:rsidR="00E80F7B" w:rsidRDefault="00E80F7B" w:rsidP="00072672">
            <w:pPr>
              <w:jc w:val="center"/>
              <w:rPr>
                <w:rFonts w:ascii="Times New Roman" w:hAnsi="Times New Roman" w:cs="Times New Roman"/>
                <w:b/>
              </w:rPr>
            </w:pPr>
          </w:p>
        </w:tc>
        <w:tc>
          <w:tcPr>
            <w:tcW w:w="1276" w:type="dxa"/>
          </w:tcPr>
          <w:p w14:paraId="38343D5F" w14:textId="77777777" w:rsidR="00E80F7B" w:rsidRDefault="00E80F7B" w:rsidP="00072672">
            <w:pPr>
              <w:jc w:val="center"/>
              <w:rPr>
                <w:rFonts w:ascii="Times New Roman" w:hAnsi="Times New Roman" w:cs="Times New Roman"/>
              </w:rPr>
            </w:pPr>
          </w:p>
        </w:tc>
        <w:tc>
          <w:tcPr>
            <w:tcW w:w="1276" w:type="dxa"/>
          </w:tcPr>
          <w:p w14:paraId="4723396E" w14:textId="77777777" w:rsidR="00E80F7B" w:rsidRDefault="00E80F7B" w:rsidP="00072672">
            <w:pPr>
              <w:jc w:val="center"/>
              <w:rPr>
                <w:rFonts w:ascii="Times New Roman" w:hAnsi="Times New Roman" w:cs="Times New Roman"/>
              </w:rPr>
            </w:pPr>
          </w:p>
        </w:tc>
        <w:tc>
          <w:tcPr>
            <w:tcW w:w="1134" w:type="dxa"/>
          </w:tcPr>
          <w:p w14:paraId="2D5F1B96" w14:textId="77777777" w:rsidR="00E80F7B" w:rsidRDefault="00E80F7B" w:rsidP="00072672">
            <w:pPr>
              <w:jc w:val="center"/>
              <w:rPr>
                <w:rFonts w:ascii="Times New Roman" w:hAnsi="Times New Roman" w:cs="Times New Roman"/>
              </w:rPr>
            </w:pPr>
          </w:p>
        </w:tc>
        <w:tc>
          <w:tcPr>
            <w:tcW w:w="1417" w:type="dxa"/>
          </w:tcPr>
          <w:p w14:paraId="34B20F2D" w14:textId="77777777" w:rsidR="00E80F7B" w:rsidRDefault="00E80F7B" w:rsidP="00072672">
            <w:pPr>
              <w:jc w:val="center"/>
              <w:rPr>
                <w:rFonts w:ascii="Times New Roman" w:hAnsi="Times New Roman" w:cs="Times New Roman"/>
              </w:rPr>
            </w:pPr>
          </w:p>
        </w:tc>
        <w:tc>
          <w:tcPr>
            <w:tcW w:w="1701" w:type="dxa"/>
          </w:tcPr>
          <w:p w14:paraId="2DFD0857" w14:textId="77777777" w:rsidR="00E80F7B" w:rsidRDefault="00E80F7B" w:rsidP="00072672">
            <w:pPr>
              <w:jc w:val="center"/>
              <w:rPr>
                <w:rFonts w:ascii="Times New Roman" w:hAnsi="Times New Roman" w:cs="Times New Roman"/>
              </w:rPr>
            </w:pPr>
          </w:p>
        </w:tc>
      </w:tr>
      <w:tr w:rsidR="00E80F7B" w14:paraId="7E368727" w14:textId="77777777" w:rsidTr="009B2D6D">
        <w:tc>
          <w:tcPr>
            <w:tcW w:w="3686" w:type="dxa"/>
          </w:tcPr>
          <w:p w14:paraId="616F5E4C" w14:textId="77777777" w:rsidR="00E80F7B" w:rsidRDefault="00E80F7B" w:rsidP="003D6A45">
            <w:pPr>
              <w:jc w:val="right"/>
              <w:rPr>
                <w:rFonts w:ascii="Times New Roman" w:hAnsi="Times New Roman" w:cs="Times New Roman"/>
              </w:rPr>
            </w:pPr>
          </w:p>
        </w:tc>
        <w:tc>
          <w:tcPr>
            <w:tcW w:w="1701" w:type="dxa"/>
          </w:tcPr>
          <w:p w14:paraId="0881779C" w14:textId="77777777" w:rsidR="00E80F7B" w:rsidRDefault="00E80F7B" w:rsidP="00072672">
            <w:pPr>
              <w:jc w:val="center"/>
              <w:rPr>
                <w:rFonts w:ascii="Times New Roman" w:hAnsi="Times New Roman" w:cs="Times New Roman"/>
              </w:rPr>
            </w:pPr>
          </w:p>
        </w:tc>
        <w:tc>
          <w:tcPr>
            <w:tcW w:w="1134" w:type="dxa"/>
          </w:tcPr>
          <w:p w14:paraId="69D641A9" w14:textId="77777777" w:rsidR="00E80F7B" w:rsidRDefault="00E80F7B" w:rsidP="00072672">
            <w:pPr>
              <w:jc w:val="center"/>
              <w:rPr>
                <w:rFonts w:ascii="Times New Roman" w:hAnsi="Times New Roman" w:cs="Times New Roman"/>
                <w:b/>
              </w:rPr>
            </w:pPr>
          </w:p>
        </w:tc>
        <w:tc>
          <w:tcPr>
            <w:tcW w:w="1276" w:type="dxa"/>
          </w:tcPr>
          <w:p w14:paraId="5BA1CDC1" w14:textId="77777777" w:rsidR="00E80F7B" w:rsidRDefault="00E80F7B" w:rsidP="00072672">
            <w:pPr>
              <w:jc w:val="center"/>
              <w:rPr>
                <w:rFonts w:ascii="Times New Roman" w:hAnsi="Times New Roman" w:cs="Times New Roman"/>
              </w:rPr>
            </w:pPr>
          </w:p>
        </w:tc>
        <w:tc>
          <w:tcPr>
            <w:tcW w:w="1276" w:type="dxa"/>
          </w:tcPr>
          <w:p w14:paraId="695F4B63" w14:textId="77777777" w:rsidR="00E80F7B" w:rsidRDefault="00E80F7B" w:rsidP="00072672">
            <w:pPr>
              <w:jc w:val="center"/>
              <w:rPr>
                <w:rFonts w:ascii="Times New Roman" w:hAnsi="Times New Roman" w:cs="Times New Roman"/>
              </w:rPr>
            </w:pPr>
          </w:p>
        </w:tc>
        <w:tc>
          <w:tcPr>
            <w:tcW w:w="1134" w:type="dxa"/>
          </w:tcPr>
          <w:p w14:paraId="07DC12D9" w14:textId="77777777" w:rsidR="00E80F7B" w:rsidRDefault="00E80F7B" w:rsidP="00072672">
            <w:pPr>
              <w:jc w:val="center"/>
              <w:rPr>
                <w:rFonts w:ascii="Times New Roman" w:hAnsi="Times New Roman" w:cs="Times New Roman"/>
              </w:rPr>
            </w:pPr>
          </w:p>
        </w:tc>
        <w:tc>
          <w:tcPr>
            <w:tcW w:w="1417" w:type="dxa"/>
          </w:tcPr>
          <w:p w14:paraId="20CBC84E" w14:textId="77777777" w:rsidR="00E80F7B" w:rsidRDefault="00E80F7B" w:rsidP="00072672">
            <w:pPr>
              <w:jc w:val="center"/>
              <w:rPr>
                <w:rFonts w:ascii="Times New Roman" w:hAnsi="Times New Roman" w:cs="Times New Roman"/>
              </w:rPr>
            </w:pPr>
          </w:p>
        </w:tc>
        <w:tc>
          <w:tcPr>
            <w:tcW w:w="1701" w:type="dxa"/>
          </w:tcPr>
          <w:p w14:paraId="44D01806" w14:textId="77777777" w:rsidR="00E80F7B" w:rsidRDefault="00E80F7B" w:rsidP="00072672">
            <w:pPr>
              <w:jc w:val="center"/>
              <w:rPr>
                <w:rFonts w:ascii="Times New Roman" w:hAnsi="Times New Roman" w:cs="Times New Roman"/>
              </w:rPr>
            </w:pPr>
          </w:p>
        </w:tc>
      </w:tr>
      <w:tr w:rsidR="00E80F7B" w14:paraId="0D217F2B" w14:textId="77777777" w:rsidTr="009B2D6D">
        <w:tc>
          <w:tcPr>
            <w:tcW w:w="3686" w:type="dxa"/>
          </w:tcPr>
          <w:p w14:paraId="5A78F06F" w14:textId="77777777" w:rsidR="00E80F7B" w:rsidRDefault="00E80F7B" w:rsidP="003D6A45">
            <w:pPr>
              <w:jc w:val="right"/>
              <w:rPr>
                <w:rFonts w:ascii="Times New Roman" w:hAnsi="Times New Roman" w:cs="Times New Roman"/>
              </w:rPr>
            </w:pPr>
          </w:p>
        </w:tc>
        <w:tc>
          <w:tcPr>
            <w:tcW w:w="1701" w:type="dxa"/>
          </w:tcPr>
          <w:p w14:paraId="6CACB980" w14:textId="77777777" w:rsidR="00E80F7B" w:rsidRDefault="00E80F7B" w:rsidP="00072672">
            <w:pPr>
              <w:jc w:val="center"/>
              <w:rPr>
                <w:rFonts w:ascii="Times New Roman" w:hAnsi="Times New Roman" w:cs="Times New Roman"/>
              </w:rPr>
            </w:pPr>
          </w:p>
        </w:tc>
        <w:tc>
          <w:tcPr>
            <w:tcW w:w="1134" w:type="dxa"/>
          </w:tcPr>
          <w:p w14:paraId="395541E9" w14:textId="77777777" w:rsidR="00E80F7B" w:rsidRDefault="00E80F7B" w:rsidP="00072672">
            <w:pPr>
              <w:jc w:val="center"/>
              <w:rPr>
                <w:rFonts w:ascii="Times New Roman" w:hAnsi="Times New Roman" w:cs="Times New Roman"/>
                <w:b/>
              </w:rPr>
            </w:pPr>
          </w:p>
        </w:tc>
        <w:tc>
          <w:tcPr>
            <w:tcW w:w="1276" w:type="dxa"/>
          </w:tcPr>
          <w:p w14:paraId="16CE5C64" w14:textId="77777777" w:rsidR="00E80F7B" w:rsidRDefault="00E80F7B" w:rsidP="00072672">
            <w:pPr>
              <w:jc w:val="center"/>
              <w:rPr>
                <w:rFonts w:ascii="Times New Roman" w:hAnsi="Times New Roman" w:cs="Times New Roman"/>
              </w:rPr>
            </w:pPr>
          </w:p>
        </w:tc>
        <w:tc>
          <w:tcPr>
            <w:tcW w:w="1276" w:type="dxa"/>
          </w:tcPr>
          <w:p w14:paraId="05BB2C84" w14:textId="77777777" w:rsidR="00E80F7B" w:rsidRDefault="00E80F7B" w:rsidP="00072672">
            <w:pPr>
              <w:jc w:val="center"/>
              <w:rPr>
                <w:rFonts w:ascii="Times New Roman" w:hAnsi="Times New Roman" w:cs="Times New Roman"/>
              </w:rPr>
            </w:pPr>
          </w:p>
        </w:tc>
        <w:tc>
          <w:tcPr>
            <w:tcW w:w="1134" w:type="dxa"/>
          </w:tcPr>
          <w:p w14:paraId="78A782AA" w14:textId="77777777" w:rsidR="00E80F7B" w:rsidRDefault="00E80F7B" w:rsidP="00072672">
            <w:pPr>
              <w:jc w:val="center"/>
              <w:rPr>
                <w:rFonts w:ascii="Times New Roman" w:hAnsi="Times New Roman" w:cs="Times New Roman"/>
              </w:rPr>
            </w:pPr>
          </w:p>
        </w:tc>
        <w:tc>
          <w:tcPr>
            <w:tcW w:w="1417" w:type="dxa"/>
          </w:tcPr>
          <w:p w14:paraId="4D4CB53C" w14:textId="77777777" w:rsidR="00E80F7B" w:rsidRDefault="00E80F7B" w:rsidP="00072672">
            <w:pPr>
              <w:jc w:val="center"/>
              <w:rPr>
                <w:rFonts w:ascii="Times New Roman" w:hAnsi="Times New Roman" w:cs="Times New Roman"/>
              </w:rPr>
            </w:pPr>
          </w:p>
        </w:tc>
        <w:tc>
          <w:tcPr>
            <w:tcW w:w="1701" w:type="dxa"/>
          </w:tcPr>
          <w:p w14:paraId="12D193D8" w14:textId="77777777" w:rsidR="00E80F7B" w:rsidRDefault="00E80F7B" w:rsidP="00072672">
            <w:pPr>
              <w:jc w:val="center"/>
              <w:rPr>
                <w:rFonts w:ascii="Times New Roman" w:hAnsi="Times New Roman" w:cs="Times New Roman"/>
              </w:rPr>
            </w:pPr>
          </w:p>
        </w:tc>
      </w:tr>
      <w:tr w:rsidR="00E80F7B" w:rsidDel="00D531ED" w14:paraId="4B3BE9B4" w14:textId="6C1CBD77" w:rsidTr="009B2D6D">
        <w:trPr>
          <w:del w:id="99" w:author="Matthew Barbour" w:date="2016-04-06T14:42:00Z"/>
        </w:trPr>
        <w:tc>
          <w:tcPr>
            <w:tcW w:w="3686" w:type="dxa"/>
          </w:tcPr>
          <w:p w14:paraId="647DD814" w14:textId="32B48110" w:rsidR="00E80F7B" w:rsidDel="00D531ED" w:rsidRDefault="00E80F7B" w:rsidP="009D7385">
            <w:pPr>
              <w:jc w:val="right"/>
              <w:rPr>
                <w:del w:id="100" w:author="Matthew Barbour" w:date="2016-04-06T14:42:00Z"/>
                <w:rFonts w:ascii="Times New Roman" w:hAnsi="Times New Roman" w:cs="Times New Roman"/>
              </w:rPr>
            </w:pPr>
            <w:del w:id="101" w:author="Matthew Barbour" w:date="2016-04-06T14:42:00Z">
              <w:r w:rsidDel="00D531ED">
                <w:rPr>
                  <w:rFonts w:ascii="Times New Roman" w:hAnsi="Times New Roman" w:cs="Times New Roman"/>
                </w:rPr>
                <w:delText>Leaf-mining moths (Gracilliaridae)</w:delText>
              </w:r>
            </w:del>
          </w:p>
        </w:tc>
        <w:tc>
          <w:tcPr>
            <w:tcW w:w="1701" w:type="dxa"/>
          </w:tcPr>
          <w:p w14:paraId="4AD7687B" w14:textId="00D2B474" w:rsidR="00E80F7B" w:rsidRPr="00E842D0" w:rsidDel="00D531ED" w:rsidRDefault="00E80F7B" w:rsidP="00072672">
            <w:pPr>
              <w:jc w:val="center"/>
              <w:rPr>
                <w:del w:id="102" w:author="Matthew Barbour" w:date="2016-04-06T14:42:00Z"/>
                <w:rFonts w:ascii="Times New Roman" w:hAnsi="Times New Roman" w:cs="Times New Roman"/>
                <w:b/>
              </w:rPr>
            </w:pPr>
            <w:del w:id="103" w:author="Matthew Barbour" w:date="2016-04-06T14:42:00Z">
              <w:r w:rsidRPr="00E842D0" w:rsidDel="00D531ED">
                <w:rPr>
                  <w:rFonts w:ascii="Times New Roman" w:hAnsi="Times New Roman" w:cs="Times New Roman"/>
                  <w:b/>
                </w:rPr>
                <w:delText>17.15</w:delText>
              </w:r>
            </w:del>
          </w:p>
        </w:tc>
        <w:tc>
          <w:tcPr>
            <w:tcW w:w="1134" w:type="dxa"/>
          </w:tcPr>
          <w:p w14:paraId="44D02221" w14:textId="6C38B76E" w:rsidR="00E80F7B" w:rsidRPr="00E842D0" w:rsidDel="00D531ED" w:rsidRDefault="00E80F7B" w:rsidP="00072672">
            <w:pPr>
              <w:jc w:val="center"/>
              <w:rPr>
                <w:del w:id="104" w:author="Matthew Barbour" w:date="2016-04-06T14:42:00Z"/>
                <w:rFonts w:ascii="Times New Roman" w:hAnsi="Times New Roman" w:cs="Times New Roman"/>
                <w:b/>
              </w:rPr>
            </w:pPr>
            <w:del w:id="105" w:author="Matthew Barbour" w:date="2016-04-06T14:42:00Z">
              <w:r w:rsidRPr="00E842D0" w:rsidDel="00D531ED">
                <w:rPr>
                  <w:rFonts w:ascii="Times New Roman" w:hAnsi="Times New Roman" w:cs="Times New Roman"/>
                  <w:b/>
                </w:rPr>
                <w:delText>9.42</w:delText>
              </w:r>
            </w:del>
          </w:p>
        </w:tc>
        <w:tc>
          <w:tcPr>
            <w:tcW w:w="1276" w:type="dxa"/>
          </w:tcPr>
          <w:p w14:paraId="14176A9F" w14:textId="364B22AD" w:rsidR="00E80F7B" w:rsidDel="00D531ED" w:rsidRDefault="00E80F7B" w:rsidP="00072672">
            <w:pPr>
              <w:jc w:val="center"/>
              <w:rPr>
                <w:del w:id="106" w:author="Matthew Barbour" w:date="2016-04-06T14:42:00Z"/>
                <w:rFonts w:ascii="Times New Roman" w:hAnsi="Times New Roman" w:cs="Times New Roman"/>
              </w:rPr>
            </w:pPr>
            <w:del w:id="107" w:author="Matthew Barbour" w:date="2016-04-06T14:42:00Z">
              <w:r w:rsidDel="00D531ED">
                <w:rPr>
                  <w:rFonts w:ascii="Times New Roman" w:hAnsi="Times New Roman" w:cs="Times New Roman"/>
                </w:rPr>
                <w:delText>-</w:delText>
              </w:r>
            </w:del>
          </w:p>
        </w:tc>
        <w:tc>
          <w:tcPr>
            <w:tcW w:w="1276" w:type="dxa"/>
          </w:tcPr>
          <w:p w14:paraId="7FBA37F5" w14:textId="2F967EAC" w:rsidR="00E80F7B" w:rsidRPr="00E842D0" w:rsidDel="00D531ED" w:rsidRDefault="00E80F7B" w:rsidP="00072672">
            <w:pPr>
              <w:jc w:val="center"/>
              <w:rPr>
                <w:del w:id="108" w:author="Matthew Barbour" w:date="2016-04-06T14:42:00Z"/>
                <w:rFonts w:ascii="Times New Roman" w:hAnsi="Times New Roman" w:cs="Times New Roman"/>
                <w:b/>
              </w:rPr>
            </w:pPr>
            <w:del w:id="109" w:author="Matthew Barbour" w:date="2016-04-06T14:42:00Z">
              <w:r w:rsidRPr="00E842D0" w:rsidDel="00D531ED">
                <w:rPr>
                  <w:rFonts w:ascii="Times New Roman" w:hAnsi="Times New Roman" w:cs="Times New Roman"/>
                  <w:b/>
                </w:rPr>
                <w:delText>4.26</w:delText>
              </w:r>
            </w:del>
          </w:p>
        </w:tc>
        <w:tc>
          <w:tcPr>
            <w:tcW w:w="1134" w:type="dxa"/>
          </w:tcPr>
          <w:p w14:paraId="28A5DDDF" w14:textId="2D249A6E" w:rsidR="00E80F7B" w:rsidDel="00D531ED" w:rsidRDefault="00E80F7B" w:rsidP="00072672">
            <w:pPr>
              <w:jc w:val="center"/>
              <w:rPr>
                <w:del w:id="110" w:author="Matthew Barbour" w:date="2016-04-06T14:42:00Z"/>
                <w:rFonts w:ascii="Times New Roman" w:hAnsi="Times New Roman" w:cs="Times New Roman"/>
              </w:rPr>
            </w:pPr>
            <w:del w:id="111" w:author="Matthew Barbour" w:date="2016-04-06T14:42:00Z">
              <w:r w:rsidDel="00D531ED">
                <w:rPr>
                  <w:rFonts w:ascii="Times New Roman" w:hAnsi="Times New Roman" w:cs="Times New Roman"/>
                </w:rPr>
                <w:delText>-</w:delText>
              </w:r>
            </w:del>
          </w:p>
        </w:tc>
        <w:tc>
          <w:tcPr>
            <w:tcW w:w="1417" w:type="dxa"/>
          </w:tcPr>
          <w:p w14:paraId="7E3D69CF" w14:textId="2BB56299" w:rsidR="00E80F7B" w:rsidDel="00D531ED" w:rsidRDefault="00E80F7B" w:rsidP="00072672">
            <w:pPr>
              <w:jc w:val="center"/>
              <w:rPr>
                <w:del w:id="112" w:author="Matthew Barbour" w:date="2016-04-06T14:42:00Z"/>
                <w:rFonts w:ascii="Times New Roman" w:hAnsi="Times New Roman" w:cs="Times New Roman"/>
              </w:rPr>
            </w:pPr>
            <w:del w:id="113" w:author="Matthew Barbour" w:date="2016-04-06T14:42:00Z">
              <w:r w:rsidDel="00D531ED">
                <w:rPr>
                  <w:rFonts w:ascii="Times New Roman" w:hAnsi="Times New Roman" w:cs="Times New Roman"/>
                </w:rPr>
                <w:delText>0.09</w:delText>
              </w:r>
            </w:del>
          </w:p>
        </w:tc>
        <w:tc>
          <w:tcPr>
            <w:tcW w:w="1701" w:type="dxa"/>
          </w:tcPr>
          <w:p w14:paraId="15111413" w14:textId="1A9BF543" w:rsidR="00E80F7B" w:rsidDel="00D531ED" w:rsidRDefault="00E80F7B" w:rsidP="00072672">
            <w:pPr>
              <w:jc w:val="center"/>
              <w:rPr>
                <w:del w:id="114" w:author="Matthew Barbour" w:date="2016-04-06T14:42:00Z"/>
                <w:rFonts w:ascii="Times New Roman" w:hAnsi="Times New Roman" w:cs="Times New Roman"/>
              </w:rPr>
            </w:pPr>
            <w:del w:id="115" w:author="Matthew Barbour" w:date="2016-04-06T14:42:00Z">
              <w:r w:rsidDel="00D531ED">
                <w:rPr>
                  <w:rFonts w:ascii="Times New Roman" w:hAnsi="Times New Roman" w:cs="Times New Roman"/>
                </w:rPr>
                <w:delText>-</w:delText>
              </w:r>
            </w:del>
          </w:p>
        </w:tc>
      </w:tr>
      <w:tr w:rsidR="00E80F7B" w:rsidDel="00D531ED" w14:paraId="4EDBB568" w14:textId="0AC49999" w:rsidTr="009B2D6D">
        <w:trPr>
          <w:del w:id="116" w:author="Matthew Barbour" w:date="2016-04-06T14:42:00Z"/>
        </w:trPr>
        <w:tc>
          <w:tcPr>
            <w:tcW w:w="3686" w:type="dxa"/>
          </w:tcPr>
          <w:p w14:paraId="1C2BA4BB" w14:textId="234239F1" w:rsidR="00E80F7B" w:rsidDel="00D531ED" w:rsidRDefault="00E80F7B" w:rsidP="009D7385">
            <w:pPr>
              <w:jc w:val="right"/>
              <w:rPr>
                <w:del w:id="117" w:author="Matthew Barbour" w:date="2016-04-06T14:42:00Z"/>
                <w:rFonts w:ascii="Times New Roman" w:hAnsi="Times New Roman" w:cs="Times New Roman"/>
              </w:rPr>
            </w:pPr>
            <w:del w:id="118" w:author="Matthew Barbour" w:date="2016-04-06T14:42:00Z">
              <w:r w:rsidDel="00D531ED">
                <w:rPr>
                  <w:rFonts w:ascii="Times New Roman" w:hAnsi="Times New Roman" w:cs="Times New Roman"/>
                </w:rPr>
                <w:delText>Gall midges (Cecidomyiidae)</w:delText>
              </w:r>
            </w:del>
          </w:p>
        </w:tc>
        <w:tc>
          <w:tcPr>
            <w:tcW w:w="1701" w:type="dxa"/>
          </w:tcPr>
          <w:p w14:paraId="515B59B2" w14:textId="57E309AF" w:rsidR="00E80F7B" w:rsidRPr="00E842D0" w:rsidDel="00D531ED" w:rsidRDefault="00E80F7B" w:rsidP="00072672">
            <w:pPr>
              <w:jc w:val="center"/>
              <w:rPr>
                <w:del w:id="119" w:author="Matthew Barbour" w:date="2016-04-06T14:42:00Z"/>
                <w:rFonts w:ascii="Times New Roman" w:hAnsi="Times New Roman" w:cs="Times New Roman"/>
                <w:b/>
              </w:rPr>
            </w:pPr>
            <w:del w:id="120" w:author="Matthew Barbour" w:date="2016-04-06T14:42:00Z">
              <w:r w:rsidRPr="00E842D0" w:rsidDel="00D531ED">
                <w:rPr>
                  <w:rFonts w:ascii="Times New Roman" w:hAnsi="Times New Roman" w:cs="Times New Roman"/>
                  <w:b/>
                </w:rPr>
                <w:delText>19.26</w:delText>
              </w:r>
            </w:del>
          </w:p>
        </w:tc>
        <w:tc>
          <w:tcPr>
            <w:tcW w:w="1134" w:type="dxa"/>
          </w:tcPr>
          <w:p w14:paraId="388CF19C" w14:textId="1CCAF7E1" w:rsidR="00E80F7B" w:rsidRPr="00E842D0" w:rsidDel="00D531ED" w:rsidRDefault="00E80F7B" w:rsidP="00072672">
            <w:pPr>
              <w:jc w:val="center"/>
              <w:rPr>
                <w:del w:id="121" w:author="Matthew Barbour" w:date="2016-04-06T14:42:00Z"/>
                <w:rFonts w:ascii="Times New Roman" w:hAnsi="Times New Roman" w:cs="Times New Roman"/>
                <w:b/>
              </w:rPr>
            </w:pPr>
            <w:del w:id="122" w:author="Matthew Barbour" w:date="2016-04-06T14:42:00Z">
              <w:r w:rsidRPr="00E842D0" w:rsidDel="00D531ED">
                <w:rPr>
                  <w:rFonts w:ascii="Times New Roman" w:hAnsi="Times New Roman" w:cs="Times New Roman"/>
                  <w:b/>
                </w:rPr>
                <w:delText>17.59</w:delText>
              </w:r>
            </w:del>
          </w:p>
        </w:tc>
        <w:tc>
          <w:tcPr>
            <w:tcW w:w="1276" w:type="dxa"/>
          </w:tcPr>
          <w:p w14:paraId="0842E3C2" w14:textId="1C3FF582" w:rsidR="00E80F7B" w:rsidDel="00D531ED" w:rsidRDefault="00E80F7B" w:rsidP="00072672">
            <w:pPr>
              <w:jc w:val="center"/>
              <w:rPr>
                <w:del w:id="123" w:author="Matthew Barbour" w:date="2016-04-06T14:42:00Z"/>
                <w:rFonts w:ascii="Times New Roman" w:hAnsi="Times New Roman" w:cs="Times New Roman"/>
              </w:rPr>
            </w:pPr>
            <w:del w:id="124" w:author="Matthew Barbour" w:date="2016-04-06T14:42:00Z">
              <w:r w:rsidDel="00D531ED">
                <w:rPr>
                  <w:rFonts w:ascii="Times New Roman" w:hAnsi="Times New Roman" w:cs="Times New Roman"/>
                </w:rPr>
                <w:delText>-</w:delText>
              </w:r>
            </w:del>
          </w:p>
        </w:tc>
        <w:tc>
          <w:tcPr>
            <w:tcW w:w="1276" w:type="dxa"/>
          </w:tcPr>
          <w:p w14:paraId="121DAF63" w14:textId="6F09AF72" w:rsidR="00E80F7B" w:rsidRPr="00E842D0" w:rsidDel="00D531ED" w:rsidRDefault="00E80F7B" w:rsidP="00072672">
            <w:pPr>
              <w:jc w:val="center"/>
              <w:rPr>
                <w:del w:id="125" w:author="Matthew Barbour" w:date="2016-04-06T14:42:00Z"/>
                <w:rFonts w:ascii="Times New Roman" w:hAnsi="Times New Roman" w:cs="Times New Roman"/>
                <w:b/>
              </w:rPr>
            </w:pPr>
            <w:del w:id="126" w:author="Matthew Barbour" w:date="2016-04-06T14:42:00Z">
              <w:r w:rsidRPr="00E842D0" w:rsidDel="00D531ED">
                <w:rPr>
                  <w:rFonts w:ascii="Times New Roman" w:hAnsi="Times New Roman" w:cs="Times New Roman"/>
                  <w:b/>
                </w:rPr>
                <w:delText>38.07</w:delText>
              </w:r>
            </w:del>
          </w:p>
        </w:tc>
        <w:tc>
          <w:tcPr>
            <w:tcW w:w="1134" w:type="dxa"/>
          </w:tcPr>
          <w:p w14:paraId="40ADB8F0" w14:textId="5120312D" w:rsidR="00E80F7B" w:rsidDel="00D531ED" w:rsidRDefault="00E80F7B" w:rsidP="00072672">
            <w:pPr>
              <w:jc w:val="center"/>
              <w:rPr>
                <w:del w:id="127" w:author="Matthew Barbour" w:date="2016-04-06T14:42:00Z"/>
                <w:rFonts w:ascii="Times New Roman" w:hAnsi="Times New Roman" w:cs="Times New Roman"/>
              </w:rPr>
            </w:pPr>
            <w:del w:id="128" w:author="Matthew Barbour" w:date="2016-04-06T14:42:00Z">
              <w:r w:rsidDel="00D531ED">
                <w:rPr>
                  <w:rFonts w:ascii="Times New Roman" w:hAnsi="Times New Roman" w:cs="Times New Roman"/>
                </w:rPr>
                <w:delText>-</w:delText>
              </w:r>
            </w:del>
          </w:p>
        </w:tc>
        <w:tc>
          <w:tcPr>
            <w:tcW w:w="1417" w:type="dxa"/>
          </w:tcPr>
          <w:p w14:paraId="639C97DE" w14:textId="62CAAADA" w:rsidR="00E80F7B" w:rsidDel="00D531ED" w:rsidRDefault="00E80F7B" w:rsidP="00072672">
            <w:pPr>
              <w:jc w:val="center"/>
              <w:rPr>
                <w:del w:id="129" w:author="Matthew Barbour" w:date="2016-04-06T14:42:00Z"/>
                <w:rFonts w:ascii="Times New Roman" w:hAnsi="Times New Roman" w:cs="Times New Roman"/>
              </w:rPr>
            </w:pPr>
            <w:del w:id="130" w:author="Matthew Barbour" w:date="2016-04-06T14:42:00Z">
              <w:r w:rsidDel="00D531ED">
                <w:rPr>
                  <w:rFonts w:ascii="Times New Roman" w:hAnsi="Times New Roman" w:cs="Times New Roman"/>
                </w:rPr>
                <w:delText>-</w:delText>
              </w:r>
            </w:del>
          </w:p>
        </w:tc>
        <w:tc>
          <w:tcPr>
            <w:tcW w:w="1701" w:type="dxa"/>
          </w:tcPr>
          <w:p w14:paraId="097B00D6" w14:textId="471BA638" w:rsidR="00E80F7B" w:rsidDel="00D531ED" w:rsidRDefault="00E80F7B" w:rsidP="00072672">
            <w:pPr>
              <w:jc w:val="center"/>
              <w:rPr>
                <w:del w:id="131" w:author="Matthew Barbour" w:date="2016-04-06T14:42:00Z"/>
                <w:rFonts w:ascii="Times New Roman" w:hAnsi="Times New Roman" w:cs="Times New Roman"/>
              </w:rPr>
            </w:pPr>
            <w:del w:id="132" w:author="Matthew Barbour" w:date="2016-04-06T14:42:00Z">
              <w:r w:rsidDel="00D531ED">
                <w:rPr>
                  <w:rFonts w:ascii="Times New Roman" w:hAnsi="Times New Roman" w:cs="Times New Roman"/>
                </w:rPr>
                <w:delText>-</w:delText>
              </w:r>
            </w:del>
          </w:p>
        </w:tc>
      </w:tr>
      <w:tr w:rsidR="00E80F7B" w:rsidDel="00D531ED" w14:paraId="2E0C6A14" w14:textId="60C936EF" w:rsidTr="009B2D6D">
        <w:trPr>
          <w:del w:id="133" w:author="Matthew Barbour" w:date="2016-04-06T14:42:00Z"/>
        </w:trPr>
        <w:tc>
          <w:tcPr>
            <w:tcW w:w="3686" w:type="dxa"/>
          </w:tcPr>
          <w:p w14:paraId="3F4D64D5" w14:textId="02F25B35" w:rsidR="00E80F7B" w:rsidDel="00D531ED" w:rsidRDefault="00E80F7B" w:rsidP="009D7385">
            <w:pPr>
              <w:jc w:val="right"/>
              <w:rPr>
                <w:del w:id="134" w:author="Matthew Barbour" w:date="2016-04-06T14:42:00Z"/>
                <w:rFonts w:ascii="Times New Roman" w:hAnsi="Times New Roman" w:cs="Times New Roman"/>
              </w:rPr>
            </w:pPr>
            <w:del w:id="135" w:author="Matthew Barbour" w:date="2016-04-06T14:42:00Z">
              <w:r w:rsidDel="00D531ED">
                <w:rPr>
                  <w:rFonts w:ascii="Times New Roman" w:hAnsi="Times New Roman" w:cs="Times New Roman"/>
                </w:rPr>
                <w:delText>Leaf-tiering moths (Tortricidae)</w:delText>
              </w:r>
            </w:del>
          </w:p>
        </w:tc>
        <w:tc>
          <w:tcPr>
            <w:tcW w:w="1701" w:type="dxa"/>
          </w:tcPr>
          <w:p w14:paraId="17221B18" w14:textId="27084120" w:rsidR="00E80F7B" w:rsidRPr="00E842D0" w:rsidDel="00D531ED" w:rsidRDefault="00E80F7B" w:rsidP="00072672">
            <w:pPr>
              <w:jc w:val="center"/>
              <w:rPr>
                <w:del w:id="136" w:author="Matthew Barbour" w:date="2016-04-06T14:42:00Z"/>
                <w:rFonts w:ascii="Times New Roman" w:hAnsi="Times New Roman" w:cs="Times New Roman"/>
                <w:b/>
              </w:rPr>
            </w:pPr>
            <w:del w:id="137" w:author="Matthew Barbour" w:date="2016-04-06T14:42:00Z">
              <w:r w:rsidRPr="00E842D0" w:rsidDel="00D531ED">
                <w:rPr>
                  <w:rFonts w:ascii="Times New Roman" w:hAnsi="Times New Roman" w:cs="Times New Roman"/>
                  <w:b/>
                </w:rPr>
                <w:delText>24.78</w:delText>
              </w:r>
            </w:del>
          </w:p>
        </w:tc>
        <w:tc>
          <w:tcPr>
            <w:tcW w:w="1134" w:type="dxa"/>
          </w:tcPr>
          <w:p w14:paraId="127627C9" w14:textId="464ABCC8" w:rsidR="00E80F7B" w:rsidDel="00D531ED" w:rsidRDefault="00E80F7B" w:rsidP="00072672">
            <w:pPr>
              <w:jc w:val="center"/>
              <w:rPr>
                <w:del w:id="138" w:author="Matthew Barbour" w:date="2016-04-06T14:42:00Z"/>
                <w:rFonts w:ascii="Times New Roman" w:hAnsi="Times New Roman" w:cs="Times New Roman"/>
              </w:rPr>
            </w:pPr>
            <w:del w:id="139" w:author="Matthew Barbour" w:date="2016-04-06T14:42:00Z">
              <w:r w:rsidDel="00D531ED">
                <w:rPr>
                  <w:rFonts w:ascii="Times New Roman" w:hAnsi="Times New Roman" w:cs="Times New Roman"/>
                </w:rPr>
                <w:delText>1.34</w:delText>
              </w:r>
            </w:del>
          </w:p>
        </w:tc>
        <w:tc>
          <w:tcPr>
            <w:tcW w:w="1276" w:type="dxa"/>
          </w:tcPr>
          <w:p w14:paraId="6A0473CC" w14:textId="74BE890B" w:rsidR="00E80F7B" w:rsidDel="00D531ED" w:rsidRDefault="00E80F7B" w:rsidP="00072672">
            <w:pPr>
              <w:jc w:val="center"/>
              <w:rPr>
                <w:del w:id="140" w:author="Matthew Barbour" w:date="2016-04-06T14:42:00Z"/>
                <w:rFonts w:ascii="Times New Roman" w:hAnsi="Times New Roman" w:cs="Times New Roman"/>
              </w:rPr>
            </w:pPr>
            <w:del w:id="141" w:author="Matthew Barbour" w:date="2016-04-06T14:42:00Z">
              <w:r w:rsidDel="00D531ED">
                <w:rPr>
                  <w:rFonts w:ascii="Times New Roman" w:hAnsi="Times New Roman" w:cs="Times New Roman"/>
                </w:rPr>
                <w:delText>11.50</w:delText>
              </w:r>
            </w:del>
          </w:p>
        </w:tc>
        <w:tc>
          <w:tcPr>
            <w:tcW w:w="1276" w:type="dxa"/>
          </w:tcPr>
          <w:p w14:paraId="59E1091C" w14:textId="2733DC00" w:rsidR="00E80F7B" w:rsidRPr="00E842D0" w:rsidDel="00D531ED" w:rsidRDefault="00E80F7B" w:rsidP="00072672">
            <w:pPr>
              <w:jc w:val="center"/>
              <w:rPr>
                <w:del w:id="142" w:author="Matthew Barbour" w:date="2016-04-06T14:42:00Z"/>
                <w:rFonts w:ascii="Times New Roman" w:hAnsi="Times New Roman" w:cs="Times New Roman"/>
                <w:b/>
              </w:rPr>
            </w:pPr>
            <w:del w:id="143" w:author="Matthew Barbour" w:date="2016-04-06T14:42:00Z">
              <w:r w:rsidRPr="00E842D0" w:rsidDel="00D531ED">
                <w:rPr>
                  <w:rFonts w:ascii="Times New Roman" w:hAnsi="Times New Roman" w:cs="Times New Roman"/>
                  <w:b/>
                </w:rPr>
                <w:delText>117.19</w:delText>
              </w:r>
            </w:del>
          </w:p>
        </w:tc>
        <w:tc>
          <w:tcPr>
            <w:tcW w:w="1134" w:type="dxa"/>
          </w:tcPr>
          <w:p w14:paraId="640575A4" w14:textId="0ACA4AF2" w:rsidR="00E80F7B" w:rsidDel="00D531ED" w:rsidRDefault="00E80F7B" w:rsidP="00072672">
            <w:pPr>
              <w:jc w:val="center"/>
              <w:rPr>
                <w:del w:id="144" w:author="Matthew Barbour" w:date="2016-04-06T14:42:00Z"/>
                <w:rFonts w:ascii="Times New Roman" w:hAnsi="Times New Roman" w:cs="Times New Roman"/>
              </w:rPr>
            </w:pPr>
            <w:del w:id="145" w:author="Matthew Barbour" w:date="2016-04-06T14:42:00Z">
              <w:r w:rsidDel="00D531ED">
                <w:rPr>
                  <w:rFonts w:ascii="Times New Roman" w:hAnsi="Times New Roman" w:cs="Times New Roman"/>
                </w:rPr>
                <w:delText>-</w:delText>
              </w:r>
            </w:del>
          </w:p>
        </w:tc>
        <w:tc>
          <w:tcPr>
            <w:tcW w:w="1417" w:type="dxa"/>
          </w:tcPr>
          <w:p w14:paraId="407EF682" w14:textId="4A69E774" w:rsidR="00E80F7B" w:rsidDel="00D531ED" w:rsidRDefault="00E80F7B" w:rsidP="00072672">
            <w:pPr>
              <w:jc w:val="center"/>
              <w:rPr>
                <w:del w:id="146" w:author="Matthew Barbour" w:date="2016-04-06T14:42:00Z"/>
                <w:rFonts w:ascii="Times New Roman" w:hAnsi="Times New Roman" w:cs="Times New Roman"/>
              </w:rPr>
            </w:pPr>
            <w:del w:id="147" w:author="Matthew Barbour" w:date="2016-04-06T14:42:00Z">
              <w:r w:rsidDel="00D531ED">
                <w:rPr>
                  <w:rFonts w:ascii="Times New Roman" w:hAnsi="Times New Roman" w:cs="Times New Roman"/>
                </w:rPr>
                <w:delText>2.65</w:delText>
              </w:r>
            </w:del>
          </w:p>
        </w:tc>
        <w:tc>
          <w:tcPr>
            <w:tcW w:w="1701" w:type="dxa"/>
          </w:tcPr>
          <w:p w14:paraId="61C3C293" w14:textId="683F55BE" w:rsidR="00E80F7B" w:rsidDel="00D531ED" w:rsidRDefault="00E80F7B" w:rsidP="00072672">
            <w:pPr>
              <w:jc w:val="center"/>
              <w:rPr>
                <w:del w:id="148" w:author="Matthew Barbour" w:date="2016-04-06T14:42:00Z"/>
                <w:rFonts w:ascii="Times New Roman" w:hAnsi="Times New Roman" w:cs="Times New Roman"/>
              </w:rPr>
            </w:pPr>
            <w:del w:id="149" w:author="Matthew Barbour" w:date="2016-04-06T14:42:00Z">
              <w:r w:rsidDel="00D531ED">
                <w:rPr>
                  <w:rFonts w:ascii="Times New Roman" w:hAnsi="Times New Roman" w:cs="Times New Roman"/>
                </w:rPr>
                <w:delText>-</w:delText>
              </w:r>
            </w:del>
          </w:p>
        </w:tc>
      </w:tr>
      <w:tr w:rsidR="00E80F7B" w:rsidDel="00D531ED" w14:paraId="6F80F5B5" w14:textId="2046C55B" w:rsidTr="009B2D6D">
        <w:trPr>
          <w:del w:id="150" w:author="Matthew Barbour" w:date="2016-04-06T14:42:00Z"/>
        </w:trPr>
        <w:tc>
          <w:tcPr>
            <w:tcW w:w="3686" w:type="dxa"/>
          </w:tcPr>
          <w:p w14:paraId="64325DC0" w14:textId="0CFFBF3C" w:rsidR="00E80F7B" w:rsidRPr="00E842D0" w:rsidDel="00D531ED" w:rsidRDefault="00E80F7B" w:rsidP="009D7385">
            <w:pPr>
              <w:jc w:val="right"/>
              <w:rPr>
                <w:del w:id="151" w:author="Matthew Barbour" w:date="2016-04-06T14:42:00Z"/>
                <w:rFonts w:ascii="Times New Roman" w:hAnsi="Times New Roman" w:cs="Times New Roman"/>
                <w:vertAlign w:val="subscript"/>
              </w:rPr>
            </w:pPr>
            <w:del w:id="152" w:author="Matthew Barbour" w:date="2016-04-06T14:42:00Z">
              <w:r w:rsidDel="00D531ED">
                <w:rPr>
                  <w:rFonts w:ascii="Times New Roman" w:hAnsi="Times New Roman" w:cs="Times New Roman"/>
                </w:rPr>
                <w:delText>Aphididae</w:delText>
              </w:r>
              <w:r w:rsidDel="00D531ED">
                <w:rPr>
                  <w:rFonts w:ascii="Times New Roman" w:hAnsi="Times New Roman" w:cs="Times New Roman"/>
                  <w:vertAlign w:val="subscript"/>
                </w:rPr>
                <w:delText>2012</w:delText>
              </w:r>
            </w:del>
          </w:p>
        </w:tc>
        <w:tc>
          <w:tcPr>
            <w:tcW w:w="1701" w:type="dxa"/>
          </w:tcPr>
          <w:p w14:paraId="7B438AAE" w14:textId="2F4DFBC5" w:rsidR="00E80F7B" w:rsidDel="00D531ED" w:rsidRDefault="00E80F7B" w:rsidP="00072672">
            <w:pPr>
              <w:jc w:val="center"/>
              <w:rPr>
                <w:del w:id="153" w:author="Matthew Barbour" w:date="2016-04-06T14:42:00Z"/>
                <w:rFonts w:ascii="Times New Roman" w:hAnsi="Times New Roman" w:cs="Times New Roman"/>
              </w:rPr>
            </w:pPr>
            <w:del w:id="154" w:author="Matthew Barbour" w:date="2016-04-06T14:42:00Z">
              <w:r w:rsidDel="00D531ED">
                <w:rPr>
                  <w:rFonts w:ascii="Times New Roman" w:hAnsi="Times New Roman" w:cs="Times New Roman"/>
                </w:rPr>
                <w:delText>4.31</w:delText>
              </w:r>
            </w:del>
          </w:p>
        </w:tc>
        <w:tc>
          <w:tcPr>
            <w:tcW w:w="1134" w:type="dxa"/>
          </w:tcPr>
          <w:p w14:paraId="692C1FAF" w14:textId="3A755362" w:rsidR="00E80F7B" w:rsidDel="00D531ED" w:rsidRDefault="00E80F7B" w:rsidP="00072672">
            <w:pPr>
              <w:jc w:val="center"/>
              <w:rPr>
                <w:del w:id="155" w:author="Matthew Barbour" w:date="2016-04-06T14:42:00Z"/>
                <w:rFonts w:ascii="Times New Roman" w:hAnsi="Times New Roman" w:cs="Times New Roman"/>
              </w:rPr>
            </w:pPr>
            <w:del w:id="156" w:author="Matthew Barbour" w:date="2016-04-06T14:42:00Z">
              <w:r w:rsidDel="00D531ED">
                <w:rPr>
                  <w:rFonts w:ascii="Times New Roman" w:hAnsi="Times New Roman" w:cs="Times New Roman"/>
                </w:rPr>
                <w:delText>0.32</w:delText>
              </w:r>
            </w:del>
          </w:p>
        </w:tc>
        <w:tc>
          <w:tcPr>
            <w:tcW w:w="1276" w:type="dxa"/>
          </w:tcPr>
          <w:p w14:paraId="44CD45EF" w14:textId="7A9A9F13" w:rsidR="00E80F7B" w:rsidDel="00D531ED" w:rsidRDefault="00E80F7B" w:rsidP="00072672">
            <w:pPr>
              <w:jc w:val="center"/>
              <w:rPr>
                <w:del w:id="157" w:author="Matthew Barbour" w:date="2016-04-06T14:42:00Z"/>
                <w:rFonts w:ascii="Times New Roman" w:hAnsi="Times New Roman" w:cs="Times New Roman"/>
              </w:rPr>
            </w:pPr>
            <w:del w:id="158" w:author="Matthew Barbour" w:date="2016-04-06T14:42:00Z">
              <w:r w:rsidDel="00D531ED">
                <w:rPr>
                  <w:rFonts w:ascii="Times New Roman" w:hAnsi="Times New Roman" w:cs="Times New Roman"/>
                </w:rPr>
                <w:delText>-</w:delText>
              </w:r>
            </w:del>
          </w:p>
        </w:tc>
        <w:tc>
          <w:tcPr>
            <w:tcW w:w="1276" w:type="dxa"/>
          </w:tcPr>
          <w:p w14:paraId="5CC85AC2" w14:textId="55512F73" w:rsidR="00E80F7B" w:rsidDel="00D531ED" w:rsidRDefault="00E80F7B" w:rsidP="00072672">
            <w:pPr>
              <w:jc w:val="center"/>
              <w:rPr>
                <w:del w:id="159" w:author="Matthew Barbour" w:date="2016-04-06T14:42:00Z"/>
                <w:rFonts w:ascii="Times New Roman" w:hAnsi="Times New Roman" w:cs="Times New Roman"/>
              </w:rPr>
            </w:pPr>
            <w:del w:id="160" w:author="Matthew Barbour" w:date="2016-04-06T14:42:00Z">
              <w:r w:rsidDel="00D531ED">
                <w:rPr>
                  <w:rFonts w:ascii="Times New Roman" w:hAnsi="Times New Roman" w:cs="Times New Roman"/>
                </w:rPr>
                <w:delText>-</w:delText>
              </w:r>
            </w:del>
          </w:p>
        </w:tc>
        <w:tc>
          <w:tcPr>
            <w:tcW w:w="1134" w:type="dxa"/>
          </w:tcPr>
          <w:p w14:paraId="1DF6A5C3" w14:textId="6AB21AC8" w:rsidR="00E80F7B" w:rsidDel="00D531ED" w:rsidRDefault="00E80F7B" w:rsidP="00072672">
            <w:pPr>
              <w:jc w:val="center"/>
              <w:rPr>
                <w:del w:id="161" w:author="Matthew Barbour" w:date="2016-04-06T14:42:00Z"/>
                <w:rFonts w:ascii="Times New Roman" w:hAnsi="Times New Roman" w:cs="Times New Roman"/>
              </w:rPr>
            </w:pPr>
            <w:del w:id="162" w:author="Matthew Barbour" w:date="2016-04-06T14:42:00Z">
              <w:r w:rsidDel="00D531ED">
                <w:rPr>
                  <w:rFonts w:ascii="Times New Roman" w:hAnsi="Times New Roman" w:cs="Times New Roman"/>
                </w:rPr>
                <w:delText>-</w:delText>
              </w:r>
            </w:del>
          </w:p>
        </w:tc>
        <w:tc>
          <w:tcPr>
            <w:tcW w:w="1417" w:type="dxa"/>
          </w:tcPr>
          <w:p w14:paraId="1A41E76F" w14:textId="026339F4" w:rsidR="00E80F7B" w:rsidDel="00D531ED" w:rsidRDefault="00E80F7B" w:rsidP="00072672">
            <w:pPr>
              <w:jc w:val="center"/>
              <w:rPr>
                <w:del w:id="163" w:author="Matthew Barbour" w:date="2016-04-06T14:42:00Z"/>
                <w:rFonts w:ascii="Times New Roman" w:hAnsi="Times New Roman" w:cs="Times New Roman"/>
              </w:rPr>
            </w:pPr>
            <w:del w:id="164" w:author="Matthew Barbour" w:date="2016-04-06T14:42:00Z">
              <w:r w:rsidDel="00D531ED">
                <w:rPr>
                  <w:rFonts w:ascii="Times New Roman" w:hAnsi="Times New Roman" w:cs="Times New Roman"/>
                </w:rPr>
                <w:delText>-</w:delText>
              </w:r>
            </w:del>
          </w:p>
        </w:tc>
        <w:tc>
          <w:tcPr>
            <w:tcW w:w="1701" w:type="dxa"/>
          </w:tcPr>
          <w:p w14:paraId="6D584CA3" w14:textId="738A6B64" w:rsidR="00E80F7B" w:rsidDel="00D531ED" w:rsidRDefault="00E80F7B" w:rsidP="00072672">
            <w:pPr>
              <w:jc w:val="center"/>
              <w:rPr>
                <w:del w:id="165" w:author="Matthew Barbour" w:date="2016-04-06T14:42:00Z"/>
                <w:rFonts w:ascii="Times New Roman" w:hAnsi="Times New Roman" w:cs="Times New Roman"/>
              </w:rPr>
            </w:pPr>
            <w:del w:id="166" w:author="Matthew Barbour" w:date="2016-04-06T14:42:00Z">
              <w:r w:rsidDel="00D531ED">
                <w:rPr>
                  <w:rFonts w:ascii="Times New Roman" w:hAnsi="Times New Roman" w:cs="Times New Roman"/>
                </w:rPr>
                <w:delText>-</w:delText>
              </w:r>
            </w:del>
          </w:p>
        </w:tc>
      </w:tr>
      <w:tr w:rsidR="00E80F7B" w:rsidDel="00D531ED" w14:paraId="59594683" w14:textId="768A89BA" w:rsidTr="009B2D6D">
        <w:trPr>
          <w:del w:id="167" w:author="Matthew Barbour" w:date="2016-04-06T14:42:00Z"/>
        </w:trPr>
        <w:tc>
          <w:tcPr>
            <w:tcW w:w="3686" w:type="dxa"/>
          </w:tcPr>
          <w:p w14:paraId="79870D1E" w14:textId="6E9AC2E3" w:rsidR="00E80F7B" w:rsidDel="00D531ED" w:rsidRDefault="00E80F7B" w:rsidP="009D7385">
            <w:pPr>
              <w:jc w:val="right"/>
              <w:rPr>
                <w:del w:id="168" w:author="Matthew Barbour" w:date="2016-04-06T14:42:00Z"/>
                <w:rFonts w:ascii="Times New Roman" w:hAnsi="Times New Roman" w:cs="Times New Roman"/>
              </w:rPr>
            </w:pPr>
            <w:del w:id="169" w:author="Matthew Barbour" w:date="2016-04-06T14:42:00Z">
              <w:r w:rsidDel="00D531ED">
                <w:rPr>
                  <w:rFonts w:ascii="Times New Roman" w:hAnsi="Times New Roman" w:cs="Times New Roman"/>
                </w:rPr>
                <w:delText>Spiders</w:delText>
              </w:r>
            </w:del>
          </w:p>
        </w:tc>
        <w:tc>
          <w:tcPr>
            <w:tcW w:w="1701" w:type="dxa"/>
          </w:tcPr>
          <w:p w14:paraId="4D0F413E" w14:textId="4AD48BC9" w:rsidR="00E80F7B" w:rsidDel="00D531ED" w:rsidRDefault="00E80F7B" w:rsidP="00072672">
            <w:pPr>
              <w:jc w:val="center"/>
              <w:rPr>
                <w:del w:id="170" w:author="Matthew Barbour" w:date="2016-04-06T14:42:00Z"/>
                <w:rFonts w:ascii="Times New Roman" w:hAnsi="Times New Roman" w:cs="Times New Roman"/>
              </w:rPr>
            </w:pPr>
            <w:del w:id="171" w:author="Matthew Barbour" w:date="2016-04-06T14:42:00Z">
              <w:r w:rsidDel="00D531ED">
                <w:rPr>
                  <w:rFonts w:ascii="Times New Roman" w:hAnsi="Times New Roman" w:cs="Times New Roman"/>
                </w:rPr>
                <w:delText>8.27</w:delText>
              </w:r>
            </w:del>
          </w:p>
        </w:tc>
        <w:tc>
          <w:tcPr>
            <w:tcW w:w="1134" w:type="dxa"/>
          </w:tcPr>
          <w:p w14:paraId="5D46BF6A" w14:textId="3973779B" w:rsidR="00E80F7B" w:rsidRPr="00E842D0" w:rsidDel="00D531ED" w:rsidRDefault="00E80F7B" w:rsidP="00072672">
            <w:pPr>
              <w:jc w:val="center"/>
              <w:rPr>
                <w:del w:id="172" w:author="Matthew Barbour" w:date="2016-04-06T14:42:00Z"/>
                <w:rFonts w:ascii="Times New Roman" w:hAnsi="Times New Roman" w:cs="Times New Roman"/>
                <w:b/>
              </w:rPr>
            </w:pPr>
            <w:del w:id="173" w:author="Matthew Barbour" w:date="2016-04-06T14:42:00Z">
              <w:r w:rsidRPr="00E842D0" w:rsidDel="00D531ED">
                <w:rPr>
                  <w:rFonts w:ascii="Times New Roman" w:hAnsi="Times New Roman" w:cs="Times New Roman"/>
                  <w:b/>
                </w:rPr>
                <w:delText>6.04</w:delText>
              </w:r>
            </w:del>
          </w:p>
        </w:tc>
        <w:tc>
          <w:tcPr>
            <w:tcW w:w="1276" w:type="dxa"/>
          </w:tcPr>
          <w:p w14:paraId="401B26B7" w14:textId="74646516" w:rsidR="00E80F7B" w:rsidDel="00D531ED" w:rsidRDefault="00E80F7B" w:rsidP="00072672">
            <w:pPr>
              <w:jc w:val="center"/>
              <w:rPr>
                <w:del w:id="174" w:author="Matthew Barbour" w:date="2016-04-06T14:42:00Z"/>
                <w:rFonts w:ascii="Times New Roman" w:hAnsi="Times New Roman" w:cs="Times New Roman"/>
              </w:rPr>
            </w:pPr>
            <w:del w:id="175" w:author="Matthew Barbour" w:date="2016-04-06T14:42:00Z">
              <w:r w:rsidDel="00D531ED">
                <w:rPr>
                  <w:rFonts w:ascii="Times New Roman" w:hAnsi="Times New Roman" w:cs="Times New Roman"/>
                </w:rPr>
                <w:delText>-</w:delText>
              </w:r>
            </w:del>
          </w:p>
        </w:tc>
        <w:tc>
          <w:tcPr>
            <w:tcW w:w="1276" w:type="dxa"/>
          </w:tcPr>
          <w:p w14:paraId="7E2A21D1" w14:textId="3867106E" w:rsidR="00E80F7B" w:rsidRPr="00E842D0" w:rsidDel="00D531ED" w:rsidRDefault="00E80F7B" w:rsidP="00072672">
            <w:pPr>
              <w:jc w:val="center"/>
              <w:rPr>
                <w:del w:id="176" w:author="Matthew Barbour" w:date="2016-04-06T14:42:00Z"/>
                <w:rFonts w:ascii="Times New Roman" w:hAnsi="Times New Roman" w:cs="Times New Roman"/>
                <w:b/>
              </w:rPr>
            </w:pPr>
            <w:del w:id="177" w:author="Matthew Barbour" w:date="2016-04-06T14:42:00Z">
              <w:r w:rsidRPr="00E842D0" w:rsidDel="00D531ED">
                <w:rPr>
                  <w:rFonts w:ascii="Times New Roman" w:hAnsi="Times New Roman" w:cs="Times New Roman"/>
                  <w:b/>
                </w:rPr>
                <w:delText>6.54</w:delText>
              </w:r>
            </w:del>
          </w:p>
        </w:tc>
        <w:tc>
          <w:tcPr>
            <w:tcW w:w="1134" w:type="dxa"/>
          </w:tcPr>
          <w:p w14:paraId="55868538" w14:textId="1F359AC2" w:rsidR="00E80F7B" w:rsidDel="00D531ED" w:rsidRDefault="00E80F7B" w:rsidP="00072672">
            <w:pPr>
              <w:jc w:val="center"/>
              <w:rPr>
                <w:del w:id="178" w:author="Matthew Barbour" w:date="2016-04-06T14:42:00Z"/>
                <w:rFonts w:ascii="Times New Roman" w:hAnsi="Times New Roman" w:cs="Times New Roman"/>
              </w:rPr>
            </w:pPr>
            <w:del w:id="179" w:author="Matthew Barbour" w:date="2016-04-06T14:42:00Z">
              <w:r w:rsidDel="00D531ED">
                <w:rPr>
                  <w:rFonts w:ascii="Times New Roman" w:hAnsi="Times New Roman" w:cs="Times New Roman"/>
                </w:rPr>
                <w:delText>-</w:delText>
              </w:r>
            </w:del>
          </w:p>
        </w:tc>
        <w:tc>
          <w:tcPr>
            <w:tcW w:w="1417" w:type="dxa"/>
          </w:tcPr>
          <w:p w14:paraId="24B196E7" w14:textId="2A381137" w:rsidR="00E80F7B" w:rsidDel="00D531ED" w:rsidRDefault="00E80F7B" w:rsidP="00072672">
            <w:pPr>
              <w:jc w:val="center"/>
              <w:rPr>
                <w:del w:id="180" w:author="Matthew Barbour" w:date="2016-04-06T14:42:00Z"/>
                <w:rFonts w:ascii="Times New Roman" w:hAnsi="Times New Roman" w:cs="Times New Roman"/>
              </w:rPr>
            </w:pPr>
            <w:del w:id="181" w:author="Matthew Barbour" w:date="2016-04-06T14:42:00Z">
              <w:r w:rsidDel="00D531ED">
                <w:rPr>
                  <w:rFonts w:ascii="Times New Roman" w:hAnsi="Times New Roman" w:cs="Times New Roman"/>
                </w:rPr>
                <w:delText>0.20</w:delText>
              </w:r>
            </w:del>
          </w:p>
        </w:tc>
        <w:tc>
          <w:tcPr>
            <w:tcW w:w="1701" w:type="dxa"/>
          </w:tcPr>
          <w:p w14:paraId="4BF6E26D" w14:textId="49204882" w:rsidR="00E80F7B" w:rsidDel="00D531ED" w:rsidRDefault="00E80F7B" w:rsidP="00072672">
            <w:pPr>
              <w:jc w:val="center"/>
              <w:rPr>
                <w:del w:id="182" w:author="Matthew Barbour" w:date="2016-04-06T14:42:00Z"/>
                <w:rFonts w:ascii="Times New Roman" w:hAnsi="Times New Roman" w:cs="Times New Roman"/>
              </w:rPr>
            </w:pPr>
            <w:del w:id="183" w:author="Matthew Barbour" w:date="2016-04-06T14:42:00Z">
              <w:r w:rsidDel="00D531ED">
                <w:rPr>
                  <w:rFonts w:ascii="Times New Roman" w:hAnsi="Times New Roman" w:cs="Times New Roman"/>
                </w:rPr>
                <w:delText>-</w:delText>
              </w:r>
            </w:del>
          </w:p>
        </w:tc>
      </w:tr>
      <w:tr w:rsidR="00E80F7B" w14:paraId="349278AA" w14:textId="77777777" w:rsidTr="009B2D6D">
        <w:tc>
          <w:tcPr>
            <w:tcW w:w="3686" w:type="dxa"/>
          </w:tcPr>
          <w:p w14:paraId="19347F45" w14:textId="744EDAAF" w:rsidR="00E80F7B" w:rsidRPr="009D7385" w:rsidRDefault="00E80F7B" w:rsidP="009F669B">
            <w:pPr>
              <w:jc w:val="center"/>
              <w:rPr>
                <w:rFonts w:ascii="Times New Roman" w:hAnsi="Times New Roman" w:cs="Times New Roman"/>
                <w:b/>
                <w:vertAlign w:val="subscript"/>
              </w:rPr>
            </w:pPr>
            <w:commentRangeStart w:id="184"/>
            <w:r w:rsidRPr="009D7385">
              <w:rPr>
                <w:rFonts w:ascii="Times New Roman" w:hAnsi="Times New Roman" w:cs="Times New Roman"/>
                <w:b/>
              </w:rPr>
              <w:t>Mychorrizae</w:t>
            </w:r>
            <w:r w:rsidRPr="009D7385">
              <w:rPr>
                <w:rFonts w:ascii="Times New Roman" w:hAnsi="Times New Roman" w:cs="Times New Roman"/>
                <w:b/>
                <w:vertAlign w:val="subscript"/>
              </w:rPr>
              <w:t>2013</w:t>
            </w:r>
            <w:commentRangeEnd w:id="184"/>
            <w:r w:rsidR="00691391">
              <w:rPr>
                <w:rStyle w:val="CommentReference"/>
              </w:rPr>
              <w:commentReference w:id="184"/>
            </w:r>
          </w:p>
        </w:tc>
        <w:tc>
          <w:tcPr>
            <w:tcW w:w="1701" w:type="dxa"/>
          </w:tcPr>
          <w:p w14:paraId="0E034705" w14:textId="77777777" w:rsidR="00E80F7B" w:rsidRDefault="00E80F7B" w:rsidP="00072672">
            <w:pPr>
              <w:jc w:val="center"/>
              <w:rPr>
                <w:rFonts w:ascii="Times New Roman" w:hAnsi="Times New Roman" w:cs="Times New Roman"/>
              </w:rPr>
            </w:pPr>
          </w:p>
        </w:tc>
        <w:tc>
          <w:tcPr>
            <w:tcW w:w="1134" w:type="dxa"/>
          </w:tcPr>
          <w:p w14:paraId="2EC85333" w14:textId="77777777" w:rsidR="00E80F7B" w:rsidRDefault="00E80F7B" w:rsidP="00072672">
            <w:pPr>
              <w:jc w:val="center"/>
              <w:rPr>
                <w:rFonts w:ascii="Times New Roman" w:hAnsi="Times New Roman" w:cs="Times New Roman"/>
              </w:rPr>
            </w:pPr>
          </w:p>
        </w:tc>
        <w:tc>
          <w:tcPr>
            <w:tcW w:w="1276" w:type="dxa"/>
          </w:tcPr>
          <w:p w14:paraId="2E99F2A9" w14:textId="77777777" w:rsidR="00E80F7B" w:rsidRDefault="00E80F7B" w:rsidP="00072672">
            <w:pPr>
              <w:jc w:val="center"/>
              <w:rPr>
                <w:rFonts w:ascii="Times New Roman" w:hAnsi="Times New Roman" w:cs="Times New Roman"/>
              </w:rPr>
            </w:pPr>
          </w:p>
        </w:tc>
        <w:tc>
          <w:tcPr>
            <w:tcW w:w="1276" w:type="dxa"/>
          </w:tcPr>
          <w:p w14:paraId="562C90D6" w14:textId="6CA91BBC" w:rsidR="00E80F7B" w:rsidRDefault="00E80F7B" w:rsidP="00072672">
            <w:pPr>
              <w:jc w:val="center"/>
              <w:rPr>
                <w:rFonts w:ascii="Times New Roman" w:hAnsi="Times New Roman" w:cs="Times New Roman"/>
              </w:rPr>
            </w:pPr>
          </w:p>
        </w:tc>
        <w:tc>
          <w:tcPr>
            <w:tcW w:w="1134" w:type="dxa"/>
          </w:tcPr>
          <w:p w14:paraId="24BD73A4" w14:textId="77777777" w:rsidR="00E80F7B" w:rsidRDefault="00E80F7B" w:rsidP="00072672">
            <w:pPr>
              <w:jc w:val="center"/>
              <w:rPr>
                <w:rFonts w:ascii="Times New Roman" w:hAnsi="Times New Roman" w:cs="Times New Roman"/>
              </w:rPr>
            </w:pPr>
          </w:p>
        </w:tc>
        <w:tc>
          <w:tcPr>
            <w:tcW w:w="1417" w:type="dxa"/>
          </w:tcPr>
          <w:p w14:paraId="130A0EE2" w14:textId="77777777" w:rsidR="00E80F7B" w:rsidRDefault="00E80F7B" w:rsidP="00072672">
            <w:pPr>
              <w:jc w:val="center"/>
              <w:rPr>
                <w:rFonts w:ascii="Times New Roman" w:hAnsi="Times New Roman" w:cs="Times New Roman"/>
              </w:rPr>
            </w:pPr>
          </w:p>
        </w:tc>
        <w:tc>
          <w:tcPr>
            <w:tcW w:w="1701" w:type="dxa"/>
          </w:tcPr>
          <w:p w14:paraId="03E99F57" w14:textId="77777777" w:rsidR="00E80F7B" w:rsidRDefault="00E80F7B" w:rsidP="00072672">
            <w:pPr>
              <w:jc w:val="center"/>
              <w:rPr>
                <w:rFonts w:ascii="Times New Roman" w:hAnsi="Times New Roman" w:cs="Times New Roman"/>
              </w:rPr>
            </w:pPr>
          </w:p>
        </w:tc>
      </w:tr>
      <w:tr w:rsidR="00E80F7B" w14:paraId="545B67FA" w14:textId="77777777" w:rsidTr="009B2D6D">
        <w:tc>
          <w:tcPr>
            <w:tcW w:w="3686" w:type="dxa"/>
          </w:tcPr>
          <w:p w14:paraId="7FAA880E" w14:textId="51B0D3DC" w:rsidR="00E80F7B" w:rsidRDefault="00E80F7B"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C32717A" w14:textId="745E2D66" w:rsidR="00E80F7B" w:rsidRDefault="00691391" w:rsidP="00072672">
            <w:pPr>
              <w:jc w:val="center"/>
              <w:rPr>
                <w:rFonts w:ascii="Times New Roman" w:hAnsi="Times New Roman" w:cs="Times New Roman"/>
              </w:rPr>
            </w:pPr>
            <w:r>
              <w:rPr>
                <w:rFonts w:ascii="Times New Roman" w:hAnsi="Times New Roman" w:cs="Times New Roman"/>
              </w:rPr>
              <w:t>0.80</w:t>
            </w:r>
          </w:p>
        </w:tc>
        <w:tc>
          <w:tcPr>
            <w:tcW w:w="1134" w:type="dxa"/>
          </w:tcPr>
          <w:p w14:paraId="463840D8" w14:textId="5F538A39" w:rsidR="00E80F7B" w:rsidRDefault="00691391" w:rsidP="00072672">
            <w:pPr>
              <w:jc w:val="center"/>
              <w:rPr>
                <w:rFonts w:ascii="Times New Roman" w:hAnsi="Times New Roman" w:cs="Times New Roman"/>
              </w:rPr>
            </w:pPr>
            <w:r>
              <w:rPr>
                <w:rFonts w:ascii="Times New Roman" w:hAnsi="Times New Roman" w:cs="Times New Roman"/>
              </w:rPr>
              <w:t>0.40</w:t>
            </w:r>
          </w:p>
        </w:tc>
        <w:tc>
          <w:tcPr>
            <w:tcW w:w="1276" w:type="dxa"/>
          </w:tcPr>
          <w:p w14:paraId="6B769525" w14:textId="74EFC77A" w:rsidR="00E80F7B" w:rsidRDefault="00E80F7B" w:rsidP="00072672">
            <w:pPr>
              <w:jc w:val="center"/>
              <w:rPr>
                <w:rFonts w:ascii="Times New Roman" w:hAnsi="Times New Roman" w:cs="Times New Roman"/>
              </w:rPr>
            </w:pPr>
            <w:r>
              <w:rPr>
                <w:rFonts w:ascii="Times New Roman" w:hAnsi="Times New Roman" w:cs="Times New Roman"/>
              </w:rPr>
              <w:t>1.03</w:t>
            </w:r>
          </w:p>
        </w:tc>
        <w:tc>
          <w:tcPr>
            <w:tcW w:w="1276" w:type="dxa"/>
          </w:tcPr>
          <w:p w14:paraId="771C6B0B" w14:textId="0CF03662"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6F431F53" w14:textId="76630AB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7D15B91F" w14:textId="509FFD41"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56BD1C6" w14:textId="24C3858D"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176EF5D1" w14:textId="77777777" w:rsidTr="009B2D6D">
        <w:tc>
          <w:tcPr>
            <w:tcW w:w="3686" w:type="dxa"/>
          </w:tcPr>
          <w:p w14:paraId="32789BF5" w14:textId="16D90342" w:rsidR="00E80F7B" w:rsidRDefault="00E80F7B"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5803D281" w14:textId="47B1C884" w:rsidR="00E80F7B" w:rsidRDefault="00EA1B1E" w:rsidP="00072672">
            <w:pPr>
              <w:jc w:val="center"/>
              <w:rPr>
                <w:rFonts w:ascii="Times New Roman" w:hAnsi="Times New Roman" w:cs="Times New Roman"/>
              </w:rPr>
            </w:pPr>
            <w:r>
              <w:rPr>
                <w:rFonts w:ascii="Times New Roman" w:hAnsi="Times New Roman" w:cs="Times New Roman"/>
              </w:rPr>
              <w:t>1.28</w:t>
            </w:r>
          </w:p>
        </w:tc>
        <w:tc>
          <w:tcPr>
            <w:tcW w:w="1134" w:type="dxa"/>
          </w:tcPr>
          <w:p w14:paraId="25AF8A2A" w14:textId="0F43F847" w:rsidR="00E80F7B" w:rsidRDefault="00EA1B1E" w:rsidP="00072672">
            <w:pPr>
              <w:jc w:val="center"/>
              <w:rPr>
                <w:rFonts w:ascii="Times New Roman" w:hAnsi="Times New Roman" w:cs="Times New Roman"/>
              </w:rPr>
            </w:pPr>
            <w:r>
              <w:rPr>
                <w:rFonts w:ascii="Times New Roman" w:hAnsi="Times New Roman" w:cs="Times New Roman"/>
              </w:rPr>
              <w:t>1.01</w:t>
            </w:r>
          </w:p>
        </w:tc>
        <w:tc>
          <w:tcPr>
            <w:tcW w:w="1276" w:type="dxa"/>
          </w:tcPr>
          <w:p w14:paraId="45642CEF" w14:textId="073CC7AA" w:rsidR="00E80F7B" w:rsidRDefault="00E80F7B" w:rsidP="00072672">
            <w:pPr>
              <w:jc w:val="center"/>
              <w:rPr>
                <w:rFonts w:ascii="Times New Roman" w:hAnsi="Times New Roman" w:cs="Times New Roman"/>
              </w:rPr>
            </w:pPr>
            <w:r>
              <w:rPr>
                <w:rFonts w:ascii="Times New Roman" w:hAnsi="Times New Roman" w:cs="Times New Roman"/>
              </w:rPr>
              <w:t>1.23</w:t>
            </w:r>
          </w:p>
        </w:tc>
        <w:tc>
          <w:tcPr>
            <w:tcW w:w="1276" w:type="dxa"/>
          </w:tcPr>
          <w:p w14:paraId="5A5424EE" w14:textId="3841ACD6"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15B8365D" w14:textId="4A906BE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570A4AA0" w14:textId="2189494D"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0DDC8D9" w14:textId="3704D546" w:rsidR="00E80F7B" w:rsidRDefault="00E80F7B" w:rsidP="00072672">
            <w:pPr>
              <w:jc w:val="center"/>
              <w:rPr>
                <w:rFonts w:ascii="Times New Roman" w:hAnsi="Times New Roman" w:cs="Times New Roman"/>
              </w:rPr>
            </w:pPr>
            <w:r>
              <w:rPr>
                <w:rFonts w:ascii="Times New Roman" w:hAnsi="Times New Roman" w:cs="Times New Roman"/>
              </w:rPr>
              <w:t>-</w:t>
            </w:r>
          </w:p>
        </w:tc>
      </w:tr>
      <w:tr w:rsidR="008F4534" w14:paraId="77C6D288" w14:textId="77777777" w:rsidTr="009B2D6D">
        <w:tc>
          <w:tcPr>
            <w:tcW w:w="3686" w:type="dxa"/>
          </w:tcPr>
          <w:p w14:paraId="461087A8" w14:textId="3D9874BD" w:rsidR="008F4534" w:rsidRDefault="00EA1B1E" w:rsidP="009D7385">
            <w:pPr>
              <w:jc w:val="right"/>
              <w:rPr>
                <w:rFonts w:ascii="Times New Roman" w:hAnsi="Times New Roman" w:cs="Times New Roman"/>
              </w:rPr>
            </w:pPr>
            <w:r>
              <w:rPr>
                <w:rFonts w:ascii="Times New Roman" w:hAnsi="Times New Roman" w:cs="Times New Roman"/>
              </w:rPr>
              <w:t>Total PIE</w:t>
            </w:r>
          </w:p>
        </w:tc>
        <w:tc>
          <w:tcPr>
            <w:tcW w:w="1701" w:type="dxa"/>
          </w:tcPr>
          <w:p w14:paraId="03310F54" w14:textId="0C390D12" w:rsidR="008F4534" w:rsidRDefault="00EA1B1E" w:rsidP="00072672">
            <w:pPr>
              <w:jc w:val="center"/>
              <w:rPr>
                <w:rFonts w:ascii="Times New Roman" w:hAnsi="Times New Roman" w:cs="Times New Roman"/>
              </w:rPr>
            </w:pPr>
            <w:r>
              <w:rPr>
                <w:rFonts w:ascii="Times New Roman" w:hAnsi="Times New Roman" w:cs="Times New Roman"/>
              </w:rPr>
              <w:t>0.87</w:t>
            </w:r>
          </w:p>
        </w:tc>
        <w:tc>
          <w:tcPr>
            <w:tcW w:w="1134" w:type="dxa"/>
          </w:tcPr>
          <w:p w14:paraId="0C25AE16" w14:textId="03B72EC1" w:rsidR="008F4534" w:rsidRDefault="00EA1B1E" w:rsidP="00072672">
            <w:pPr>
              <w:jc w:val="center"/>
              <w:rPr>
                <w:rFonts w:ascii="Times New Roman" w:hAnsi="Times New Roman" w:cs="Times New Roman"/>
              </w:rPr>
            </w:pPr>
            <w:r>
              <w:rPr>
                <w:rFonts w:ascii="Times New Roman" w:hAnsi="Times New Roman" w:cs="Times New Roman"/>
              </w:rPr>
              <w:t>0.88</w:t>
            </w:r>
          </w:p>
        </w:tc>
        <w:tc>
          <w:tcPr>
            <w:tcW w:w="1276" w:type="dxa"/>
          </w:tcPr>
          <w:p w14:paraId="1C9427B0" w14:textId="1CC3524D" w:rsidR="008F4534" w:rsidRDefault="00EA1B1E" w:rsidP="00072672">
            <w:pPr>
              <w:jc w:val="center"/>
              <w:rPr>
                <w:rFonts w:ascii="Times New Roman" w:hAnsi="Times New Roman" w:cs="Times New Roman"/>
              </w:rPr>
            </w:pPr>
            <w:r>
              <w:rPr>
                <w:rFonts w:ascii="Times New Roman" w:hAnsi="Times New Roman" w:cs="Times New Roman"/>
              </w:rPr>
              <w:t>0.93</w:t>
            </w:r>
          </w:p>
        </w:tc>
        <w:tc>
          <w:tcPr>
            <w:tcW w:w="1276" w:type="dxa"/>
          </w:tcPr>
          <w:p w14:paraId="7AC33D0D" w14:textId="77777777" w:rsidR="008F4534" w:rsidRDefault="008F4534" w:rsidP="00072672">
            <w:pPr>
              <w:jc w:val="center"/>
              <w:rPr>
                <w:rFonts w:ascii="Times New Roman" w:hAnsi="Times New Roman" w:cs="Times New Roman"/>
              </w:rPr>
            </w:pPr>
          </w:p>
        </w:tc>
        <w:tc>
          <w:tcPr>
            <w:tcW w:w="1134" w:type="dxa"/>
          </w:tcPr>
          <w:p w14:paraId="2F0A2089" w14:textId="77777777" w:rsidR="008F4534" w:rsidRDefault="008F4534" w:rsidP="00072672">
            <w:pPr>
              <w:jc w:val="center"/>
              <w:rPr>
                <w:rFonts w:ascii="Times New Roman" w:hAnsi="Times New Roman" w:cs="Times New Roman"/>
              </w:rPr>
            </w:pPr>
          </w:p>
        </w:tc>
        <w:tc>
          <w:tcPr>
            <w:tcW w:w="1417" w:type="dxa"/>
          </w:tcPr>
          <w:p w14:paraId="328EECEE" w14:textId="77777777" w:rsidR="008F4534" w:rsidRDefault="008F4534" w:rsidP="00072672">
            <w:pPr>
              <w:jc w:val="center"/>
              <w:rPr>
                <w:rFonts w:ascii="Times New Roman" w:hAnsi="Times New Roman" w:cs="Times New Roman"/>
              </w:rPr>
            </w:pPr>
          </w:p>
        </w:tc>
        <w:tc>
          <w:tcPr>
            <w:tcW w:w="1701" w:type="dxa"/>
          </w:tcPr>
          <w:p w14:paraId="3024330A" w14:textId="77777777" w:rsidR="008F4534" w:rsidRDefault="008F4534" w:rsidP="00072672">
            <w:pPr>
              <w:jc w:val="center"/>
              <w:rPr>
                <w:rFonts w:ascii="Times New Roman" w:hAnsi="Times New Roman" w:cs="Times New Roman"/>
              </w:rPr>
            </w:pPr>
          </w:p>
        </w:tc>
      </w:tr>
      <w:tr w:rsidR="00E80F7B" w14:paraId="6F1F3121" w14:textId="77777777" w:rsidTr="009B2D6D">
        <w:tc>
          <w:tcPr>
            <w:tcW w:w="3686" w:type="dxa"/>
          </w:tcPr>
          <w:p w14:paraId="689987C3" w14:textId="1AACA68B" w:rsidR="00E80F7B" w:rsidRDefault="00E80F7B"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64FA2C37" w14:textId="616BE8D2" w:rsidR="00E80F7B" w:rsidRPr="006971F7" w:rsidRDefault="00E80F7B" w:rsidP="00072672">
            <w:pPr>
              <w:jc w:val="center"/>
              <w:rPr>
                <w:rFonts w:ascii="Times New Roman" w:hAnsi="Times New Roman" w:cs="Times New Roman"/>
                <w:b/>
              </w:rPr>
            </w:pPr>
            <w:r w:rsidRPr="006971F7">
              <w:rPr>
                <w:rFonts w:ascii="Times New Roman" w:hAnsi="Times New Roman" w:cs="Times New Roman"/>
                <w:b/>
              </w:rPr>
              <w:t>1.00</w:t>
            </w:r>
          </w:p>
        </w:tc>
        <w:tc>
          <w:tcPr>
            <w:tcW w:w="1134" w:type="dxa"/>
          </w:tcPr>
          <w:p w14:paraId="6C7F14CB" w14:textId="5A163FBD" w:rsidR="00E80F7B" w:rsidRDefault="00E80F7B" w:rsidP="00072672">
            <w:pPr>
              <w:jc w:val="center"/>
              <w:rPr>
                <w:rFonts w:ascii="Times New Roman" w:hAnsi="Times New Roman" w:cs="Times New Roman"/>
              </w:rPr>
            </w:pPr>
            <w:r>
              <w:rPr>
                <w:rFonts w:ascii="Times New Roman" w:hAnsi="Times New Roman" w:cs="Times New Roman"/>
              </w:rPr>
              <w:t>1.15</w:t>
            </w:r>
          </w:p>
        </w:tc>
        <w:tc>
          <w:tcPr>
            <w:tcW w:w="1276" w:type="dxa"/>
          </w:tcPr>
          <w:p w14:paraId="624D8F47" w14:textId="718E6724" w:rsidR="00E80F7B" w:rsidRDefault="00E80F7B" w:rsidP="00072672">
            <w:pPr>
              <w:jc w:val="center"/>
              <w:rPr>
                <w:rFonts w:ascii="Times New Roman" w:hAnsi="Times New Roman" w:cs="Times New Roman"/>
              </w:rPr>
            </w:pPr>
            <w:r>
              <w:rPr>
                <w:rFonts w:ascii="Times New Roman" w:hAnsi="Times New Roman" w:cs="Times New Roman"/>
              </w:rPr>
              <w:t>0.87</w:t>
            </w:r>
          </w:p>
        </w:tc>
        <w:tc>
          <w:tcPr>
            <w:tcW w:w="1276" w:type="dxa"/>
          </w:tcPr>
          <w:p w14:paraId="547E8769" w14:textId="017AE425"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151DA136" w14:textId="628F141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2CBE54D5" w14:textId="260390FA"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CC93C68" w14:textId="71DD9019"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08CA6806" w14:textId="77777777" w:rsidTr="009B2D6D">
        <w:tc>
          <w:tcPr>
            <w:tcW w:w="3686" w:type="dxa"/>
          </w:tcPr>
          <w:p w14:paraId="5286D0BE" w14:textId="102873CC" w:rsidR="00E80F7B" w:rsidRPr="009D7385" w:rsidRDefault="00E80F7B" w:rsidP="009F669B">
            <w:pPr>
              <w:jc w:val="center"/>
              <w:rPr>
                <w:rFonts w:ascii="Times New Roman" w:hAnsi="Times New Roman" w:cs="Times New Roman"/>
                <w:b/>
                <w:vertAlign w:val="subscript"/>
              </w:rPr>
            </w:pPr>
            <w:r w:rsidRPr="009D7385">
              <w:rPr>
                <w:rFonts w:ascii="Times New Roman" w:hAnsi="Times New Roman" w:cs="Times New Roman"/>
                <w:b/>
              </w:rPr>
              <w:t>Bacteria</w:t>
            </w:r>
            <w:r w:rsidRPr="009D7385">
              <w:rPr>
                <w:rFonts w:ascii="Times New Roman" w:hAnsi="Times New Roman" w:cs="Times New Roman"/>
                <w:b/>
                <w:vertAlign w:val="subscript"/>
              </w:rPr>
              <w:t>2013</w:t>
            </w:r>
          </w:p>
        </w:tc>
        <w:tc>
          <w:tcPr>
            <w:tcW w:w="1701" w:type="dxa"/>
          </w:tcPr>
          <w:p w14:paraId="1902E99C" w14:textId="77777777" w:rsidR="00E80F7B" w:rsidRDefault="00E80F7B" w:rsidP="00072672">
            <w:pPr>
              <w:jc w:val="center"/>
              <w:rPr>
                <w:rFonts w:ascii="Times New Roman" w:hAnsi="Times New Roman" w:cs="Times New Roman"/>
              </w:rPr>
            </w:pPr>
          </w:p>
        </w:tc>
        <w:tc>
          <w:tcPr>
            <w:tcW w:w="1134" w:type="dxa"/>
          </w:tcPr>
          <w:p w14:paraId="1FC8BE52" w14:textId="77777777" w:rsidR="00E80F7B" w:rsidRDefault="00E80F7B" w:rsidP="00072672">
            <w:pPr>
              <w:jc w:val="center"/>
              <w:rPr>
                <w:rFonts w:ascii="Times New Roman" w:hAnsi="Times New Roman" w:cs="Times New Roman"/>
              </w:rPr>
            </w:pPr>
          </w:p>
        </w:tc>
        <w:tc>
          <w:tcPr>
            <w:tcW w:w="1276" w:type="dxa"/>
          </w:tcPr>
          <w:p w14:paraId="04CB783F" w14:textId="77777777" w:rsidR="00E80F7B" w:rsidRDefault="00E80F7B" w:rsidP="00072672">
            <w:pPr>
              <w:jc w:val="center"/>
              <w:rPr>
                <w:rFonts w:ascii="Times New Roman" w:hAnsi="Times New Roman" w:cs="Times New Roman"/>
              </w:rPr>
            </w:pPr>
          </w:p>
        </w:tc>
        <w:tc>
          <w:tcPr>
            <w:tcW w:w="1276" w:type="dxa"/>
          </w:tcPr>
          <w:p w14:paraId="733A0F8D" w14:textId="24950AC9" w:rsidR="00E80F7B" w:rsidRDefault="00E80F7B" w:rsidP="00072672">
            <w:pPr>
              <w:jc w:val="center"/>
              <w:rPr>
                <w:rFonts w:ascii="Times New Roman" w:hAnsi="Times New Roman" w:cs="Times New Roman"/>
              </w:rPr>
            </w:pPr>
          </w:p>
        </w:tc>
        <w:tc>
          <w:tcPr>
            <w:tcW w:w="1134" w:type="dxa"/>
          </w:tcPr>
          <w:p w14:paraId="0BA2277D" w14:textId="77777777" w:rsidR="00E80F7B" w:rsidRDefault="00E80F7B" w:rsidP="00072672">
            <w:pPr>
              <w:jc w:val="center"/>
              <w:rPr>
                <w:rFonts w:ascii="Times New Roman" w:hAnsi="Times New Roman" w:cs="Times New Roman"/>
              </w:rPr>
            </w:pPr>
          </w:p>
        </w:tc>
        <w:tc>
          <w:tcPr>
            <w:tcW w:w="1417" w:type="dxa"/>
          </w:tcPr>
          <w:p w14:paraId="66D18CEC" w14:textId="77777777" w:rsidR="00E80F7B" w:rsidRDefault="00E80F7B" w:rsidP="00072672">
            <w:pPr>
              <w:jc w:val="center"/>
              <w:rPr>
                <w:rFonts w:ascii="Times New Roman" w:hAnsi="Times New Roman" w:cs="Times New Roman"/>
              </w:rPr>
            </w:pPr>
          </w:p>
        </w:tc>
        <w:tc>
          <w:tcPr>
            <w:tcW w:w="1701" w:type="dxa"/>
          </w:tcPr>
          <w:p w14:paraId="10182183" w14:textId="77777777" w:rsidR="00E80F7B" w:rsidRDefault="00E80F7B" w:rsidP="00072672">
            <w:pPr>
              <w:jc w:val="center"/>
              <w:rPr>
                <w:rFonts w:ascii="Times New Roman" w:hAnsi="Times New Roman" w:cs="Times New Roman"/>
              </w:rPr>
            </w:pPr>
          </w:p>
        </w:tc>
      </w:tr>
      <w:tr w:rsidR="00E80F7B" w14:paraId="469F633E" w14:textId="77777777" w:rsidTr="009B2D6D">
        <w:tc>
          <w:tcPr>
            <w:tcW w:w="3686" w:type="dxa"/>
          </w:tcPr>
          <w:p w14:paraId="30A85F80" w14:textId="6BAF1118" w:rsidR="00E80F7B" w:rsidRDefault="00E80F7B"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66484F9" w14:textId="6C1515AC" w:rsidR="00E80F7B" w:rsidRDefault="00BF4544" w:rsidP="00072672">
            <w:pPr>
              <w:jc w:val="center"/>
              <w:rPr>
                <w:rFonts w:ascii="Times New Roman" w:hAnsi="Times New Roman" w:cs="Times New Roman"/>
              </w:rPr>
            </w:pPr>
            <w:r>
              <w:rPr>
                <w:rFonts w:ascii="Times New Roman" w:hAnsi="Times New Roman" w:cs="Times New Roman"/>
              </w:rPr>
              <w:t>1.39</w:t>
            </w:r>
          </w:p>
        </w:tc>
        <w:tc>
          <w:tcPr>
            <w:tcW w:w="1134" w:type="dxa"/>
          </w:tcPr>
          <w:p w14:paraId="194E10C6" w14:textId="0A4577B1" w:rsidR="00E80F7B" w:rsidRDefault="00BF4544" w:rsidP="00072672">
            <w:pPr>
              <w:jc w:val="center"/>
              <w:rPr>
                <w:rFonts w:ascii="Times New Roman" w:hAnsi="Times New Roman" w:cs="Times New Roman"/>
              </w:rPr>
            </w:pPr>
            <w:r>
              <w:rPr>
                <w:rFonts w:ascii="Times New Roman" w:hAnsi="Times New Roman" w:cs="Times New Roman"/>
              </w:rPr>
              <w:t>2.00</w:t>
            </w:r>
          </w:p>
        </w:tc>
        <w:tc>
          <w:tcPr>
            <w:tcW w:w="1276" w:type="dxa"/>
          </w:tcPr>
          <w:p w14:paraId="3E16761F" w14:textId="01DB4A6B" w:rsidR="00E80F7B" w:rsidRDefault="00E80F7B" w:rsidP="00072672">
            <w:pPr>
              <w:jc w:val="center"/>
              <w:rPr>
                <w:rFonts w:ascii="Times New Roman" w:hAnsi="Times New Roman" w:cs="Times New Roman"/>
              </w:rPr>
            </w:pPr>
            <w:r>
              <w:rPr>
                <w:rFonts w:ascii="Times New Roman" w:hAnsi="Times New Roman" w:cs="Times New Roman"/>
              </w:rPr>
              <w:t>0.64</w:t>
            </w:r>
          </w:p>
        </w:tc>
        <w:tc>
          <w:tcPr>
            <w:tcW w:w="1276" w:type="dxa"/>
          </w:tcPr>
          <w:p w14:paraId="62E642A9" w14:textId="0F9A5ACA"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08D7DB6F" w14:textId="2F99AC5C"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5C09ECBE" w14:textId="35760902"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03CC1071" w14:textId="0C44656D"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5D620777" w14:textId="77777777" w:rsidTr="009B2D6D">
        <w:tc>
          <w:tcPr>
            <w:tcW w:w="3686" w:type="dxa"/>
          </w:tcPr>
          <w:p w14:paraId="3D0C28E1" w14:textId="14C54337" w:rsidR="00E80F7B" w:rsidRDefault="00E80F7B"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16890EF1" w14:textId="53C6CAEA" w:rsidR="00E80F7B" w:rsidRDefault="00BF4544" w:rsidP="00072672">
            <w:pPr>
              <w:jc w:val="center"/>
              <w:rPr>
                <w:rFonts w:ascii="Times New Roman" w:hAnsi="Times New Roman" w:cs="Times New Roman"/>
              </w:rPr>
            </w:pPr>
            <w:r>
              <w:rPr>
                <w:rFonts w:ascii="Times New Roman" w:hAnsi="Times New Roman" w:cs="Times New Roman"/>
              </w:rPr>
              <w:t>1.35</w:t>
            </w:r>
          </w:p>
        </w:tc>
        <w:tc>
          <w:tcPr>
            <w:tcW w:w="1134" w:type="dxa"/>
          </w:tcPr>
          <w:p w14:paraId="230EE6CE" w14:textId="4E17C611" w:rsidR="00E80F7B" w:rsidRPr="00B158E8" w:rsidRDefault="00BF4544" w:rsidP="00072672">
            <w:pPr>
              <w:jc w:val="center"/>
              <w:rPr>
                <w:rFonts w:ascii="Times New Roman" w:hAnsi="Times New Roman" w:cs="Times New Roman"/>
                <w:i/>
              </w:rPr>
            </w:pPr>
            <w:r>
              <w:rPr>
                <w:rFonts w:ascii="Times New Roman" w:hAnsi="Times New Roman" w:cs="Times New Roman"/>
                <w:i/>
              </w:rPr>
              <w:t>4.53</w:t>
            </w:r>
          </w:p>
        </w:tc>
        <w:tc>
          <w:tcPr>
            <w:tcW w:w="1276" w:type="dxa"/>
          </w:tcPr>
          <w:p w14:paraId="691793D4" w14:textId="1CD433CF" w:rsidR="00E80F7B" w:rsidRDefault="00E80F7B" w:rsidP="00072672">
            <w:pPr>
              <w:jc w:val="center"/>
              <w:rPr>
                <w:rFonts w:ascii="Times New Roman" w:hAnsi="Times New Roman" w:cs="Times New Roman"/>
              </w:rPr>
            </w:pPr>
            <w:r>
              <w:rPr>
                <w:rFonts w:ascii="Times New Roman" w:hAnsi="Times New Roman" w:cs="Times New Roman"/>
              </w:rPr>
              <w:t>0.87</w:t>
            </w:r>
          </w:p>
        </w:tc>
        <w:tc>
          <w:tcPr>
            <w:tcW w:w="1276" w:type="dxa"/>
          </w:tcPr>
          <w:p w14:paraId="0DB9299B" w14:textId="36F3B5F4"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5ED54621" w14:textId="3E9823B0"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36F0364E" w14:textId="6D9DECCE"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386031C4" w14:textId="5E927AD1" w:rsidR="00E80F7B" w:rsidRDefault="00E80F7B" w:rsidP="00072672">
            <w:pPr>
              <w:jc w:val="center"/>
              <w:rPr>
                <w:rFonts w:ascii="Times New Roman" w:hAnsi="Times New Roman" w:cs="Times New Roman"/>
              </w:rPr>
            </w:pPr>
            <w:r>
              <w:rPr>
                <w:rFonts w:ascii="Times New Roman" w:hAnsi="Times New Roman" w:cs="Times New Roman"/>
              </w:rPr>
              <w:t>-</w:t>
            </w:r>
          </w:p>
        </w:tc>
      </w:tr>
      <w:tr w:rsidR="008F4534" w14:paraId="6573605F" w14:textId="77777777" w:rsidTr="009B2D6D">
        <w:tc>
          <w:tcPr>
            <w:tcW w:w="3686" w:type="dxa"/>
          </w:tcPr>
          <w:p w14:paraId="21D806E8" w14:textId="258952F8" w:rsidR="008F4534" w:rsidRDefault="00EA1B1E" w:rsidP="009D7385">
            <w:pPr>
              <w:jc w:val="right"/>
              <w:rPr>
                <w:rFonts w:ascii="Times New Roman" w:hAnsi="Times New Roman" w:cs="Times New Roman"/>
              </w:rPr>
            </w:pPr>
            <w:r>
              <w:rPr>
                <w:rFonts w:ascii="Times New Roman" w:hAnsi="Times New Roman" w:cs="Times New Roman"/>
              </w:rPr>
              <w:t>Total PIE</w:t>
            </w:r>
          </w:p>
        </w:tc>
        <w:tc>
          <w:tcPr>
            <w:tcW w:w="1701" w:type="dxa"/>
          </w:tcPr>
          <w:p w14:paraId="778DC6B9" w14:textId="101C0EC3" w:rsidR="008F4534" w:rsidRDefault="007F7B60" w:rsidP="00072672">
            <w:pPr>
              <w:jc w:val="center"/>
              <w:rPr>
                <w:rFonts w:ascii="Times New Roman" w:hAnsi="Times New Roman" w:cs="Times New Roman"/>
              </w:rPr>
            </w:pPr>
            <w:r>
              <w:rPr>
                <w:rFonts w:ascii="Times New Roman" w:hAnsi="Times New Roman" w:cs="Times New Roman"/>
              </w:rPr>
              <w:t>1.48</w:t>
            </w:r>
          </w:p>
        </w:tc>
        <w:tc>
          <w:tcPr>
            <w:tcW w:w="1134" w:type="dxa"/>
          </w:tcPr>
          <w:p w14:paraId="150D9C3F" w14:textId="09F827D0" w:rsidR="008F4534" w:rsidRPr="007F7B60" w:rsidRDefault="007F7B60" w:rsidP="00072672">
            <w:pPr>
              <w:jc w:val="center"/>
              <w:rPr>
                <w:rFonts w:ascii="Times New Roman" w:hAnsi="Times New Roman" w:cs="Times New Roman"/>
                <w:b/>
              </w:rPr>
            </w:pPr>
            <w:r w:rsidRPr="007F7B60">
              <w:rPr>
                <w:rFonts w:ascii="Times New Roman" w:hAnsi="Times New Roman" w:cs="Times New Roman"/>
                <w:b/>
              </w:rPr>
              <w:t>6.03</w:t>
            </w:r>
          </w:p>
        </w:tc>
        <w:tc>
          <w:tcPr>
            <w:tcW w:w="1276" w:type="dxa"/>
          </w:tcPr>
          <w:p w14:paraId="462FEC3C" w14:textId="58A696E8" w:rsidR="008F4534" w:rsidRDefault="007F7B60" w:rsidP="00072672">
            <w:pPr>
              <w:jc w:val="center"/>
              <w:rPr>
                <w:rFonts w:ascii="Times New Roman" w:hAnsi="Times New Roman" w:cs="Times New Roman"/>
              </w:rPr>
            </w:pPr>
            <w:r>
              <w:rPr>
                <w:rFonts w:ascii="Times New Roman" w:hAnsi="Times New Roman" w:cs="Times New Roman"/>
              </w:rPr>
              <w:t>1.35</w:t>
            </w:r>
          </w:p>
        </w:tc>
        <w:tc>
          <w:tcPr>
            <w:tcW w:w="1276" w:type="dxa"/>
          </w:tcPr>
          <w:p w14:paraId="3786A159" w14:textId="77777777" w:rsidR="008F4534" w:rsidRDefault="008F4534" w:rsidP="00072672">
            <w:pPr>
              <w:jc w:val="center"/>
              <w:rPr>
                <w:rFonts w:ascii="Times New Roman" w:hAnsi="Times New Roman" w:cs="Times New Roman"/>
              </w:rPr>
            </w:pPr>
          </w:p>
        </w:tc>
        <w:tc>
          <w:tcPr>
            <w:tcW w:w="1134" w:type="dxa"/>
          </w:tcPr>
          <w:p w14:paraId="42E8AE38" w14:textId="77777777" w:rsidR="008F4534" w:rsidRDefault="008F4534" w:rsidP="00072672">
            <w:pPr>
              <w:jc w:val="center"/>
              <w:rPr>
                <w:rFonts w:ascii="Times New Roman" w:hAnsi="Times New Roman" w:cs="Times New Roman"/>
              </w:rPr>
            </w:pPr>
          </w:p>
        </w:tc>
        <w:tc>
          <w:tcPr>
            <w:tcW w:w="1417" w:type="dxa"/>
          </w:tcPr>
          <w:p w14:paraId="737080D8" w14:textId="77777777" w:rsidR="008F4534" w:rsidRDefault="008F4534" w:rsidP="00072672">
            <w:pPr>
              <w:jc w:val="center"/>
              <w:rPr>
                <w:rFonts w:ascii="Times New Roman" w:hAnsi="Times New Roman" w:cs="Times New Roman"/>
              </w:rPr>
            </w:pPr>
          </w:p>
        </w:tc>
        <w:tc>
          <w:tcPr>
            <w:tcW w:w="1701" w:type="dxa"/>
          </w:tcPr>
          <w:p w14:paraId="3E0BCAE4" w14:textId="77777777" w:rsidR="008F4534" w:rsidRDefault="008F4534" w:rsidP="00072672">
            <w:pPr>
              <w:jc w:val="center"/>
              <w:rPr>
                <w:rFonts w:ascii="Times New Roman" w:hAnsi="Times New Roman" w:cs="Times New Roman"/>
              </w:rPr>
            </w:pPr>
          </w:p>
        </w:tc>
      </w:tr>
      <w:tr w:rsidR="00E80F7B" w14:paraId="48EB7461" w14:textId="77777777" w:rsidTr="009B2D6D">
        <w:tc>
          <w:tcPr>
            <w:tcW w:w="3686" w:type="dxa"/>
          </w:tcPr>
          <w:p w14:paraId="0720353E" w14:textId="58DF3EC0" w:rsidR="00E80F7B" w:rsidRDefault="00E80F7B"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79A74C7C" w14:textId="34C2E667" w:rsidR="00E80F7B" w:rsidRDefault="00E80F7B" w:rsidP="00072672">
            <w:pPr>
              <w:jc w:val="center"/>
              <w:rPr>
                <w:rFonts w:ascii="Times New Roman" w:hAnsi="Times New Roman" w:cs="Times New Roman"/>
              </w:rPr>
            </w:pPr>
            <w:r>
              <w:rPr>
                <w:rFonts w:ascii="Times New Roman" w:hAnsi="Times New Roman" w:cs="Times New Roman"/>
              </w:rPr>
              <w:t>0.93</w:t>
            </w:r>
          </w:p>
        </w:tc>
        <w:tc>
          <w:tcPr>
            <w:tcW w:w="1134" w:type="dxa"/>
          </w:tcPr>
          <w:p w14:paraId="222E1D65" w14:textId="73DCB4C7" w:rsidR="00E80F7B" w:rsidRPr="00985C1F" w:rsidRDefault="00E80F7B" w:rsidP="00072672">
            <w:pPr>
              <w:jc w:val="center"/>
              <w:rPr>
                <w:rFonts w:ascii="Times New Roman" w:hAnsi="Times New Roman" w:cs="Times New Roman"/>
                <w:i/>
              </w:rPr>
            </w:pPr>
            <w:r w:rsidRPr="00985C1F">
              <w:rPr>
                <w:rFonts w:ascii="Times New Roman" w:hAnsi="Times New Roman" w:cs="Times New Roman"/>
                <w:i/>
              </w:rPr>
              <w:t>1.38</w:t>
            </w:r>
          </w:p>
        </w:tc>
        <w:tc>
          <w:tcPr>
            <w:tcW w:w="1276" w:type="dxa"/>
          </w:tcPr>
          <w:p w14:paraId="5E2A7857" w14:textId="340DBBE9" w:rsidR="00E80F7B" w:rsidRDefault="00E80F7B" w:rsidP="00072672">
            <w:pPr>
              <w:jc w:val="center"/>
              <w:rPr>
                <w:rFonts w:ascii="Times New Roman" w:hAnsi="Times New Roman" w:cs="Times New Roman"/>
              </w:rPr>
            </w:pPr>
            <w:r>
              <w:rPr>
                <w:rFonts w:ascii="Times New Roman" w:hAnsi="Times New Roman" w:cs="Times New Roman"/>
              </w:rPr>
              <w:t>0.87</w:t>
            </w:r>
          </w:p>
        </w:tc>
        <w:tc>
          <w:tcPr>
            <w:tcW w:w="1276" w:type="dxa"/>
          </w:tcPr>
          <w:p w14:paraId="1E579AD8" w14:textId="7C2325D5"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1DBFFE7" w14:textId="6B6F4E1E"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0FF4F393" w14:textId="2814CAEA"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330F9C9" w14:textId="40B929C8" w:rsidR="00E80F7B" w:rsidRDefault="00E80F7B" w:rsidP="00072672">
            <w:pPr>
              <w:jc w:val="center"/>
              <w:rPr>
                <w:rFonts w:ascii="Times New Roman" w:hAnsi="Times New Roman" w:cs="Times New Roman"/>
              </w:rPr>
            </w:pPr>
            <w:r>
              <w:rPr>
                <w:rFonts w:ascii="Times New Roman" w:hAnsi="Times New Roman" w:cs="Times New Roman"/>
              </w:rPr>
              <w:t>-</w:t>
            </w:r>
          </w:p>
        </w:tc>
      </w:tr>
    </w:tbl>
    <w:p w14:paraId="50D44046" w14:textId="77777777" w:rsidR="00BB142B" w:rsidRDefault="00BB142B" w:rsidP="0059295B">
      <w:pPr>
        <w:spacing w:line="480" w:lineRule="auto"/>
        <w:rPr>
          <w:rFonts w:ascii="Times New Roman" w:hAnsi="Times New Roman" w:cs="Times New Roman"/>
        </w:rPr>
        <w:sectPr w:rsidR="00BB142B" w:rsidSect="00BB142B">
          <w:pgSz w:w="15842" w:h="12242" w:orient="landscape"/>
          <w:pgMar w:top="1797" w:right="1440" w:bottom="1797" w:left="1440" w:header="709" w:footer="709" w:gutter="0"/>
          <w:cols w:space="708"/>
        </w:sectPr>
      </w:pPr>
    </w:p>
    <w:p w14:paraId="55E9A55C" w14:textId="7F994B34" w:rsidR="00BB142B" w:rsidRPr="0059295B" w:rsidRDefault="00486109" w:rsidP="0059295B">
      <w:pPr>
        <w:spacing w:line="480" w:lineRule="auto"/>
        <w:rPr>
          <w:rFonts w:ascii="Times New Roman" w:hAnsi="Times New Roman" w:cs="Times New Roman"/>
        </w:rPr>
      </w:pPr>
      <w:r w:rsidRPr="00486109">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Summary of ant-aphid experiment analyses. We report test statistics (F or Chi-square) and bold significant values.</w:t>
      </w:r>
    </w:p>
    <w:tbl>
      <w:tblPr>
        <w:tblStyle w:val="TableGrid"/>
        <w:tblW w:w="12616" w:type="dxa"/>
        <w:tblInd w:w="108" w:type="dxa"/>
        <w:tblLayout w:type="fixed"/>
        <w:tblLook w:val="04A0" w:firstRow="1" w:lastRow="0" w:firstColumn="1" w:lastColumn="0" w:noHBand="0" w:noVBand="1"/>
      </w:tblPr>
      <w:tblGrid>
        <w:gridCol w:w="3402"/>
        <w:gridCol w:w="1701"/>
        <w:gridCol w:w="993"/>
        <w:gridCol w:w="1134"/>
        <w:gridCol w:w="1275"/>
        <w:gridCol w:w="993"/>
        <w:gridCol w:w="1417"/>
        <w:gridCol w:w="1701"/>
      </w:tblGrid>
      <w:tr w:rsidR="009F669B" w:rsidRPr="009F669B" w14:paraId="2E8AC7FF" w14:textId="77777777" w:rsidTr="00A052DF">
        <w:tc>
          <w:tcPr>
            <w:tcW w:w="3402" w:type="dxa"/>
            <w:vAlign w:val="bottom"/>
          </w:tcPr>
          <w:p w14:paraId="31394031"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Response</w:t>
            </w:r>
          </w:p>
        </w:tc>
        <w:tc>
          <w:tcPr>
            <w:tcW w:w="1701" w:type="dxa"/>
            <w:vAlign w:val="bottom"/>
          </w:tcPr>
          <w:p w14:paraId="7C606F77"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Genotype (G)</w:t>
            </w:r>
          </w:p>
        </w:tc>
        <w:tc>
          <w:tcPr>
            <w:tcW w:w="993" w:type="dxa"/>
            <w:vAlign w:val="bottom"/>
          </w:tcPr>
          <w:p w14:paraId="1AA11601" w14:textId="0A343EA0"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w:p>
        </w:tc>
        <w:tc>
          <w:tcPr>
            <w:tcW w:w="1134" w:type="dxa"/>
            <w:vAlign w:val="bottom"/>
          </w:tcPr>
          <w:p w14:paraId="30D5DBE3" w14:textId="0DF7C22F"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ant</w:t>
            </w:r>
            <w:proofErr w:type="spellEnd"/>
          </w:p>
        </w:tc>
        <w:tc>
          <w:tcPr>
            <w:tcW w:w="1275" w:type="dxa"/>
            <w:vAlign w:val="bottom"/>
          </w:tcPr>
          <w:p w14:paraId="17615DCC" w14:textId="1803DBA8"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w:p>
        </w:tc>
        <w:tc>
          <w:tcPr>
            <w:tcW w:w="993" w:type="dxa"/>
            <w:vAlign w:val="bottom"/>
          </w:tcPr>
          <w:p w14:paraId="0D5815C8" w14:textId="2F9682E0"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417" w:type="dxa"/>
            <w:vAlign w:val="bottom"/>
          </w:tcPr>
          <w:p w14:paraId="074855C1" w14:textId="54DDC47A"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701" w:type="dxa"/>
            <w:vAlign w:val="bottom"/>
          </w:tcPr>
          <w:p w14:paraId="7D0E7426" w14:textId="171FE7D7" w:rsidR="009D7385" w:rsidRPr="009F669B" w:rsidRDefault="009D7385" w:rsidP="009F669B">
            <w:pPr>
              <w:jc w:val="center"/>
              <w:rPr>
                <w:rFonts w:ascii="Times New Roman" w:eastAsiaTheme="minorEastAsia"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r>
      <w:tr w:rsidR="009F669B" w14:paraId="278E7A89" w14:textId="77777777" w:rsidTr="00A052DF">
        <w:tc>
          <w:tcPr>
            <w:tcW w:w="3402" w:type="dxa"/>
            <w:vAlign w:val="bottom"/>
          </w:tcPr>
          <w:p w14:paraId="1D275496"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08E4B4E5" w14:textId="77777777" w:rsidR="009D7385" w:rsidRPr="00072672" w:rsidRDefault="009D7385" w:rsidP="00072672">
            <w:pPr>
              <w:jc w:val="center"/>
              <w:rPr>
                <w:rFonts w:ascii="Times New Roman" w:hAnsi="Times New Roman" w:cs="Times New Roman"/>
              </w:rPr>
            </w:pPr>
          </w:p>
        </w:tc>
        <w:tc>
          <w:tcPr>
            <w:tcW w:w="993" w:type="dxa"/>
            <w:vAlign w:val="bottom"/>
          </w:tcPr>
          <w:p w14:paraId="48FC63B9" w14:textId="77777777" w:rsidR="009D7385" w:rsidRPr="00072672" w:rsidRDefault="009D7385" w:rsidP="00072672">
            <w:pPr>
              <w:jc w:val="center"/>
              <w:rPr>
                <w:rFonts w:ascii="Times New Roman" w:hAnsi="Times New Roman" w:cs="Times New Roman"/>
              </w:rPr>
            </w:pPr>
          </w:p>
        </w:tc>
        <w:tc>
          <w:tcPr>
            <w:tcW w:w="1134" w:type="dxa"/>
            <w:vAlign w:val="bottom"/>
          </w:tcPr>
          <w:p w14:paraId="158A8255" w14:textId="77777777" w:rsidR="009D7385" w:rsidRPr="00072672" w:rsidRDefault="009D7385" w:rsidP="00072672">
            <w:pPr>
              <w:jc w:val="center"/>
              <w:rPr>
                <w:rFonts w:ascii="Times New Roman" w:hAnsi="Times New Roman" w:cs="Times New Roman"/>
              </w:rPr>
            </w:pPr>
          </w:p>
        </w:tc>
        <w:tc>
          <w:tcPr>
            <w:tcW w:w="1275" w:type="dxa"/>
            <w:vAlign w:val="bottom"/>
          </w:tcPr>
          <w:p w14:paraId="7DB6AD59" w14:textId="77777777" w:rsidR="009D7385" w:rsidRPr="00072672" w:rsidRDefault="009D7385" w:rsidP="00072672">
            <w:pPr>
              <w:jc w:val="center"/>
              <w:rPr>
                <w:rFonts w:ascii="Times New Roman" w:hAnsi="Times New Roman" w:cs="Times New Roman"/>
              </w:rPr>
            </w:pPr>
          </w:p>
        </w:tc>
        <w:tc>
          <w:tcPr>
            <w:tcW w:w="993" w:type="dxa"/>
            <w:vAlign w:val="bottom"/>
          </w:tcPr>
          <w:p w14:paraId="6425318E" w14:textId="77777777" w:rsidR="009D7385" w:rsidRPr="00072672" w:rsidRDefault="009D7385" w:rsidP="00072672">
            <w:pPr>
              <w:jc w:val="center"/>
              <w:rPr>
                <w:rFonts w:ascii="Times New Roman" w:hAnsi="Times New Roman" w:cs="Times New Roman"/>
              </w:rPr>
            </w:pPr>
          </w:p>
        </w:tc>
        <w:tc>
          <w:tcPr>
            <w:tcW w:w="1417" w:type="dxa"/>
            <w:vAlign w:val="bottom"/>
          </w:tcPr>
          <w:p w14:paraId="01EB091B" w14:textId="77777777" w:rsidR="009D7385" w:rsidRPr="00072672" w:rsidRDefault="009D7385" w:rsidP="00072672">
            <w:pPr>
              <w:jc w:val="center"/>
              <w:rPr>
                <w:rFonts w:ascii="Times New Roman" w:hAnsi="Times New Roman" w:cs="Times New Roman"/>
              </w:rPr>
            </w:pPr>
          </w:p>
        </w:tc>
        <w:tc>
          <w:tcPr>
            <w:tcW w:w="1701" w:type="dxa"/>
            <w:vAlign w:val="bottom"/>
          </w:tcPr>
          <w:p w14:paraId="30C8EF3B" w14:textId="77777777" w:rsidR="009D7385" w:rsidRPr="00072672" w:rsidRDefault="009D7385" w:rsidP="00072672">
            <w:pPr>
              <w:jc w:val="center"/>
              <w:rPr>
                <w:rFonts w:ascii="Times New Roman" w:hAnsi="Times New Roman" w:cs="Times New Roman"/>
              </w:rPr>
            </w:pPr>
          </w:p>
        </w:tc>
      </w:tr>
      <w:tr w:rsidR="009F669B" w14:paraId="1BFCB149" w14:textId="77777777" w:rsidTr="00A052DF">
        <w:tc>
          <w:tcPr>
            <w:tcW w:w="3402" w:type="dxa"/>
          </w:tcPr>
          <w:p w14:paraId="1FFFAAEB" w14:textId="77777777" w:rsidR="009D7385" w:rsidRDefault="009D7385" w:rsidP="009D7385">
            <w:pPr>
              <w:jc w:val="right"/>
              <w:rPr>
                <w:rFonts w:ascii="Times New Roman" w:hAnsi="Times New Roman" w:cs="Times New Roman"/>
              </w:rPr>
            </w:pPr>
            <w:r>
              <w:rPr>
                <w:rFonts w:ascii="Times New Roman" w:hAnsi="Times New Roman" w:cs="Times New Roman"/>
              </w:rPr>
              <w:t>Plant height</w:t>
            </w:r>
          </w:p>
        </w:tc>
        <w:tc>
          <w:tcPr>
            <w:tcW w:w="1701" w:type="dxa"/>
          </w:tcPr>
          <w:p w14:paraId="2E4CC859" w14:textId="3F99D785" w:rsidR="009D7385" w:rsidRPr="00072672" w:rsidRDefault="00AA7F0B" w:rsidP="00072672">
            <w:pPr>
              <w:jc w:val="center"/>
              <w:rPr>
                <w:rFonts w:ascii="Times New Roman" w:hAnsi="Times New Roman" w:cs="Times New Roman"/>
                <w:b/>
              </w:rPr>
            </w:pPr>
            <w:r>
              <w:rPr>
                <w:rFonts w:ascii="Times New Roman" w:hAnsi="Times New Roman" w:cs="Times New Roman"/>
                <w:b/>
              </w:rPr>
              <w:t>15.83</w:t>
            </w:r>
          </w:p>
        </w:tc>
        <w:tc>
          <w:tcPr>
            <w:tcW w:w="993" w:type="dxa"/>
          </w:tcPr>
          <w:p w14:paraId="52AEC30A" w14:textId="2CAD3C50" w:rsidR="009D7385" w:rsidRPr="00072672" w:rsidRDefault="00AA7F0B" w:rsidP="00072672">
            <w:pPr>
              <w:jc w:val="center"/>
              <w:rPr>
                <w:rFonts w:ascii="Times New Roman" w:hAnsi="Times New Roman" w:cs="Times New Roman"/>
              </w:rPr>
            </w:pPr>
            <w:r>
              <w:rPr>
                <w:rFonts w:ascii="Times New Roman" w:hAnsi="Times New Roman" w:cs="Times New Roman"/>
              </w:rPr>
              <w:t>0.63</w:t>
            </w:r>
          </w:p>
        </w:tc>
        <w:tc>
          <w:tcPr>
            <w:tcW w:w="1134" w:type="dxa"/>
          </w:tcPr>
          <w:p w14:paraId="157D4621" w14:textId="416F58D9"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0.3</w:t>
            </w:r>
            <w:r w:rsidR="00AA7F0B">
              <w:rPr>
                <w:rFonts w:ascii="Times New Roman" w:hAnsi="Times New Roman" w:cs="Times New Roman"/>
              </w:rPr>
              <w:t>1</w:t>
            </w:r>
          </w:p>
        </w:tc>
        <w:tc>
          <w:tcPr>
            <w:tcW w:w="1275" w:type="dxa"/>
          </w:tcPr>
          <w:p w14:paraId="01F81E42" w14:textId="48E4DC3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0.93</w:t>
            </w:r>
          </w:p>
        </w:tc>
        <w:tc>
          <w:tcPr>
            <w:tcW w:w="993" w:type="dxa"/>
          </w:tcPr>
          <w:p w14:paraId="26AD7B48" w14:textId="1AC0A22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w:t>
            </w:r>
            <w:r w:rsidR="00AA7F0B">
              <w:rPr>
                <w:rFonts w:ascii="Times New Roman" w:hAnsi="Times New Roman" w:cs="Times New Roman"/>
              </w:rPr>
              <w:t>8</w:t>
            </w:r>
          </w:p>
        </w:tc>
        <w:tc>
          <w:tcPr>
            <w:tcW w:w="1417" w:type="dxa"/>
          </w:tcPr>
          <w:p w14:paraId="685F4090" w14:textId="78B20003" w:rsidR="009D7385" w:rsidRPr="00072672" w:rsidRDefault="00AA7F0B" w:rsidP="00072672">
            <w:pPr>
              <w:jc w:val="center"/>
              <w:rPr>
                <w:rFonts w:ascii="Times New Roman" w:hAnsi="Times New Roman" w:cs="Times New Roman"/>
              </w:rPr>
            </w:pPr>
            <w:r>
              <w:rPr>
                <w:rFonts w:ascii="Times New Roman" w:hAnsi="Times New Roman" w:cs="Times New Roman"/>
              </w:rPr>
              <w:t>0.07</w:t>
            </w:r>
          </w:p>
        </w:tc>
        <w:tc>
          <w:tcPr>
            <w:tcW w:w="1701" w:type="dxa"/>
          </w:tcPr>
          <w:p w14:paraId="293CC921" w14:textId="29F86715" w:rsidR="009D7385" w:rsidRPr="00072672" w:rsidRDefault="00072672" w:rsidP="00072672">
            <w:pPr>
              <w:jc w:val="center"/>
              <w:rPr>
                <w:rFonts w:ascii="Times New Roman" w:hAnsi="Times New Roman" w:cs="Times New Roman"/>
              </w:rPr>
            </w:pPr>
            <w:r w:rsidRPr="00072672">
              <w:rPr>
                <w:rFonts w:ascii="Times New Roman" w:hAnsi="Times New Roman" w:cs="Times New Roman"/>
              </w:rPr>
              <w:t>1.62</w:t>
            </w:r>
          </w:p>
        </w:tc>
      </w:tr>
      <w:tr w:rsidR="009F669B" w14:paraId="4832E80B" w14:textId="77777777" w:rsidTr="00A052DF">
        <w:tc>
          <w:tcPr>
            <w:tcW w:w="3402" w:type="dxa"/>
          </w:tcPr>
          <w:p w14:paraId="4829FD22" w14:textId="77777777" w:rsidR="009D7385" w:rsidRDefault="009D7385" w:rsidP="009D7385">
            <w:pPr>
              <w:jc w:val="right"/>
              <w:rPr>
                <w:rFonts w:ascii="Times New Roman" w:hAnsi="Times New Roman" w:cs="Times New Roman"/>
              </w:rPr>
            </w:pPr>
            <w:r>
              <w:rPr>
                <w:rFonts w:ascii="Times New Roman" w:hAnsi="Times New Roman" w:cs="Times New Roman"/>
              </w:rPr>
              <w:t>Shoot count</w:t>
            </w:r>
          </w:p>
        </w:tc>
        <w:tc>
          <w:tcPr>
            <w:tcW w:w="1701" w:type="dxa"/>
          </w:tcPr>
          <w:p w14:paraId="0DE0E35C" w14:textId="2A4C90D6" w:rsidR="009D7385" w:rsidRPr="00072672" w:rsidRDefault="0018626C" w:rsidP="00072672">
            <w:pPr>
              <w:jc w:val="center"/>
              <w:rPr>
                <w:rFonts w:ascii="Times New Roman" w:hAnsi="Times New Roman" w:cs="Times New Roman"/>
                <w:b/>
              </w:rPr>
            </w:pPr>
            <w:r>
              <w:rPr>
                <w:rFonts w:ascii="Times New Roman" w:hAnsi="Times New Roman" w:cs="Times New Roman"/>
                <w:b/>
              </w:rPr>
              <w:t>65.84</w:t>
            </w:r>
          </w:p>
        </w:tc>
        <w:tc>
          <w:tcPr>
            <w:tcW w:w="993" w:type="dxa"/>
          </w:tcPr>
          <w:p w14:paraId="077F0A61" w14:textId="55C5E63A" w:rsidR="009D7385" w:rsidRPr="0018626C" w:rsidRDefault="0018626C" w:rsidP="00072672">
            <w:pPr>
              <w:jc w:val="center"/>
              <w:rPr>
                <w:rFonts w:ascii="Times New Roman" w:hAnsi="Times New Roman" w:cs="Times New Roman"/>
                <w:i/>
              </w:rPr>
            </w:pPr>
            <w:r w:rsidRPr="0018626C">
              <w:rPr>
                <w:rFonts w:ascii="Times New Roman" w:hAnsi="Times New Roman" w:cs="Times New Roman"/>
                <w:i/>
              </w:rPr>
              <w:t>2.76</w:t>
            </w:r>
          </w:p>
        </w:tc>
        <w:tc>
          <w:tcPr>
            <w:tcW w:w="1134" w:type="dxa"/>
          </w:tcPr>
          <w:p w14:paraId="2FBDE96E" w14:textId="67762DA3" w:rsidR="009D7385" w:rsidRPr="00072672" w:rsidRDefault="0018626C" w:rsidP="00072672">
            <w:pPr>
              <w:jc w:val="center"/>
              <w:rPr>
                <w:rFonts w:ascii="Times New Roman" w:hAnsi="Times New Roman" w:cs="Times New Roman"/>
              </w:rPr>
            </w:pPr>
            <w:r>
              <w:rPr>
                <w:rFonts w:ascii="Times New Roman" w:hAnsi="Times New Roman" w:cs="Times New Roman"/>
              </w:rPr>
              <w:t>0.21</w:t>
            </w:r>
          </w:p>
        </w:tc>
        <w:tc>
          <w:tcPr>
            <w:tcW w:w="1275" w:type="dxa"/>
          </w:tcPr>
          <w:p w14:paraId="23B0F1A9" w14:textId="01DCE548" w:rsidR="009D7385" w:rsidRPr="00072672" w:rsidRDefault="0018626C" w:rsidP="00072672">
            <w:pPr>
              <w:jc w:val="center"/>
              <w:rPr>
                <w:rFonts w:ascii="Times New Roman" w:hAnsi="Times New Roman" w:cs="Times New Roman"/>
              </w:rPr>
            </w:pPr>
            <w:r>
              <w:rPr>
                <w:rFonts w:ascii="Times New Roman" w:hAnsi="Times New Roman" w:cs="Times New Roman"/>
              </w:rPr>
              <w:t>12.11</w:t>
            </w:r>
          </w:p>
        </w:tc>
        <w:tc>
          <w:tcPr>
            <w:tcW w:w="993" w:type="dxa"/>
          </w:tcPr>
          <w:p w14:paraId="5633ABEC" w14:textId="5606FA8C" w:rsidR="009D7385" w:rsidRPr="00072672" w:rsidRDefault="0018626C" w:rsidP="00072672">
            <w:pPr>
              <w:jc w:val="center"/>
              <w:rPr>
                <w:rFonts w:ascii="Times New Roman" w:hAnsi="Times New Roman" w:cs="Times New Roman"/>
              </w:rPr>
            </w:pPr>
            <w:r>
              <w:rPr>
                <w:rFonts w:ascii="Times New Roman" w:hAnsi="Times New Roman" w:cs="Times New Roman"/>
              </w:rPr>
              <w:t>8.80</w:t>
            </w:r>
          </w:p>
        </w:tc>
        <w:tc>
          <w:tcPr>
            <w:tcW w:w="1417" w:type="dxa"/>
          </w:tcPr>
          <w:p w14:paraId="17575A2C" w14:textId="698DE207" w:rsidR="009D7385" w:rsidRPr="0018626C" w:rsidRDefault="0018626C" w:rsidP="00072672">
            <w:pPr>
              <w:jc w:val="center"/>
              <w:rPr>
                <w:rFonts w:ascii="Times New Roman" w:hAnsi="Times New Roman" w:cs="Times New Roman"/>
                <w:b/>
              </w:rPr>
            </w:pPr>
            <w:r w:rsidRPr="0018626C">
              <w:rPr>
                <w:rFonts w:ascii="Times New Roman" w:hAnsi="Times New Roman" w:cs="Times New Roman"/>
                <w:b/>
              </w:rPr>
              <w:t>4.20</w:t>
            </w:r>
          </w:p>
        </w:tc>
        <w:tc>
          <w:tcPr>
            <w:tcW w:w="1701" w:type="dxa"/>
          </w:tcPr>
          <w:p w14:paraId="0D2B10DF" w14:textId="21E5F5EF" w:rsidR="009D7385" w:rsidRPr="00072672" w:rsidRDefault="00072672" w:rsidP="00072672">
            <w:pPr>
              <w:jc w:val="center"/>
              <w:rPr>
                <w:rFonts w:ascii="Times New Roman" w:hAnsi="Times New Roman" w:cs="Times New Roman"/>
              </w:rPr>
            </w:pPr>
            <w:r>
              <w:rPr>
                <w:rFonts w:ascii="Times New Roman" w:hAnsi="Times New Roman" w:cs="Times New Roman"/>
              </w:rPr>
              <w:t>9.</w:t>
            </w:r>
            <w:r w:rsidR="00AA7F0B">
              <w:rPr>
                <w:rFonts w:ascii="Times New Roman" w:hAnsi="Times New Roman" w:cs="Times New Roman"/>
              </w:rPr>
              <w:t>21</w:t>
            </w:r>
          </w:p>
        </w:tc>
      </w:tr>
      <w:tr w:rsidR="009F669B" w14:paraId="23ABD4A4" w14:textId="77777777" w:rsidTr="00A052DF">
        <w:tc>
          <w:tcPr>
            <w:tcW w:w="3402" w:type="dxa"/>
          </w:tcPr>
          <w:p w14:paraId="63FCCE34" w14:textId="77777777" w:rsidR="009D7385" w:rsidRDefault="009D7385" w:rsidP="009D7385">
            <w:pPr>
              <w:jc w:val="right"/>
              <w:rPr>
                <w:rFonts w:ascii="Times New Roman" w:hAnsi="Times New Roman" w:cs="Times New Roman"/>
              </w:rPr>
            </w:pPr>
            <w:r>
              <w:rPr>
                <w:rFonts w:ascii="Times New Roman" w:hAnsi="Times New Roman" w:cs="Times New Roman"/>
              </w:rPr>
              <w:t>Shoot length</w:t>
            </w:r>
          </w:p>
        </w:tc>
        <w:tc>
          <w:tcPr>
            <w:tcW w:w="1701" w:type="dxa"/>
          </w:tcPr>
          <w:p w14:paraId="747F836B" w14:textId="23C72B31" w:rsidR="009D7385" w:rsidRPr="00072672" w:rsidRDefault="0018626C" w:rsidP="00072672">
            <w:pPr>
              <w:jc w:val="center"/>
              <w:rPr>
                <w:rFonts w:ascii="Times New Roman" w:hAnsi="Times New Roman" w:cs="Times New Roman"/>
                <w:b/>
              </w:rPr>
            </w:pPr>
            <w:r>
              <w:rPr>
                <w:rFonts w:ascii="Times New Roman" w:hAnsi="Times New Roman" w:cs="Times New Roman"/>
                <w:b/>
              </w:rPr>
              <w:t>7.27</w:t>
            </w:r>
          </w:p>
        </w:tc>
        <w:tc>
          <w:tcPr>
            <w:tcW w:w="993" w:type="dxa"/>
          </w:tcPr>
          <w:p w14:paraId="5AE19A9A" w14:textId="296A7D16" w:rsidR="009D7385" w:rsidRPr="00072672" w:rsidRDefault="0018626C" w:rsidP="00072672">
            <w:pPr>
              <w:jc w:val="center"/>
              <w:rPr>
                <w:rFonts w:ascii="Times New Roman" w:hAnsi="Times New Roman" w:cs="Times New Roman"/>
              </w:rPr>
            </w:pPr>
            <w:r>
              <w:rPr>
                <w:rFonts w:ascii="Times New Roman" w:hAnsi="Times New Roman" w:cs="Times New Roman"/>
              </w:rPr>
              <w:t>2.39</w:t>
            </w:r>
          </w:p>
        </w:tc>
        <w:tc>
          <w:tcPr>
            <w:tcW w:w="1134" w:type="dxa"/>
          </w:tcPr>
          <w:p w14:paraId="1BF4F42B" w14:textId="72C51362" w:rsidR="009D7385" w:rsidRPr="00072672" w:rsidRDefault="0018626C" w:rsidP="00072672">
            <w:pPr>
              <w:jc w:val="center"/>
              <w:rPr>
                <w:rFonts w:ascii="Times New Roman" w:hAnsi="Times New Roman" w:cs="Times New Roman"/>
              </w:rPr>
            </w:pPr>
            <w:r>
              <w:rPr>
                <w:rFonts w:ascii="Times New Roman" w:hAnsi="Times New Roman" w:cs="Times New Roman"/>
              </w:rPr>
              <w:t>0.10</w:t>
            </w:r>
          </w:p>
        </w:tc>
        <w:tc>
          <w:tcPr>
            <w:tcW w:w="1275" w:type="dxa"/>
          </w:tcPr>
          <w:p w14:paraId="1F47D084" w14:textId="58884048" w:rsidR="009D7385" w:rsidRPr="00072672" w:rsidRDefault="00072672" w:rsidP="00072672">
            <w:pPr>
              <w:jc w:val="center"/>
              <w:rPr>
                <w:rFonts w:ascii="Times New Roman" w:hAnsi="Times New Roman" w:cs="Times New Roman"/>
              </w:rPr>
            </w:pPr>
            <w:r>
              <w:rPr>
                <w:rFonts w:ascii="Times New Roman" w:hAnsi="Times New Roman" w:cs="Times New Roman"/>
              </w:rPr>
              <w:t>1.0</w:t>
            </w:r>
            <w:r w:rsidR="0018626C">
              <w:rPr>
                <w:rFonts w:ascii="Times New Roman" w:hAnsi="Times New Roman" w:cs="Times New Roman"/>
              </w:rPr>
              <w:t>4</w:t>
            </w:r>
          </w:p>
        </w:tc>
        <w:tc>
          <w:tcPr>
            <w:tcW w:w="993" w:type="dxa"/>
          </w:tcPr>
          <w:p w14:paraId="211728F4" w14:textId="7F5640F8" w:rsidR="009D7385" w:rsidRPr="00072672" w:rsidRDefault="0018626C" w:rsidP="00072672">
            <w:pPr>
              <w:jc w:val="center"/>
              <w:rPr>
                <w:rFonts w:ascii="Times New Roman" w:hAnsi="Times New Roman" w:cs="Times New Roman"/>
              </w:rPr>
            </w:pPr>
            <w:r>
              <w:rPr>
                <w:rFonts w:ascii="Times New Roman" w:hAnsi="Times New Roman" w:cs="Times New Roman"/>
              </w:rPr>
              <w:t>0.70</w:t>
            </w:r>
          </w:p>
        </w:tc>
        <w:tc>
          <w:tcPr>
            <w:tcW w:w="1417" w:type="dxa"/>
          </w:tcPr>
          <w:p w14:paraId="108AD9AE" w14:textId="75B5E246" w:rsidR="009D7385" w:rsidRPr="00072672" w:rsidRDefault="0018626C" w:rsidP="00072672">
            <w:pPr>
              <w:jc w:val="center"/>
              <w:rPr>
                <w:rFonts w:ascii="Times New Roman" w:hAnsi="Times New Roman" w:cs="Times New Roman"/>
              </w:rPr>
            </w:pPr>
            <w:r>
              <w:rPr>
                <w:rFonts w:ascii="Times New Roman" w:hAnsi="Times New Roman" w:cs="Times New Roman"/>
              </w:rPr>
              <w:t>1.24</w:t>
            </w:r>
          </w:p>
        </w:tc>
        <w:tc>
          <w:tcPr>
            <w:tcW w:w="1701" w:type="dxa"/>
          </w:tcPr>
          <w:p w14:paraId="39CDB52A" w14:textId="7F870C57" w:rsidR="009D7385" w:rsidRPr="00072672" w:rsidRDefault="00072672" w:rsidP="00072672">
            <w:pPr>
              <w:jc w:val="center"/>
              <w:rPr>
                <w:rFonts w:ascii="Times New Roman" w:hAnsi="Times New Roman" w:cs="Times New Roman"/>
              </w:rPr>
            </w:pPr>
            <w:r>
              <w:rPr>
                <w:rFonts w:ascii="Times New Roman" w:hAnsi="Times New Roman" w:cs="Times New Roman"/>
              </w:rPr>
              <w:t>0.56</w:t>
            </w:r>
          </w:p>
        </w:tc>
      </w:tr>
      <w:tr w:rsidR="009F669B" w14:paraId="0D726C1E" w14:textId="77777777" w:rsidTr="00A052DF">
        <w:tc>
          <w:tcPr>
            <w:tcW w:w="3402" w:type="dxa"/>
          </w:tcPr>
          <w:p w14:paraId="12095CE4"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C3D4AFB" w14:textId="77777777" w:rsidR="009D7385" w:rsidRPr="00072672" w:rsidRDefault="009D7385" w:rsidP="00072672">
            <w:pPr>
              <w:jc w:val="center"/>
              <w:rPr>
                <w:rFonts w:ascii="Times New Roman" w:hAnsi="Times New Roman" w:cs="Times New Roman"/>
              </w:rPr>
            </w:pPr>
          </w:p>
        </w:tc>
        <w:tc>
          <w:tcPr>
            <w:tcW w:w="993" w:type="dxa"/>
          </w:tcPr>
          <w:p w14:paraId="267242D9" w14:textId="77777777" w:rsidR="009D7385" w:rsidRPr="00072672" w:rsidRDefault="009D7385" w:rsidP="00072672">
            <w:pPr>
              <w:jc w:val="center"/>
              <w:rPr>
                <w:rFonts w:ascii="Times New Roman" w:hAnsi="Times New Roman" w:cs="Times New Roman"/>
              </w:rPr>
            </w:pPr>
          </w:p>
        </w:tc>
        <w:tc>
          <w:tcPr>
            <w:tcW w:w="1134" w:type="dxa"/>
          </w:tcPr>
          <w:p w14:paraId="087B3323" w14:textId="77777777" w:rsidR="009D7385" w:rsidRPr="00072672" w:rsidRDefault="009D7385" w:rsidP="00072672">
            <w:pPr>
              <w:jc w:val="center"/>
              <w:rPr>
                <w:rFonts w:ascii="Times New Roman" w:hAnsi="Times New Roman" w:cs="Times New Roman"/>
              </w:rPr>
            </w:pPr>
          </w:p>
        </w:tc>
        <w:tc>
          <w:tcPr>
            <w:tcW w:w="1275" w:type="dxa"/>
          </w:tcPr>
          <w:p w14:paraId="796570F2" w14:textId="77777777" w:rsidR="009D7385" w:rsidRPr="00072672" w:rsidRDefault="009D7385" w:rsidP="00072672">
            <w:pPr>
              <w:jc w:val="center"/>
              <w:rPr>
                <w:rFonts w:ascii="Times New Roman" w:hAnsi="Times New Roman" w:cs="Times New Roman"/>
              </w:rPr>
            </w:pPr>
          </w:p>
        </w:tc>
        <w:tc>
          <w:tcPr>
            <w:tcW w:w="993" w:type="dxa"/>
          </w:tcPr>
          <w:p w14:paraId="43AAECB3" w14:textId="77777777" w:rsidR="009D7385" w:rsidRPr="00072672" w:rsidRDefault="009D7385" w:rsidP="00072672">
            <w:pPr>
              <w:jc w:val="center"/>
              <w:rPr>
                <w:rFonts w:ascii="Times New Roman" w:hAnsi="Times New Roman" w:cs="Times New Roman"/>
              </w:rPr>
            </w:pPr>
          </w:p>
        </w:tc>
        <w:tc>
          <w:tcPr>
            <w:tcW w:w="1417" w:type="dxa"/>
          </w:tcPr>
          <w:p w14:paraId="0F476160" w14:textId="77777777" w:rsidR="009D7385" w:rsidRPr="00072672" w:rsidRDefault="009D7385" w:rsidP="00072672">
            <w:pPr>
              <w:jc w:val="center"/>
              <w:rPr>
                <w:rFonts w:ascii="Times New Roman" w:hAnsi="Times New Roman" w:cs="Times New Roman"/>
              </w:rPr>
            </w:pPr>
          </w:p>
        </w:tc>
        <w:tc>
          <w:tcPr>
            <w:tcW w:w="1701" w:type="dxa"/>
          </w:tcPr>
          <w:p w14:paraId="406F6B41" w14:textId="77777777" w:rsidR="009D7385" w:rsidRPr="00072672" w:rsidRDefault="009D7385" w:rsidP="00072672">
            <w:pPr>
              <w:jc w:val="center"/>
              <w:rPr>
                <w:rFonts w:ascii="Times New Roman" w:hAnsi="Times New Roman" w:cs="Times New Roman"/>
              </w:rPr>
            </w:pPr>
          </w:p>
        </w:tc>
      </w:tr>
      <w:tr w:rsidR="009F669B" w14:paraId="2137E212" w14:textId="77777777" w:rsidTr="00A052DF">
        <w:tc>
          <w:tcPr>
            <w:tcW w:w="3402" w:type="dxa"/>
          </w:tcPr>
          <w:p w14:paraId="79AA63A8" w14:textId="54207121" w:rsidR="009D7385" w:rsidRDefault="009D7385" w:rsidP="009D738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p>
        </w:tc>
        <w:tc>
          <w:tcPr>
            <w:tcW w:w="1701" w:type="dxa"/>
          </w:tcPr>
          <w:p w14:paraId="18BE1D0B" w14:textId="50845AD6" w:rsidR="009D7385" w:rsidRPr="00072672" w:rsidRDefault="00C73EB2" w:rsidP="00072672">
            <w:pPr>
              <w:jc w:val="center"/>
              <w:rPr>
                <w:rFonts w:ascii="Times New Roman" w:hAnsi="Times New Roman" w:cs="Times New Roman"/>
                <w:b/>
              </w:rPr>
            </w:pPr>
            <w:r>
              <w:rPr>
                <w:rFonts w:ascii="Times New Roman" w:hAnsi="Times New Roman" w:cs="Times New Roman"/>
                <w:b/>
              </w:rPr>
              <w:t>38.17</w:t>
            </w:r>
          </w:p>
        </w:tc>
        <w:tc>
          <w:tcPr>
            <w:tcW w:w="993" w:type="dxa"/>
          </w:tcPr>
          <w:p w14:paraId="506CEFF5" w14:textId="0A4F7615" w:rsidR="009D7385" w:rsidRPr="00072672" w:rsidRDefault="00C73EB2" w:rsidP="00072672">
            <w:pPr>
              <w:jc w:val="center"/>
              <w:rPr>
                <w:rFonts w:ascii="Times New Roman" w:hAnsi="Times New Roman" w:cs="Times New Roman"/>
              </w:rPr>
            </w:pPr>
            <w:r>
              <w:rPr>
                <w:rFonts w:ascii="Times New Roman" w:hAnsi="Times New Roman" w:cs="Times New Roman"/>
              </w:rPr>
              <w:t>0.44</w:t>
            </w:r>
          </w:p>
        </w:tc>
        <w:tc>
          <w:tcPr>
            <w:tcW w:w="1134" w:type="dxa"/>
          </w:tcPr>
          <w:p w14:paraId="7E3E7659" w14:textId="2E857BC5" w:rsidR="009D7385" w:rsidRPr="00072672" w:rsidRDefault="00C73EB2" w:rsidP="00072672">
            <w:pPr>
              <w:jc w:val="center"/>
              <w:rPr>
                <w:rFonts w:ascii="Times New Roman" w:hAnsi="Times New Roman" w:cs="Times New Roman"/>
              </w:rPr>
            </w:pPr>
            <w:r>
              <w:rPr>
                <w:rFonts w:ascii="Times New Roman" w:hAnsi="Times New Roman" w:cs="Times New Roman"/>
              </w:rPr>
              <w:t>0.81</w:t>
            </w:r>
          </w:p>
        </w:tc>
        <w:tc>
          <w:tcPr>
            <w:tcW w:w="1275" w:type="dxa"/>
          </w:tcPr>
          <w:p w14:paraId="3D4F2733" w14:textId="02EAA84D" w:rsidR="009D7385" w:rsidRPr="00072672" w:rsidRDefault="00072672" w:rsidP="00072672">
            <w:pPr>
              <w:jc w:val="center"/>
              <w:rPr>
                <w:rFonts w:ascii="Times New Roman" w:hAnsi="Times New Roman" w:cs="Times New Roman"/>
              </w:rPr>
            </w:pPr>
            <w:r>
              <w:rPr>
                <w:rFonts w:ascii="Times New Roman" w:hAnsi="Times New Roman" w:cs="Times New Roman"/>
              </w:rPr>
              <w:t>-</w:t>
            </w:r>
          </w:p>
        </w:tc>
        <w:tc>
          <w:tcPr>
            <w:tcW w:w="993" w:type="dxa"/>
          </w:tcPr>
          <w:p w14:paraId="209F948A" w14:textId="78F4B3B2" w:rsidR="009D7385" w:rsidRPr="00072672" w:rsidRDefault="00C73EB2" w:rsidP="00072672">
            <w:pPr>
              <w:jc w:val="center"/>
              <w:rPr>
                <w:rFonts w:ascii="Times New Roman" w:hAnsi="Times New Roman" w:cs="Times New Roman"/>
              </w:rPr>
            </w:pPr>
            <w:r>
              <w:rPr>
                <w:rFonts w:ascii="Times New Roman" w:hAnsi="Times New Roman" w:cs="Times New Roman"/>
              </w:rPr>
              <w:t>9.07</w:t>
            </w:r>
          </w:p>
        </w:tc>
        <w:tc>
          <w:tcPr>
            <w:tcW w:w="1417" w:type="dxa"/>
          </w:tcPr>
          <w:p w14:paraId="251230C6" w14:textId="692C81E2" w:rsidR="009D7385" w:rsidRPr="00072672" w:rsidRDefault="00072672" w:rsidP="00072672">
            <w:pPr>
              <w:jc w:val="center"/>
              <w:rPr>
                <w:rFonts w:ascii="Times New Roman" w:hAnsi="Times New Roman" w:cs="Times New Roman"/>
              </w:rPr>
            </w:pPr>
            <w:r>
              <w:rPr>
                <w:rFonts w:ascii="Times New Roman" w:hAnsi="Times New Roman" w:cs="Times New Roman"/>
              </w:rPr>
              <w:t>0.43</w:t>
            </w:r>
          </w:p>
        </w:tc>
        <w:tc>
          <w:tcPr>
            <w:tcW w:w="1701" w:type="dxa"/>
          </w:tcPr>
          <w:p w14:paraId="45E5F013" w14:textId="6B7FBC33" w:rsidR="009D7385" w:rsidRPr="00072672" w:rsidRDefault="00072672" w:rsidP="00072672">
            <w:pPr>
              <w:jc w:val="center"/>
              <w:rPr>
                <w:rFonts w:ascii="Times New Roman" w:hAnsi="Times New Roman" w:cs="Times New Roman"/>
              </w:rPr>
            </w:pPr>
            <w:r>
              <w:rPr>
                <w:rFonts w:ascii="Times New Roman" w:hAnsi="Times New Roman" w:cs="Times New Roman"/>
              </w:rPr>
              <w:t>-</w:t>
            </w:r>
          </w:p>
        </w:tc>
      </w:tr>
      <w:tr w:rsidR="009F669B" w14:paraId="7446B5EA" w14:textId="77777777" w:rsidTr="00A052DF">
        <w:tc>
          <w:tcPr>
            <w:tcW w:w="3402" w:type="dxa"/>
          </w:tcPr>
          <w:p w14:paraId="1AD14388" w14:textId="77777777" w:rsidR="009D7385" w:rsidRPr="00236F3A" w:rsidRDefault="009D7385" w:rsidP="009D7385">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69186AAE" w14:textId="611CA9B4" w:rsidR="009D7385" w:rsidRPr="00072672" w:rsidRDefault="00C73EB2" w:rsidP="00072672">
            <w:pPr>
              <w:jc w:val="center"/>
              <w:rPr>
                <w:rFonts w:ascii="Times New Roman" w:hAnsi="Times New Roman" w:cs="Times New Roman"/>
              </w:rPr>
            </w:pPr>
            <w:r>
              <w:rPr>
                <w:rFonts w:ascii="Times New Roman" w:hAnsi="Times New Roman" w:cs="Times New Roman"/>
              </w:rPr>
              <w:t>1.43</w:t>
            </w:r>
          </w:p>
        </w:tc>
        <w:tc>
          <w:tcPr>
            <w:tcW w:w="993" w:type="dxa"/>
          </w:tcPr>
          <w:p w14:paraId="68C190D7" w14:textId="54CF87BC" w:rsidR="009D7385" w:rsidRPr="00072672" w:rsidRDefault="00637AE5" w:rsidP="00072672">
            <w:pPr>
              <w:jc w:val="center"/>
              <w:rPr>
                <w:rFonts w:ascii="Times New Roman" w:hAnsi="Times New Roman" w:cs="Times New Roman"/>
              </w:rPr>
            </w:pPr>
            <w:r>
              <w:rPr>
                <w:rFonts w:ascii="Times New Roman" w:hAnsi="Times New Roman" w:cs="Times New Roman"/>
              </w:rPr>
              <w:t>0.01</w:t>
            </w:r>
          </w:p>
        </w:tc>
        <w:tc>
          <w:tcPr>
            <w:tcW w:w="1134" w:type="dxa"/>
          </w:tcPr>
          <w:p w14:paraId="64DE7D11" w14:textId="4D471836" w:rsidR="009D7385" w:rsidRPr="00072672" w:rsidRDefault="00C73EB2" w:rsidP="00072672">
            <w:pPr>
              <w:jc w:val="center"/>
              <w:rPr>
                <w:rFonts w:ascii="Times New Roman" w:hAnsi="Times New Roman" w:cs="Times New Roman"/>
              </w:rPr>
            </w:pPr>
            <w:r>
              <w:rPr>
                <w:rFonts w:ascii="Times New Roman" w:hAnsi="Times New Roman" w:cs="Times New Roman"/>
              </w:rPr>
              <w:t>0.76</w:t>
            </w:r>
          </w:p>
        </w:tc>
        <w:tc>
          <w:tcPr>
            <w:tcW w:w="1275" w:type="dxa"/>
          </w:tcPr>
          <w:p w14:paraId="4670E3C5" w14:textId="19CC171C" w:rsidR="009D7385" w:rsidRPr="00072672" w:rsidRDefault="00637AE5" w:rsidP="00072672">
            <w:pPr>
              <w:jc w:val="center"/>
              <w:rPr>
                <w:rFonts w:ascii="Times New Roman" w:hAnsi="Times New Roman" w:cs="Times New Roman"/>
              </w:rPr>
            </w:pPr>
            <w:r>
              <w:rPr>
                <w:rFonts w:ascii="Times New Roman" w:hAnsi="Times New Roman" w:cs="Times New Roman"/>
              </w:rPr>
              <w:t>-</w:t>
            </w:r>
          </w:p>
        </w:tc>
        <w:tc>
          <w:tcPr>
            <w:tcW w:w="993" w:type="dxa"/>
          </w:tcPr>
          <w:p w14:paraId="73DEDA4D" w14:textId="459F47FE" w:rsidR="009D7385" w:rsidRPr="00072672" w:rsidRDefault="00637AE5" w:rsidP="00072672">
            <w:pPr>
              <w:jc w:val="center"/>
              <w:rPr>
                <w:rFonts w:ascii="Times New Roman" w:hAnsi="Times New Roman" w:cs="Times New Roman"/>
              </w:rPr>
            </w:pPr>
            <w:r>
              <w:rPr>
                <w:rFonts w:ascii="Times New Roman" w:hAnsi="Times New Roman" w:cs="Times New Roman"/>
              </w:rPr>
              <w:t>0.87</w:t>
            </w:r>
          </w:p>
        </w:tc>
        <w:tc>
          <w:tcPr>
            <w:tcW w:w="1417" w:type="dxa"/>
          </w:tcPr>
          <w:p w14:paraId="47699EBA" w14:textId="0A99A54E" w:rsidR="009D7385" w:rsidRPr="00072672" w:rsidRDefault="00637AE5" w:rsidP="00072672">
            <w:pPr>
              <w:jc w:val="center"/>
              <w:rPr>
                <w:rFonts w:ascii="Times New Roman" w:hAnsi="Times New Roman" w:cs="Times New Roman"/>
              </w:rPr>
            </w:pPr>
            <w:r>
              <w:rPr>
                <w:rFonts w:ascii="Times New Roman" w:hAnsi="Times New Roman" w:cs="Times New Roman"/>
              </w:rPr>
              <w:t>0.44</w:t>
            </w:r>
          </w:p>
        </w:tc>
        <w:tc>
          <w:tcPr>
            <w:tcW w:w="1701" w:type="dxa"/>
          </w:tcPr>
          <w:p w14:paraId="39FB2EFF" w14:textId="4367667F" w:rsidR="009D7385" w:rsidRPr="00072672" w:rsidRDefault="00637AE5" w:rsidP="00072672">
            <w:pPr>
              <w:jc w:val="center"/>
              <w:rPr>
                <w:rFonts w:ascii="Times New Roman" w:hAnsi="Times New Roman" w:cs="Times New Roman"/>
              </w:rPr>
            </w:pPr>
            <w:r>
              <w:rPr>
                <w:rFonts w:ascii="Times New Roman" w:hAnsi="Times New Roman" w:cs="Times New Roman"/>
              </w:rPr>
              <w:t>-</w:t>
            </w:r>
          </w:p>
        </w:tc>
      </w:tr>
      <w:tr w:rsidR="009F669B" w14:paraId="024A2A77" w14:textId="77777777" w:rsidTr="00A052DF">
        <w:tc>
          <w:tcPr>
            <w:tcW w:w="3402" w:type="dxa"/>
          </w:tcPr>
          <w:p w14:paraId="0B8C7044" w14:textId="115329A4"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5BB941B" w14:textId="77777777" w:rsidR="009D7385" w:rsidRPr="00072672" w:rsidRDefault="009D7385" w:rsidP="00072672">
            <w:pPr>
              <w:jc w:val="center"/>
              <w:rPr>
                <w:rFonts w:ascii="Times New Roman" w:hAnsi="Times New Roman" w:cs="Times New Roman"/>
              </w:rPr>
            </w:pPr>
          </w:p>
        </w:tc>
        <w:tc>
          <w:tcPr>
            <w:tcW w:w="993" w:type="dxa"/>
          </w:tcPr>
          <w:p w14:paraId="282D9A84" w14:textId="77777777" w:rsidR="009D7385" w:rsidRPr="00072672" w:rsidRDefault="009D7385" w:rsidP="00072672">
            <w:pPr>
              <w:jc w:val="center"/>
              <w:rPr>
                <w:rFonts w:ascii="Times New Roman" w:hAnsi="Times New Roman" w:cs="Times New Roman"/>
              </w:rPr>
            </w:pPr>
          </w:p>
        </w:tc>
        <w:tc>
          <w:tcPr>
            <w:tcW w:w="1134" w:type="dxa"/>
          </w:tcPr>
          <w:p w14:paraId="788D7119" w14:textId="77777777" w:rsidR="009D7385" w:rsidRPr="00072672" w:rsidRDefault="009D7385" w:rsidP="00072672">
            <w:pPr>
              <w:jc w:val="center"/>
              <w:rPr>
                <w:rFonts w:ascii="Times New Roman" w:hAnsi="Times New Roman" w:cs="Times New Roman"/>
              </w:rPr>
            </w:pPr>
          </w:p>
        </w:tc>
        <w:tc>
          <w:tcPr>
            <w:tcW w:w="1275" w:type="dxa"/>
          </w:tcPr>
          <w:p w14:paraId="6538C04B" w14:textId="77777777" w:rsidR="009D7385" w:rsidRPr="00072672" w:rsidRDefault="009D7385" w:rsidP="00072672">
            <w:pPr>
              <w:jc w:val="center"/>
              <w:rPr>
                <w:rFonts w:ascii="Times New Roman" w:hAnsi="Times New Roman" w:cs="Times New Roman"/>
              </w:rPr>
            </w:pPr>
          </w:p>
        </w:tc>
        <w:tc>
          <w:tcPr>
            <w:tcW w:w="993" w:type="dxa"/>
          </w:tcPr>
          <w:p w14:paraId="4D35F2F5" w14:textId="77777777" w:rsidR="009D7385" w:rsidRPr="00072672" w:rsidRDefault="009D7385" w:rsidP="00072672">
            <w:pPr>
              <w:jc w:val="center"/>
              <w:rPr>
                <w:rFonts w:ascii="Times New Roman" w:hAnsi="Times New Roman" w:cs="Times New Roman"/>
              </w:rPr>
            </w:pPr>
          </w:p>
        </w:tc>
        <w:tc>
          <w:tcPr>
            <w:tcW w:w="1417" w:type="dxa"/>
          </w:tcPr>
          <w:p w14:paraId="29B6888E" w14:textId="77777777" w:rsidR="009D7385" w:rsidRPr="00072672" w:rsidRDefault="009D7385" w:rsidP="00072672">
            <w:pPr>
              <w:jc w:val="center"/>
              <w:rPr>
                <w:rFonts w:ascii="Times New Roman" w:hAnsi="Times New Roman" w:cs="Times New Roman"/>
              </w:rPr>
            </w:pPr>
          </w:p>
        </w:tc>
        <w:tc>
          <w:tcPr>
            <w:tcW w:w="1701" w:type="dxa"/>
          </w:tcPr>
          <w:p w14:paraId="5AA18A79" w14:textId="77777777" w:rsidR="009D7385" w:rsidRPr="00072672" w:rsidRDefault="009D7385" w:rsidP="00072672">
            <w:pPr>
              <w:jc w:val="center"/>
              <w:rPr>
                <w:rFonts w:ascii="Times New Roman" w:hAnsi="Times New Roman" w:cs="Times New Roman"/>
              </w:rPr>
            </w:pPr>
          </w:p>
        </w:tc>
      </w:tr>
      <w:tr w:rsidR="009F669B" w14:paraId="0D67E74D" w14:textId="77777777" w:rsidTr="00A052DF">
        <w:tc>
          <w:tcPr>
            <w:tcW w:w="3402" w:type="dxa"/>
          </w:tcPr>
          <w:p w14:paraId="724BB6EC" w14:textId="77777777" w:rsidR="009D7385" w:rsidRDefault="009D7385"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5DB57592" w14:textId="23995E0A" w:rsidR="009D7385" w:rsidRPr="00A11D9E" w:rsidRDefault="00944A6A" w:rsidP="00072672">
            <w:pPr>
              <w:jc w:val="center"/>
              <w:rPr>
                <w:rFonts w:ascii="Times New Roman" w:hAnsi="Times New Roman" w:cs="Times New Roman"/>
                <w:b/>
              </w:rPr>
            </w:pPr>
            <w:r>
              <w:rPr>
                <w:rFonts w:ascii="Times New Roman" w:hAnsi="Times New Roman" w:cs="Times New Roman"/>
                <w:b/>
              </w:rPr>
              <w:t>37.34</w:t>
            </w:r>
          </w:p>
        </w:tc>
        <w:tc>
          <w:tcPr>
            <w:tcW w:w="993" w:type="dxa"/>
          </w:tcPr>
          <w:p w14:paraId="156C39EF" w14:textId="7B81EB45" w:rsidR="009D7385" w:rsidRPr="00A11D9E" w:rsidRDefault="00944A6A" w:rsidP="00072672">
            <w:pPr>
              <w:jc w:val="center"/>
              <w:rPr>
                <w:rFonts w:ascii="Times New Roman" w:hAnsi="Times New Roman" w:cs="Times New Roman"/>
                <w:i/>
              </w:rPr>
            </w:pPr>
            <w:r>
              <w:rPr>
                <w:rFonts w:ascii="Times New Roman" w:hAnsi="Times New Roman" w:cs="Times New Roman"/>
                <w:i/>
              </w:rPr>
              <w:t>3.45</w:t>
            </w:r>
          </w:p>
        </w:tc>
        <w:tc>
          <w:tcPr>
            <w:tcW w:w="1134" w:type="dxa"/>
          </w:tcPr>
          <w:p w14:paraId="73F73BC5" w14:textId="7A8AEF56" w:rsidR="009D7385" w:rsidRPr="00072672" w:rsidRDefault="00944A6A" w:rsidP="00072672">
            <w:pPr>
              <w:jc w:val="center"/>
              <w:rPr>
                <w:rFonts w:ascii="Times New Roman" w:hAnsi="Times New Roman" w:cs="Times New Roman"/>
              </w:rPr>
            </w:pPr>
            <w:r>
              <w:rPr>
                <w:rFonts w:ascii="Times New Roman" w:hAnsi="Times New Roman" w:cs="Times New Roman"/>
              </w:rPr>
              <w:t>0.98</w:t>
            </w:r>
          </w:p>
        </w:tc>
        <w:tc>
          <w:tcPr>
            <w:tcW w:w="1275" w:type="dxa"/>
          </w:tcPr>
          <w:p w14:paraId="6EBCEC60" w14:textId="4D5A9F5D" w:rsidR="009D7385" w:rsidRPr="00944A6A" w:rsidRDefault="00944A6A" w:rsidP="00072672">
            <w:pPr>
              <w:jc w:val="center"/>
              <w:rPr>
                <w:rFonts w:ascii="Times New Roman" w:hAnsi="Times New Roman" w:cs="Times New Roman"/>
                <w:i/>
              </w:rPr>
            </w:pPr>
            <w:r w:rsidRPr="00944A6A">
              <w:rPr>
                <w:rFonts w:ascii="Times New Roman" w:hAnsi="Times New Roman" w:cs="Times New Roman"/>
                <w:i/>
              </w:rPr>
              <w:t>16.22</w:t>
            </w:r>
          </w:p>
        </w:tc>
        <w:tc>
          <w:tcPr>
            <w:tcW w:w="993" w:type="dxa"/>
          </w:tcPr>
          <w:p w14:paraId="60C509CC" w14:textId="1C0D7273" w:rsidR="009D7385" w:rsidRPr="00072672" w:rsidRDefault="00944A6A" w:rsidP="00072672">
            <w:pPr>
              <w:jc w:val="center"/>
              <w:rPr>
                <w:rFonts w:ascii="Times New Roman" w:hAnsi="Times New Roman" w:cs="Times New Roman"/>
              </w:rPr>
            </w:pPr>
            <w:r>
              <w:rPr>
                <w:rFonts w:ascii="Times New Roman" w:hAnsi="Times New Roman" w:cs="Times New Roman"/>
              </w:rPr>
              <w:t>9.63</w:t>
            </w:r>
          </w:p>
        </w:tc>
        <w:tc>
          <w:tcPr>
            <w:tcW w:w="1417" w:type="dxa"/>
          </w:tcPr>
          <w:p w14:paraId="0215B8BF" w14:textId="59A9DCA4" w:rsidR="009D7385" w:rsidRPr="00A11D9E" w:rsidRDefault="00944A6A" w:rsidP="00072672">
            <w:pPr>
              <w:jc w:val="center"/>
              <w:rPr>
                <w:rFonts w:ascii="Times New Roman" w:hAnsi="Times New Roman" w:cs="Times New Roman"/>
                <w:b/>
              </w:rPr>
            </w:pPr>
            <w:r>
              <w:rPr>
                <w:rFonts w:ascii="Times New Roman" w:hAnsi="Times New Roman" w:cs="Times New Roman"/>
                <w:b/>
              </w:rPr>
              <w:t>7.07</w:t>
            </w:r>
          </w:p>
        </w:tc>
        <w:tc>
          <w:tcPr>
            <w:tcW w:w="1701" w:type="dxa"/>
          </w:tcPr>
          <w:p w14:paraId="165D1E81" w14:textId="4F77A4EF" w:rsidR="009D7385" w:rsidRPr="00072672" w:rsidRDefault="00944A6A" w:rsidP="00072672">
            <w:pPr>
              <w:jc w:val="center"/>
              <w:rPr>
                <w:rFonts w:ascii="Times New Roman" w:hAnsi="Times New Roman" w:cs="Times New Roman"/>
              </w:rPr>
            </w:pPr>
            <w:r>
              <w:rPr>
                <w:rFonts w:ascii="Times New Roman" w:hAnsi="Times New Roman" w:cs="Times New Roman"/>
              </w:rPr>
              <w:t>9.82</w:t>
            </w:r>
          </w:p>
        </w:tc>
      </w:tr>
      <w:tr w:rsidR="009F669B" w14:paraId="5A10DC66" w14:textId="77777777" w:rsidTr="00A052DF">
        <w:tc>
          <w:tcPr>
            <w:tcW w:w="3402" w:type="dxa"/>
          </w:tcPr>
          <w:p w14:paraId="6621346F" w14:textId="77777777" w:rsidR="009D7385" w:rsidRDefault="009D7385"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22E580C2" w14:textId="60F12775" w:rsidR="009D7385" w:rsidRPr="00A11D9E" w:rsidRDefault="00B42584" w:rsidP="00072672">
            <w:pPr>
              <w:jc w:val="center"/>
              <w:rPr>
                <w:rFonts w:ascii="Times New Roman" w:hAnsi="Times New Roman" w:cs="Times New Roman"/>
                <w:b/>
              </w:rPr>
            </w:pPr>
            <w:r>
              <w:rPr>
                <w:rFonts w:ascii="Times New Roman" w:hAnsi="Times New Roman" w:cs="Times New Roman"/>
                <w:b/>
              </w:rPr>
              <w:t>43.36</w:t>
            </w:r>
          </w:p>
        </w:tc>
        <w:tc>
          <w:tcPr>
            <w:tcW w:w="993" w:type="dxa"/>
          </w:tcPr>
          <w:p w14:paraId="598964AC" w14:textId="4BB1AFC3" w:rsidR="009D7385" w:rsidRPr="00072672" w:rsidRDefault="00B42584" w:rsidP="00072672">
            <w:pPr>
              <w:jc w:val="center"/>
              <w:rPr>
                <w:rFonts w:ascii="Times New Roman" w:hAnsi="Times New Roman" w:cs="Times New Roman"/>
              </w:rPr>
            </w:pPr>
            <w:r>
              <w:rPr>
                <w:rFonts w:ascii="Times New Roman" w:hAnsi="Times New Roman" w:cs="Times New Roman"/>
              </w:rPr>
              <w:t>2.34</w:t>
            </w:r>
          </w:p>
        </w:tc>
        <w:tc>
          <w:tcPr>
            <w:tcW w:w="1134" w:type="dxa"/>
          </w:tcPr>
          <w:p w14:paraId="06E7FE4B" w14:textId="3362976C" w:rsidR="009D7385" w:rsidRPr="00072672" w:rsidRDefault="00B42584" w:rsidP="00072672">
            <w:pPr>
              <w:jc w:val="center"/>
              <w:rPr>
                <w:rFonts w:ascii="Times New Roman" w:hAnsi="Times New Roman" w:cs="Times New Roman"/>
              </w:rPr>
            </w:pPr>
            <w:r>
              <w:rPr>
                <w:rFonts w:ascii="Times New Roman" w:hAnsi="Times New Roman" w:cs="Times New Roman"/>
              </w:rPr>
              <w:t>0.51</w:t>
            </w:r>
          </w:p>
        </w:tc>
        <w:tc>
          <w:tcPr>
            <w:tcW w:w="1275" w:type="dxa"/>
          </w:tcPr>
          <w:p w14:paraId="0D1334A1" w14:textId="734E1C77" w:rsidR="009D7385" w:rsidRPr="00072672" w:rsidRDefault="00B42584" w:rsidP="00072672">
            <w:pPr>
              <w:jc w:val="center"/>
              <w:rPr>
                <w:rFonts w:ascii="Times New Roman" w:hAnsi="Times New Roman" w:cs="Times New Roman"/>
              </w:rPr>
            </w:pPr>
            <w:r>
              <w:rPr>
                <w:rFonts w:ascii="Times New Roman" w:hAnsi="Times New Roman" w:cs="Times New Roman"/>
              </w:rPr>
              <w:t>7.24</w:t>
            </w:r>
          </w:p>
        </w:tc>
        <w:tc>
          <w:tcPr>
            <w:tcW w:w="993" w:type="dxa"/>
          </w:tcPr>
          <w:p w14:paraId="34D6AC80" w14:textId="548692B0" w:rsidR="009D7385" w:rsidRPr="00072672" w:rsidRDefault="00A11D9E" w:rsidP="00072672">
            <w:pPr>
              <w:jc w:val="center"/>
              <w:rPr>
                <w:rFonts w:ascii="Times New Roman" w:hAnsi="Times New Roman" w:cs="Times New Roman"/>
              </w:rPr>
            </w:pPr>
            <w:r>
              <w:rPr>
                <w:rFonts w:ascii="Times New Roman" w:hAnsi="Times New Roman" w:cs="Times New Roman"/>
              </w:rPr>
              <w:t>8.</w:t>
            </w:r>
            <w:r w:rsidR="00B42584">
              <w:rPr>
                <w:rFonts w:ascii="Times New Roman" w:hAnsi="Times New Roman" w:cs="Times New Roman"/>
              </w:rPr>
              <w:t>38</w:t>
            </w:r>
          </w:p>
        </w:tc>
        <w:tc>
          <w:tcPr>
            <w:tcW w:w="1417" w:type="dxa"/>
          </w:tcPr>
          <w:p w14:paraId="2AA48431" w14:textId="34DEC0D3" w:rsidR="009D7385" w:rsidRPr="00072672" w:rsidRDefault="00B42584" w:rsidP="00072672">
            <w:pPr>
              <w:jc w:val="center"/>
              <w:rPr>
                <w:rFonts w:ascii="Times New Roman" w:hAnsi="Times New Roman" w:cs="Times New Roman"/>
              </w:rPr>
            </w:pPr>
            <w:r>
              <w:rPr>
                <w:rFonts w:ascii="Times New Roman" w:hAnsi="Times New Roman" w:cs="Times New Roman"/>
              </w:rPr>
              <w:t>0.42</w:t>
            </w:r>
          </w:p>
        </w:tc>
        <w:tc>
          <w:tcPr>
            <w:tcW w:w="1701" w:type="dxa"/>
          </w:tcPr>
          <w:p w14:paraId="04700F8A" w14:textId="6E9A1FF0" w:rsidR="009D7385" w:rsidRPr="00072672" w:rsidRDefault="00A11D9E" w:rsidP="00072672">
            <w:pPr>
              <w:jc w:val="center"/>
              <w:rPr>
                <w:rFonts w:ascii="Times New Roman" w:hAnsi="Times New Roman" w:cs="Times New Roman"/>
              </w:rPr>
            </w:pPr>
            <w:r>
              <w:rPr>
                <w:rFonts w:ascii="Times New Roman" w:hAnsi="Times New Roman" w:cs="Times New Roman"/>
              </w:rPr>
              <w:t>6.6</w:t>
            </w:r>
            <w:r w:rsidR="00B42584">
              <w:rPr>
                <w:rFonts w:ascii="Times New Roman" w:hAnsi="Times New Roman" w:cs="Times New Roman"/>
              </w:rPr>
              <w:t>9</w:t>
            </w:r>
          </w:p>
        </w:tc>
      </w:tr>
      <w:tr w:rsidR="009F669B" w14:paraId="0B91D64B" w14:textId="77777777" w:rsidTr="00A052DF">
        <w:tc>
          <w:tcPr>
            <w:tcW w:w="3402" w:type="dxa"/>
          </w:tcPr>
          <w:p w14:paraId="53E428E5" w14:textId="77777777" w:rsidR="009D7385" w:rsidRDefault="009D7385" w:rsidP="009D7385">
            <w:pPr>
              <w:jc w:val="right"/>
              <w:rPr>
                <w:rFonts w:ascii="Times New Roman" w:hAnsi="Times New Roman" w:cs="Times New Roman"/>
              </w:rPr>
            </w:pPr>
            <w:r>
              <w:rPr>
                <w:rFonts w:ascii="Times New Roman" w:hAnsi="Times New Roman" w:cs="Times New Roman"/>
              </w:rPr>
              <w:t>Total PIE</w:t>
            </w:r>
          </w:p>
        </w:tc>
        <w:tc>
          <w:tcPr>
            <w:tcW w:w="1701" w:type="dxa"/>
          </w:tcPr>
          <w:p w14:paraId="7301ABFC" w14:textId="4E8EE6B6" w:rsidR="009D7385" w:rsidRDefault="00C67E25" w:rsidP="00072672">
            <w:pPr>
              <w:jc w:val="center"/>
              <w:rPr>
                <w:rFonts w:ascii="Times New Roman" w:hAnsi="Times New Roman" w:cs="Times New Roman"/>
              </w:rPr>
            </w:pPr>
            <w:r>
              <w:rPr>
                <w:rFonts w:ascii="Times New Roman" w:hAnsi="Times New Roman" w:cs="Times New Roman"/>
              </w:rPr>
              <w:t>0.69</w:t>
            </w:r>
          </w:p>
        </w:tc>
        <w:tc>
          <w:tcPr>
            <w:tcW w:w="993" w:type="dxa"/>
          </w:tcPr>
          <w:p w14:paraId="222FD7BD" w14:textId="7F37603F" w:rsidR="009D7385" w:rsidRPr="00C67E25" w:rsidRDefault="00C67E25" w:rsidP="00072672">
            <w:pPr>
              <w:jc w:val="center"/>
              <w:rPr>
                <w:rFonts w:ascii="Times New Roman" w:hAnsi="Times New Roman" w:cs="Times New Roman"/>
                <w:i/>
              </w:rPr>
            </w:pPr>
            <w:r w:rsidRPr="00C67E25">
              <w:rPr>
                <w:rFonts w:ascii="Times New Roman" w:hAnsi="Times New Roman" w:cs="Times New Roman"/>
                <w:i/>
              </w:rPr>
              <w:t>3.15</w:t>
            </w:r>
          </w:p>
        </w:tc>
        <w:tc>
          <w:tcPr>
            <w:tcW w:w="1134" w:type="dxa"/>
          </w:tcPr>
          <w:p w14:paraId="2074246F" w14:textId="2B278EE2" w:rsidR="009D7385" w:rsidRDefault="00C67E25" w:rsidP="00072672">
            <w:pPr>
              <w:jc w:val="center"/>
              <w:rPr>
                <w:rFonts w:ascii="Times New Roman" w:hAnsi="Times New Roman" w:cs="Times New Roman"/>
              </w:rPr>
            </w:pPr>
            <w:r>
              <w:rPr>
                <w:rFonts w:ascii="Times New Roman" w:hAnsi="Times New Roman" w:cs="Times New Roman"/>
              </w:rPr>
              <w:t>0.04</w:t>
            </w:r>
          </w:p>
        </w:tc>
        <w:tc>
          <w:tcPr>
            <w:tcW w:w="1275" w:type="dxa"/>
          </w:tcPr>
          <w:p w14:paraId="22A687B3" w14:textId="7A7C84E7" w:rsidR="009D7385" w:rsidRPr="00C67E25" w:rsidRDefault="00C67E25" w:rsidP="00072672">
            <w:pPr>
              <w:jc w:val="center"/>
              <w:rPr>
                <w:rFonts w:ascii="Times New Roman" w:hAnsi="Times New Roman" w:cs="Times New Roman"/>
                <w:i/>
              </w:rPr>
            </w:pPr>
            <w:r w:rsidRPr="00C67E25">
              <w:rPr>
                <w:rFonts w:ascii="Times New Roman" w:hAnsi="Times New Roman" w:cs="Times New Roman"/>
                <w:i/>
              </w:rPr>
              <w:t>1.78</w:t>
            </w:r>
          </w:p>
        </w:tc>
        <w:tc>
          <w:tcPr>
            <w:tcW w:w="993" w:type="dxa"/>
          </w:tcPr>
          <w:p w14:paraId="69B09B8B" w14:textId="57E65B8D" w:rsidR="009D7385" w:rsidRDefault="00C67E25" w:rsidP="00072672">
            <w:pPr>
              <w:jc w:val="center"/>
              <w:rPr>
                <w:rFonts w:ascii="Times New Roman" w:hAnsi="Times New Roman" w:cs="Times New Roman"/>
              </w:rPr>
            </w:pPr>
            <w:r>
              <w:rPr>
                <w:rFonts w:ascii="Times New Roman" w:hAnsi="Times New Roman" w:cs="Times New Roman"/>
              </w:rPr>
              <w:t>1.09</w:t>
            </w:r>
          </w:p>
        </w:tc>
        <w:tc>
          <w:tcPr>
            <w:tcW w:w="1417" w:type="dxa"/>
          </w:tcPr>
          <w:p w14:paraId="374C0235" w14:textId="70B2C5C0" w:rsidR="009D7385" w:rsidRDefault="00C67E25" w:rsidP="00072672">
            <w:pPr>
              <w:jc w:val="center"/>
              <w:rPr>
                <w:rFonts w:ascii="Times New Roman" w:hAnsi="Times New Roman" w:cs="Times New Roman"/>
              </w:rPr>
            </w:pPr>
            <w:r>
              <w:rPr>
                <w:rFonts w:ascii="Times New Roman" w:hAnsi="Times New Roman" w:cs="Times New Roman"/>
              </w:rPr>
              <w:t>1.16</w:t>
            </w:r>
          </w:p>
        </w:tc>
        <w:tc>
          <w:tcPr>
            <w:tcW w:w="1701" w:type="dxa"/>
          </w:tcPr>
          <w:p w14:paraId="79FD7581" w14:textId="4EC92581" w:rsidR="009D7385" w:rsidRDefault="00C67E25" w:rsidP="00072672">
            <w:pPr>
              <w:jc w:val="center"/>
              <w:rPr>
                <w:rFonts w:ascii="Times New Roman" w:hAnsi="Times New Roman" w:cs="Times New Roman"/>
              </w:rPr>
            </w:pPr>
            <w:r>
              <w:rPr>
                <w:rFonts w:ascii="Times New Roman" w:hAnsi="Times New Roman" w:cs="Times New Roman"/>
              </w:rPr>
              <w:t>0.57</w:t>
            </w:r>
          </w:p>
        </w:tc>
      </w:tr>
      <w:tr w:rsidR="00D531ED" w14:paraId="1575E69B" w14:textId="77777777" w:rsidTr="00A052DF">
        <w:tc>
          <w:tcPr>
            <w:tcW w:w="3402" w:type="dxa"/>
          </w:tcPr>
          <w:p w14:paraId="55CEB1EC" w14:textId="120E49EF" w:rsidR="00D531ED" w:rsidRPr="00D531ED" w:rsidRDefault="00D531ED"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758C8C23" w14:textId="73418D1F" w:rsidR="00D531ED" w:rsidRPr="006915E4" w:rsidRDefault="006915E4" w:rsidP="00072672">
            <w:pPr>
              <w:jc w:val="center"/>
              <w:rPr>
                <w:rFonts w:ascii="Times New Roman" w:hAnsi="Times New Roman" w:cs="Times New Roman"/>
                <w:b/>
              </w:rPr>
            </w:pPr>
            <w:r>
              <w:rPr>
                <w:rFonts w:ascii="Times New Roman" w:hAnsi="Times New Roman" w:cs="Times New Roman"/>
                <w:b/>
              </w:rPr>
              <w:t>1.62</w:t>
            </w:r>
          </w:p>
        </w:tc>
        <w:tc>
          <w:tcPr>
            <w:tcW w:w="993" w:type="dxa"/>
          </w:tcPr>
          <w:p w14:paraId="2BE92004" w14:textId="6E55C427" w:rsidR="00D531ED" w:rsidRPr="006915E4" w:rsidRDefault="006805EC" w:rsidP="00072672">
            <w:pPr>
              <w:jc w:val="center"/>
              <w:rPr>
                <w:rFonts w:ascii="Times New Roman" w:hAnsi="Times New Roman" w:cs="Times New Roman"/>
                <w:b/>
              </w:rPr>
            </w:pPr>
            <w:r>
              <w:rPr>
                <w:rFonts w:ascii="Times New Roman" w:hAnsi="Times New Roman" w:cs="Times New Roman"/>
                <w:b/>
              </w:rPr>
              <w:t>2.90</w:t>
            </w:r>
          </w:p>
        </w:tc>
        <w:tc>
          <w:tcPr>
            <w:tcW w:w="1134" w:type="dxa"/>
          </w:tcPr>
          <w:p w14:paraId="297DF253" w14:textId="30040BBF" w:rsidR="00D531ED" w:rsidRPr="006915E4" w:rsidRDefault="006805EC" w:rsidP="00072672">
            <w:pPr>
              <w:jc w:val="center"/>
              <w:rPr>
                <w:rFonts w:ascii="Times New Roman" w:hAnsi="Times New Roman" w:cs="Times New Roman"/>
              </w:rPr>
            </w:pPr>
            <w:r>
              <w:rPr>
                <w:rFonts w:ascii="Times New Roman" w:hAnsi="Times New Roman" w:cs="Times New Roman"/>
              </w:rPr>
              <w:t>1.05</w:t>
            </w:r>
          </w:p>
        </w:tc>
        <w:tc>
          <w:tcPr>
            <w:tcW w:w="1275" w:type="dxa"/>
          </w:tcPr>
          <w:p w14:paraId="5FC62ED2" w14:textId="7CFB64B1" w:rsidR="00D531ED" w:rsidRPr="006915E4" w:rsidRDefault="006915E4" w:rsidP="00072672">
            <w:pPr>
              <w:jc w:val="center"/>
              <w:rPr>
                <w:rFonts w:ascii="Times New Roman" w:hAnsi="Times New Roman" w:cs="Times New Roman"/>
                <w:b/>
              </w:rPr>
            </w:pPr>
            <w:r>
              <w:rPr>
                <w:rFonts w:ascii="Times New Roman" w:hAnsi="Times New Roman" w:cs="Times New Roman"/>
                <w:b/>
              </w:rPr>
              <w:t>1.4</w:t>
            </w:r>
            <w:r w:rsidR="006805EC">
              <w:rPr>
                <w:rFonts w:ascii="Times New Roman" w:hAnsi="Times New Roman" w:cs="Times New Roman"/>
                <w:b/>
              </w:rPr>
              <w:t>2</w:t>
            </w:r>
          </w:p>
        </w:tc>
        <w:tc>
          <w:tcPr>
            <w:tcW w:w="993" w:type="dxa"/>
          </w:tcPr>
          <w:p w14:paraId="50FF11DE" w14:textId="6C78C565" w:rsidR="00D531ED" w:rsidRDefault="006915E4" w:rsidP="00072672">
            <w:pPr>
              <w:jc w:val="center"/>
              <w:rPr>
                <w:rFonts w:ascii="Times New Roman" w:hAnsi="Times New Roman" w:cs="Times New Roman"/>
              </w:rPr>
            </w:pPr>
            <w:r>
              <w:rPr>
                <w:rFonts w:ascii="Times New Roman" w:hAnsi="Times New Roman" w:cs="Times New Roman"/>
              </w:rPr>
              <w:t>1.0</w:t>
            </w:r>
            <w:r w:rsidR="006805EC">
              <w:rPr>
                <w:rFonts w:ascii="Times New Roman" w:hAnsi="Times New Roman" w:cs="Times New Roman"/>
              </w:rPr>
              <w:t>1</w:t>
            </w:r>
          </w:p>
        </w:tc>
        <w:tc>
          <w:tcPr>
            <w:tcW w:w="1417" w:type="dxa"/>
          </w:tcPr>
          <w:p w14:paraId="645D5AD9" w14:textId="2AF76B3C" w:rsidR="00D531ED" w:rsidRPr="006915E4" w:rsidRDefault="006915E4" w:rsidP="00072672">
            <w:pPr>
              <w:jc w:val="center"/>
              <w:rPr>
                <w:rFonts w:ascii="Times New Roman" w:hAnsi="Times New Roman" w:cs="Times New Roman"/>
              </w:rPr>
            </w:pPr>
            <w:r>
              <w:rPr>
                <w:rFonts w:ascii="Times New Roman" w:hAnsi="Times New Roman" w:cs="Times New Roman"/>
              </w:rPr>
              <w:t>0.9</w:t>
            </w:r>
            <w:r w:rsidR="006805EC">
              <w:rPr>
                <w:rFonts w:ascii="Times New Roman" w:hAnsi="Times New Roman" w:cs="Times New Roman"/>
              </w:rPr>
              <w:t>1</w:t>
            </w:r>
          </w:p>
        </w:tc>
        <w:tc>
          <w:tcPr>
            <w:tcW w:w="1701" w:type="dxa"/>
          </w:tcPr>
          <w:p w14:paraId="6C731191" w14:textId="557DA546" w:rsidR="00D531ED" w:rsidRDefault="006915E4" w:rsidP="00072672">
            <w:pPr>
              <w:jc w:val="center"/>
              <w:rPr>
                <w:rFonts w:ascii="Times New Roman" w:hAnsi="Times New Roman" w:cs="Times New Roman"/>
              </w:rPr>
            </w:pPr>
            <w:r>
              <w:rPr>
                <w:rFonts w:ascii="Times New Roman" w:hAnsi="Times New Roman" w:cs="Times New Roman"/>
              </w:rPr>
              <w:t>0.88</w:t>
            </w:r>
          </w:p>
        </w:tc>
      </w:tr>
      <w:tr w:rsidR="00E80F7B" w14:paraId="6921AFB2" w14:textId="77777777" w:rsidTr="00A052DF">
        <w:tc>
          <w:tcPr>
            <w:tcW w:w="3402" w:type="dxa"/>
          </w:tcPr>
          <w:p w14:paraId="6C271308" w14:textId="29A2A0D1" w:rsidR="00E80F7B" w:rsidRDefault="00A70377" w:rsidP="009D7385">
            <w:pPr>
              <w:jc w:val="right"/>
              <w:rPr>
                <w:rFonts w:ascii="Times New Roman" w:hAnsi="Times New Roman" w:cs="Times New Roman"/>
              </w:rPr>
            </w:pPr>
            <w:r>
              <w:rPr>
                <w:rFonts w:ascii="Times New Roman" w:hAnsi="Times New Roman" w:cs="Times New Roman"/>
              </w:rPr>
              <w:t>Leaf-mining moth</w:t>
            </w:r>
          </w:p>
        </w:tc>
        <w:tc>
          <w:tcPr>
            <w:tcW w:w="1701" w:type="dxa"/>
          </w:tcPr>
          <w:p w14:paraId="32120E92" w14:textId="0BCC76E4" w:rsidR="00E80F7B" w:rsidRDefault="00A70377" w:rsidP="00072672">
            <w:pPr>
              <w:jc w:val="center"/>
              <w:rPr>
                <w:rFonts w:ascii="Times New Roman" w:hAnsi="Times New Roman" w:cs="Times New Roman"/>
                <w:b/>
              </w:rPr>
            </w:pPr>
            <w:r>
              <w:rPr>
                <w:rFonts w:ascii="Times New Roman" w:hAnsi="Times New Roman" w:cs="Times New Roman"/>
                <w:b/>
              </w:rPr>
              <w:t>26.78</w:t>
            </w:r>
          </w:p>
        </w:tc>
        <w:tc>
          <w:tcPr>
            <w:tcW w:w="993" w:type="dxa"/>
          </w:tcPr>
          <w:p w14:paraId="79C5C9D5" w14:textId="3DF9C9DE" w:rsidR="00E80F7B" w:rsidRPr="00A70377" w:rsidRDefault="00A70377" w:rsidP="00072672">
            <w:pPr>
              <w:jc w:val="center"/>
              <w:rPr>
                <w:rFonts w:ascii="Times New Roman" w:hAnsi="Times New Roman" w:cs="Times New Roman"/>
              </w:rPr>
            </w:pPr>
            <w:r w:rsidRPr="00A70377">
              <w:rPr>
                <w:rFonts w:ascii="Times New Roman" w:hAnsi="Times New Roman" w:cs="Times New Roman"/>
              </w:rPr>
              <w:t>0.32</w:t>
            </w:r>
          </w:p>
        </w:tc>
        <w:tc>
          <w:tcPr>
            <w:tcW w:w="1134" w:type="dxa"/>
          </w:tcPr>
          <w:p w14:paraId="33DCE591" w14:textId="32C2169A" w:rsidR="00E80F7B" w:rsidRDefault="00A70377" w:rsidP="00072672">
            <w:pPr>
              <w:jc w:val="center"/>
              <w:rPr>
                <w:rFonts w:ascii="Times New Roman" w:hAnsi="Times New Roman" w:cs="Times New Roman"/>
              </w:rPr>
            </w:pPr>
            <w:r>
              <w:rPr>
                <w:rFonts w:ascii="Times New Roman" w:hAnsi="Times New Roman" w:cs="Times New Roman"/>
              </w:rPr>
              <w:t>2.35</w:t>
            </w:r>
          </w:p>
        </w:tc>
        <w:tc>
          <w:tcPr>
            <w:tcW w:w="1275" w:type="dxa"/>
          </w:tcPr>
          <w:p w14:paraId="3C5FC8D0" w14:textId="13039735" w:rsidR="00E80F7B" w:rsidRPr="00A70377" w:rsidRDefault="00A70377" w:rsidP="00072672">
            <w:pPr>
              <w:jc w:val="center"/>
              <w:rPr>
                <w:rFonts w:ascii="Times New Roman" w:hAnsi="Times New Roman" w:cs="Times New Roman"/>
              </w:rPr>
            </w:pPr>
            <w:r w:rsidRPr="00A70377">
              <w:rPr>
                <w:rFonts w:ascii="Times New Roman" w:hAnsi="Times New Roman" w:cs="Times New Roman"/>
              </w:rPr>
              <w:t>13.56</w:t>
            </w:r>
          </w:p>
        </w:tc>
        <w:tc>
          <w:tcPr>
            <w:tcW w:w="993" w:type="dxa"/>
          </w:tcPr>
          <w:p w14:paraId="41A7A4EF" w14:textId="29E00A9B" w:rsidR="00E80F7B" w:rsidRPr="00A70377" w:rsidRDefault="00A70377" w:rsidP="00072672">
            <w:pPr>
              <w:jc w:val="center"/>
              <w:rPr>
                <w:rFonts w:ascii="Times New Roman" w:hAnsi="Times New Roman" w:cs="Times New Roman"/>
                <w:b/>
              </w:rPr>
            </w:pPr>
            <w:r w:rsidRPr="00A70377">
              <w:rPr>
                <w:rFonts w:ascii="Times New Roman" w:hAnsi="Times New Roman" w:cs="Times New Roman"/>
                <w:b/>
              </w:rPr>
              <w:t>20.31</w:t>
            </w:r>
          </w:p>
        </w:tc>
        <w:tc>
          <w:tcPr>
            <w:tcW w:w="1417" w:type="dxa"/>
          </w:tcPr>
          <w:p w14:paraId="576F48B4" w14:textId="27ACC3CB" w:rsidR="00E80F7B" w:rsidRPr="00A70377" w:rsidRDefault="00A70377" w:rsidP="00072672">
            <w:pPr>
              <w:jc w:val="center"/>
              <w:rPr>
                <w:rFonts w:ascii="Times New Roman" w:hAnsi="Times New Roman" w:cs="Times New Roman"/>
                <w:b/>
              </w:rPr>
            </w:pPr>
            <w:r w:rsidRPr="00A70377">
              <w:rPr>
                <w:rFonts w:ascii="Times New Roman" w:hAnsi="Times New Roman" w:cs="Times New Roman"/>
                <w:b/>
              </w:rPr>
              <w:t>4.32</w:t>
            </w:r>
          </w:p>
        </w:tc>
        <w:tc>
          <w:tcPr>
            <w:tcW w:w="1701" w:type="dxa"/>
          </w:tcPr>
          <w:p w14:paraId="63450019" w14:textId="5F004039" w:rsidR="00E80F7B" w:rsidRDefault="00A70377" w:rsidP="00072672">
            <w:pPr>
              <w:jc w:val="center"/>
              <w:rPr>
                <w:rFonts w:ascii="Times New Roman" w:hAnsi="Times New Roman" w:cs="Times New Roman"/>
              </w:rPr>
            </w:pPr>
            <w:r>
              <w:rPr>
                <w:rFonts w:ascii="Times New Roman" w:hAnsi="Times New Roman" w:cs="Times New Roman"/>
              </w:rPr>
              <w:t>-</w:t>
            </w:r>
          </w:p>
        </w:tc>
      </w:tr>
      <w:tr w:rsidR="00E80F7B" w14:paraId="42BC2703" w14:textId="77777777" w:rsidTr="00A052DF">
        <w:tc>
          <w:tcPr>
            <w:tcW w:w="3402" w:type="dxa"/>
          </w:tcPr>
          <w:p w14:paraId="57AB4B81" w14:textId="618BEA01" w:rsidR="00E80F7B" w:rsidRPr="00A70377" w:rsidRDefault="00A70377" w:rsidP="009D7385">
            <w:pPr>
              <w:jc w:val="right"/>
              <w:rPr>
                <w:rFonts w:ascii="Times New Roman" w:hAnsi="Times New Roman" w:cs="Times New Roman"/>
              </w:rPr>
            </w:pPr>
            <w:r>
              <w:rPr>
                <w:rFonts w:ascii="Times New Roman" w:hAnsi="Times New Roman" w:cs="Times New Roman"/>
              </w:rPr>
              <w:t>Aphids (non-</w:t>
            </w:r>
            <w:r>
              <w:rPr>
                <w:rFonts w:ascii="Times New Roman" w:hAnsi="Times New Roman" w:cs="Times New Roman"/>
                <w:i/>
              </w:rPr>
              <w:t xml:space="preserve">A. </w:t>
            </w:r>
            <w:proofErr w:type="spellStart"/>
            <w:r>
              <w:rPr>
                <w:rFonts w:ascii="Times New Roman" w:hAnsi="Times New Roman" w:cs="Times New Roman"/>
                <w:i/>
              </w:rPr>
              <w:t>farinosa</w:t>
            </w:r>
            <w:proofErr w:type="spellEnd"/>
            <w:r>
              <w:rPr>
                <w:rFonts w:ascii="Times New Roman" w:hAnsi="Times New Roman" w:cs="Times New Roman"/>
              </w:rPr>
              <w:t>)</w:t>
            </w:r>
          </w:p>
        </w:tc>
        <w:tc>
          <w:tcPr>
            <w:tcW w:w="1701" w:type="dxa"/>
          </w:tcPr>
          <w:p w14:paraId="617C8933" w14:textId="2E3E31B3" w:rsidR="00E80F7B" w:rsidRDefault="00A70377" w:rsidP="00072672">
            <w:pPr>
              <w:jc w:val="center"/>
              <w:rPr>
                <w:rFonts w:ascii="Times New Roman" w:hAnsi="Times New Roman" w:cs="Times New Roman"/>
                <w:b/>
              </w:rPr>
            </w:pPr>
            <w:r>
              <w:rPr>
                <w:rFonts w:ascii="Times New Roman" w:hAnsi="Times New Roman" w:cs="Times New Roman"/>
                <w:b/>
              </w:rPr>
              <w:t>24.43</w:t>
            </w:r>
          </w:p>
        </w:tc>
        <w:tc>
          <w:tcPr>
            <w:tcW w:w="993" w:type="dxa"/>
          </w:tcPr>
          <w:p w14:paraId="01A8549B" w14:textId="23055B39" w:rsidR="00E80F7B" w:rsidRPr="00A70377" w:rsidRDefault="00A70377" w:rsidP="00072672">
            <w:pPr>
              <w:jc w:val="center"/>
              <w:rPr>
                <w:rFonts w:ascii="Times New Roman" w:hAnsi="Times New Roman" w:cs="Times New Roman"/>
              </w:rPr>
            </w:pPr>
            <w:r w:rsidRPr="00A70377">
              <w:rPr>
                <w:rFonts w:ascii="Times New Roman" w:hAnsi="Times New Roman" w:cs="Times New Roman"/>
              </w:rPr>
              <w:t>0.01</w:t>
            </w:r>
          </w:p>
        </w:tc>
        <w:tc>
          <w:tcPr>
            <w:tcW w:w="1134" w:type="dxa"/>
          </w:tcPr>
          <w:p w14:paraId="31C26114" w14:textId="1F896038" w:rsidR="00E80F7B" w:rsidRDefault="00A70377" w:rsidP="00072672">
            <w:pPr>
              <w:jc w:val="center"/>
              <w:rPr>
                <w:rFonts w:ascii="Times New Roman" w:hAnsi="Times New Roman" w:cs="Times New Roman"/>
              </w:rPr>
            </w:pPr>
            <w:r>
              <w:rPr>
                <w:rFonts w:ascii="Times New Roman" w:hAnsi="Times New Roman" w:cs="Times New Roman"/>
              </w:rPr>
              <w:t>0.04</w:t>
            </w:r>
          </w:p>
        </w:tc>
        <w:tc>
          <w:tcPr>
            <w:tcW w:w="1275" w:type="dxa"/>
          </w:tcPr>
          <w:p w14:paraId="0912FA89" w14:textId="41C87AE3" w:rsidR="00E80F7B" w:rsidRDefault="00A70377" w:rsidP="00072672">
            <w:pPr>
              <w:jc w:val="center"/>
              <w:rPr>
                <w:rFonts w:ascii="Times New Roman" w:hAnsi="Times New Roman" w:cs="Times New Roman"/>
                <w:b/>
              </w:rPr>
            </w:pPr>
            <w:r>
              <w:rPr>
                <w:rFonts w:ascii="Times New Roman" w:hAnsi="Times New Roman" w:cs="Times New Roman"/>
                <w:b/>
              </w:rPr>
              <w:t>23.16</w:t>
            </w:r>
          </w:p>
        </w:tc>
        <w:tc>
          <w:tcPr>
            <w:tcW w:w="993" w:type="dxa"/>
          </w:tcPr>
          <w:p w14:paraId="38221693" w14:textId="4E47A97E" w:rsidR="00E80F7B" w:rsidRDefault="00A70377" w:rsidP="00072672">
            <w:pPr>
              <w:jc w:val="center"/>
              <w:rPr>
                <w:rFonts w:ascii="Times New Roman" w:hAnsi="Times New Roman" w:cs="Times New Roman"/>
              </w:rPr>
            </w:pPr>
            <w:r>
              <w:rPr>
                <w:rFonts w:ascii="Times New Roman" w:hAnsi="Times New Roman" w:cs="Times New Roman"/>
              </w:rPr>
              <w:t>6.99</w:t>
            </w:r>
          </w:p>
        </w:tc>
        <w:tc>
          <w:tcPr>
            <w:tcW w:w="1417" w:type="dxa"/>
          </w:tcPr>
          <w:p w14:paraId="0EC8DB76" w14:textId="6325FF7A" w:rsidR="00E80F7B" w:rsidRPr="00D57E3E" w:rsidRDefault="00A70377" w:rsidP="00072672">
            <w:pPr>
              <w:jc w:val="center"/>
              <w:rPr>
                <w:rFonts w:ascii="Times New Roman" w:hAnsi="Times New Roman" w:cs="Times New Roman"/>
                <w:i/>
              </w:rPr>
            </w:pPr>
            <w:r w:rsidRPr="00D57E3E">
              <w:rPr>
                <w:rFonts w:ascii="Times New Roman" w:hAnsi="Times New Roman" w:cs="Times New Roman"/>
                <w:i/>
              </w:rPr>
              <w:t>3.63</w:t>
            </w:r>
          </w:p>
        </w:tc>
        <w:tc>
          <w:tcPr>
            <w:tcW w:w="1701" w:type="dxa"/>
          </w:tcPr>
          <w:p w14:paraId="4A97F5C3" w14:textId="379DF4E3" w:rsidR="00E80F7B" w:rsidRDefault="00A70377" w:rsidP="00072672">
            <w:pPr>
              <w:jc w:val="center"/>
              <w:rPr>
                <w:rFonts w:ascii="Times New Roman" w:hAnsi="Times New Roman" w:cs="Times New Roman"/>
              </w:rPr>
            </w:pPr>
            <w:r>
              <w:rPr>
                <w:rFonts w:ascii="Times New Roman" w:hAnsi="Times New Roman" w:cs="Times New Roman"/>
              </w:rPr>
              <w:t>8.16</w:t>
            </w:r>
          </w:p>
        </w:tc>
      </w:tr>
      <w:tr w:rsidR="00E80F7B" w14:paraId="3097970C" w14:textId="77777777" w:rsidTr="00A052DF">
        <w:tc>
          <w:tcPr>
            <w:tcW w:w="3402" w:type="dxa"/>
          </w:tcPr>
          <w:p w14:paraId="3A7FAE72" w14:textId="6DB36D19" w:rsidR="00E80F7B" w:rsidRDefault="00D57E3E" w:rsidP="009D7385">
            <w:pPr>
              <w:jc w:val="right"/>
              <w:rPr>
                <w:rFonts w:ascii="Times New Roman" w:hAnsi="Times New Roman" w:cs="Times New Roman"/>
              </w:rPr>
            </w:pPr>
            <w:r>
              <w:rPr>
                <w:rFonts w:ascii="Times New Roman" w:hAnsi="Times New Roman" w:cs="Times New Roman"/>
              </w:rPr>
              <w:t>Leafhopper</w:t>
            </w:r>
          </w:p>
        </w:tc>
        <w:tc>
          <w:tcPr>
            <w:tcW w:w="1701" w:type="dxa"/>
          </w:tcPr>
          <w:p w14:paraId="4F5424F4" w14:textId="073DEB61" w:rsidR="00E80F7B" w:rsidRDefault="00D57E3E" w:rsidP="00072672">
            <w:pPr>
              <w:jc w:val="center"/>
              <w:rPr>
                <w:rFonts w:ascii="Times New Roman" w:hAnsi="Times New Roman" w:cs="Times New Roman"/>
                <w:b/>
              </w:rPr>
            </w:pPr>
            <w:r>
              <w:rPr>
                <w:rFonts w:ascii="Times New Roman" w:hAnsi="Times New Roman" w:cs="Times New Roman"/>
                <w:b/>
              </w:rPr>
              <w:t>21.92</w:t>
            </w:r>
          </w:p>
        </w:tc>
        <w:tc>
          <w:tcPr>
            <w:tcW w:w="993" w:type="dxa"/>
          </w:tcPr>
          <w:p w14:paraId="6A1A80CD" w14:textId="100FD710" w:rsidR="00E80F7B" w:rsidRPr="00D57E3E" w:rsidRDefault="00D57E3E" w:rsidP="00072672">
            <w:pPr>
              <w:jc w:val="center"/>
              <w:rPr>
                <w:rFonts w:ascii="Times New Roman" w:hAnsi="Times New Roman" w:cs="Times New Roman"/>
              </w:rPr>
            </w:pPr>
            <w:r>
              <w:rPr>
                <w:rFonts w:ascii="Times New Roman" w:hAnsi="Times New Roman" w:cs="Times New Roman"/>
              </w:rPr>
              <w:t>0.84</w:t>
            </w:r>
          </w:p>
        </w:tc>
        <w:tc>
          <w:tcPr>
            <w:tcW w:w="1134" w:type="dxa"/>
          </w:tcPr>
          <w:p w14:paraId="15CC2259" w14:textId="4ABA35A3" w:rsidR="00E80F7B" w:rsidRDefault="00D57E3E" w:rsidP="00072672">
            <w:pPr>
              <w:jc w:val="center"/>
              <w:rPr>
                <w:rFonts w:ascii="Times New Roman" w:hAnsi="Times New Roman" w:cs="Times New Roman"/>
              </w:rPr>
            </w:pPr>
            <w:commentRangeStart w:id="185"/>
            <w:r>
              <w:rPr>
                <w:rFonts w:ascii="Times New Roman" w:hAnsi="Times New Roman" w:cs="Times New Roman"/>
              </w:rPr>
              <w:t>0.01</w:t>
            </w:r>
            <w:commentRangeEnd w:id="185"/>
            <w:r>
              <w:rPr>
                <w:rStyle w:val="CommentReference"/>
              </w:rPr>
              <w:commentReference w:id="185"/>
            </w:r>
          </w:p>
        </w:tc>
        <w:tc>
          <w:tcPr>
            <w:tcW w:w="1275" w:type="dxa"/>
          </w:tcPr>
          <w:p w14:paraId="534E7D0F" w14:textId="3CAE569F" w:rsidR="00E80F7B" w:rsidRPr="00D57E3E" w:rsidRDefault="00D57E3E" w:rsidP="00072672">
            <w:pPr>
              <w:jc w:val="center"/>
              <w:rPr>
                <w:rFonts w:ascii="Times New Roman" w:hAnsi="Times New Roman" w:cs="Times New Roman"/>
              </w:rPr>
            </w:pPr>
            <w:r w:rsidRPr="00D57E3E">
              <w:rPr>
                <w:rFonts w:ascii="Times New Roman" w:hAnsi="Times New Roman" w:cs="Times New Roman"/>
              </w:rPr>
              <w:t>7.29</w:t>
            </w:r>
          </w:p>
        </w:tc>
        <w:tc>
          <w:tcPr>
            <w:tcW w:w="993" w:type="dxa"/>
          </w:tcPr>
          <w:p w14:paraId="0520824B" w14:textId="2B6AD65C" w:rsidR="00E80F7B" w:rsidRDefault="00D57E3E" w:rsidP="00072672">
            <w:pPr>
              <w:jc w:val="center"/>
              <w:rPr>
                <w:rFonts w:ascii="Times New Roman" w:hAnsi="Times New Roman" w:cs="Times New Roman"/>
              </w:rPr>
            </w:pPr>
            <w:r>
              <w:rPr>
                <w:rFonts w:ascii="Times New Roman" w:hAnsi="Times New Roman" w:cs="Times New Roman"/>
              </w:rPr>
              <w:t>11.54</w:t>
            </w:r>
          </w:p>
        </w:tc>
        <w:tc>
          <w:tcPr>
            <w:tcW w:w="1417" w:type="dxa"/>
          </w:tcPr>
          <w:p w14:paraId="4B33228E" w14:textId="546E6D7A" w:rsidR="00E80F7B" w:rsidRDefault="00D57E3E" w:rsidP="00072672">
            <w:pPr>
              <w:jc w:val="center"/>
              <w:rPr>
                <w:rFonts w:ascii="Times New Roman" w:hAnsi="Times New Roman" w:cs="Times New Roman"/>
              </w:rPr>
            </w:pPr>
            <w:r>
              <w:rPr>
                <w:rFonts w:ascii="Times New Roman" w:hAnsi="Times New Roman" w:cs="Times New Roman"/>
              </w:rPr>
              <w:t>1.67</w:t>
            </w:r>
          </w:p>
        </w:tc>
        <w:tc>
          <w:tcPr>
            <w:tcW w:w="1701" w:type="dxa"/>
          </w:tcPr>
          <w:p w14:paraId="03C17AFB" w14:textId="176D3A9E" w:rsidR="00E80F7B" w:rsidRDefault="00D57E3E" w:rsidP="00072672">
            <w:pPr>
              <w:jc w:val="center"/>
              <w:rPr>
                <w:rFonts w:ascii="Times New Roman" w:hAnsi="Times New Roman" w:cs="Times New Roman"/>
              </w:rPr>
            </w:pPr>
            <w:r>
              <w:rPr>
                <w:rFonts w:ascii="Times New Roman" w:hAnsi="Times New Roman" w:cs="Times New Roman"/>
              </w:rPr>
              <w:t>-</w:t>
            </w:r>
          </w:p>
        </w:tc>
      </w:tr>
      <w:tr w:rsidR="00E80F7B" w14:paraId="12331B07" w14:textId="77777777" w:rsidTr="00A052DF">
        <w:tc>
          <w:tcPr>
            <w:tcW w:w="3402" w:type="dxa"/>
          </w:tcPr>
          <w:p w14:paraId="244CD8AA" w14:textId="1B984678" w:rsidR="00E80F7B" w:rsidRDefault="00432834" w:rsidP="009D7385">
            <w:pPr>
              <w:jc w:val="right"/>
              <w:rPr>
                <w:rFonts w:ascii="Times New Roman" w:hAnsi="Times New Roman" w:cs="Times New Roman"/>
              </w:rPr>
            </w:pPr>
            <w:r>
              <w:rPr>
                <w:rFonts w:ascii="Times New Roman" w:hAnsi="Times New Roman" w:cs="Times New Roman"/>
              </w:rPr>
              <w:t>Spiders</w:t>
            </w:r>
          </w:p>
        </w:tc>
        <w:tc>
          <w:tcPr>
            <w:tcW w:w="1701" w:type="dxa"/>
          </w:tcPr>
          <w:p w14:paraId="3320B232" w14:textId="1952EFE5" w:rsidR="00E80F7B" w:rsidRPr="00432834" w:rsidRDefault="00432834" w:rsidP="00072672">
            <w:pPr>
              <w:jc w:val="center"/>
              <w:rPr>
                <w:rFonts w:ascii="Times New Roman" w:hAnsi="Times New Roman" w:cs="Times New Roman"/>
                <w:i/>
              </w:rPr>
            </w:pPr>
            <w:r w:rsidRPr="00432834">
              <w:rPr>
                <w:rFonts w:ascii="Times New Roman" w:hAnsi="Times New Roman" w:cs="Times New Roman"/>
                <w:i/>
              </w:rPr>
              <w:t>16.24</w:t>
            </w:r>
          </w:p>
        </w:tc>
        <w:tc>
          <w:tcPr>
            <w:tcW w:w="993" w:type="dxa"/>
          </w:tcPr>
          <w:p w14:paraId="08610A19" w14:textId="1DC9F03F" w:rsidR="00E80F7B" w:rsidRPr="00432834" w:rsidRDefault="00432834" w:rsidP="00072672">
            <w:pPr>
              <w:jc w:val="center"/>
              <w:rPr>
                <w:rFonts w:ascii="Times New Roman" w:hAnsi="Times New Roman" w:cs="Times New Roman"/>
              </w:rPr>
            </w:pPr>
            <w:r>
              <w:rPr>
                <w:rFonts w:ascii="Times New Roman" w:hAnsi="Times New Roman" w:cs="Times New Roman"/>
              </w:rPr>
              <w:t>0.01</w:t>
            </w:r>
          </w:p>
        </w:tc>
        <w:tc>
          <w:tcPr>
            <w:tcW w:w="1134" w:type="dxa"/>
          </w:tcPr>
          <w:p w14:paraId="0DCD2412" w14:textId="6712625F" w:rsidR="00E80F7B" w:rsidRDefault="00432834" w:rsidP="00072672">
            <w:pPr>
              <w:jc w:val="center"/>
              <w:rPr>
                <w:rFonts w:ascii="Times New Roman" w:hAnsi="Times New Roman" w:cs="Times New Roman"/>
              </w:rPr>
            </w:pPr>
            <w:r>
              <w:rPr>
                <w:rFonts w:ascii="Times New Roman" w:hAnsi="Times New Roman" w:cs="Times New Roman"/>
              </w:rPr>
              <w:t>0.10</w:t>
            </w:r>
          </w:p>
        </w:tc>
        <w:tc>
          <w:tcPr>
            <w:tcW w:w="1275" w:type="dxa"/>
          </w:tcPr>
          <w:p w14:paraId="11ED88DB" w14:textId="55FE4F98" w:rsidR="00E80F7B" w:rsidRPr="00432834" w:rsidRDefault="00432834" w:rsidP="00072672">
            <w:pPr>
              <w:jc w:val="center"/>
              <w:rPr>
                <w:rFonts w:ascii="Times New Roman" w:hAnsi="Times New Roman" w:cs="Times New Roman"/>
                <w:i/>
              </w:rPr>
            </w:pPr>
            <w:r w:rsidRPr="00432834">
              <w:rPr>
                <w:rFonts w:ascii="Times New Roman" w:hAnsi="Times New Roman" w:cs="Times New Roman"/>
                <w:i/>
              </w:rPr>
              <w:t>15.39</w:t>
            </w:r>
          </w:p>
        </w:tc>
        <w:tc>
          <w:tcPr>
            <w:tcW w:w="993" w:type="dxa"/>
          </w:tcPr>
          <w:p w14:paraId="60A7E384" w14:textId="184062F9" w:rsidR="00E80F7B" w:rsidRDefault="00432834" w:rsidP="00072672">
            <w:pPr>
              <w:jc w:val="center"/>
              <w:rPr>
                <w:rFonts w:ascii="Times New Roman" w:hAnsi="Times New Roman" w:cs="Times New Roman"/>
              </w:rPr>
            </w:pPr>
            <w:r>
              <w:rPr>
                <w:rFonts w:ascii="Times New Roman" w:hAnsi="Times New Roman" w:cs="Times New Roman"/>
              </w:rPr>
              <w:t>11.34</w:t>
            </w:r>
          </w:p>
        </w:tc>
        <w:tc>
          <w:tcPr>
            <w:tcW w:w="1417" w:type="dxa"/>
          </w:tcPr>
          <w:p w14:paraId="23D0345E" w14:textId="79219B62" w:rsidR="00E80F7B" w:rsidRDefault="00432834" w:rsidP="00072672">
            <w:pPr>
              <w:jc w:val="center"/>
              <w:rPr>
                <w:rFonts w:ascii="Times New Roman" w:hAnsi="Times New Roman" w:cs="Times New Roman"/>
              </w:rPr>
            </w:pPr>
            <w:r>
              <w:rPr>
                <w:rFonts w:ascii="Times New Roman" w:hAnsi="Times New Roman" w:cs="Times New Roman"/>
              </w:rPr>
              <w:t>0.01</w:t>
            </w:r>
          </w:p>
        </w:tc>
        <w:tc>
          <w:tcPr>
            <w:tcW w:w="1701" w:type="dxa"/>
          </w:tcPr>
          <w:p w14:paraId="0575C5D4" w14:textId="3BD42E3B" w:rsidR="00E80F7B" w:rsidRDefault="00432834" w:rsidP="00072672">
            <w:pPr>
              <w:jc w:val="center"/>
              <w:rPr>
                <w:rFonts w:ascii="Times New Roman" w:hAnsi="Times New Roman" w:cs="Times New Roman"/>
              </w:rPr>
            </w:pPr>
            <w:r>
              <w:rPr>
                <w:rFonts w:ascii="Times New Roman" w:hAnsi="Times New Roman" w:cs="Times New Roman"/>
              </w:rPr>
              <w:t>-</w:t>
            </w:r>
          </w:p>
        </w:tc>
      </w:tr>
      <w:tr w:rsidR="00D66FD9" w14:paraId="0E557A4D" w14:textId="77777777" w:rsidTr="00A052DF">
        <w:tc>
          <w:tcPr>
            <w:tcW w:w="3402" w:type="dxa"/>
          </w:tcPr>
          <w:p w14:paraId="4874C78D" w14:textId="004185F0" w:rsidR="00D66FD9" w:rsidRDefault="00D66FD9" w:rsidP="009D7385">
            <w:pPr>
              <w:jc w:val="right"/>
              <w:rPr>
                <w:rFonts w:ascii="Times New Roman" w:hAnsi="Times New Roman" w:cs="Times New Roman"/>
              </w:rPr>
            </w:pPr>
            <w:r>
              <w:rPr>
                <w:rFonts w:ascii="Times New Roman" w:hAnsi="Times New Roman" w:cs="Times New Roman"/>
              </w:rPr>
              <w:t>Ants (non-</w:t>
            </w:r>
            <w:r w:rsidRPr="00D66FD9">
              <w:rPr>
                <w:rFonts w:ascii="Times New Roman" w:hAnsi="Times New Roman" w:cs="Times New Roman"/>
                <w:i/>
              </w:rPr>
              <w:t xml:space="preserve">F. </w:t>
            </w:r>
            <w:proofErr w:type="spellStart"/>
            <w:r w:rsidRPr="00D66FD9">
              <w:rPr>
                <w:rFonts w:ascii="Times New Roman" w:hAnsi="Times New Roman" w:cs="Times New Roman"/>
                <w:i/>
              </w:rPr>
              <w:t>obscuripes</w:t>
            </w:r>
            <w:proofErr w:type="spellEnd"/>
            <w:r>
              <w:rPr>
                <w:rFonts w:ascii="Times New Roman" w:hAnsi="Times New Roman" w:cs="Times New Roman"/>
              </w:rPr>
              <w:t>)</w:t>
            </w:r>
          </w:p>
        </w:tc>
        <w:tc>
          <w:tcPr>
            <w:tcW w:w="1701" w:type="dxa"/>
          </w:tcPr>
          <w:p w14:paraId="431836C7" w14:textId="571BA059" w:rsidR="00D66FD9" w:rsidRPr="00295C4A" w:rsidRDefault="00295C4A" w:rsidP="00072672">
            <w:pPr>
              <w:jc w:val="center"/>
              <w:rPr>
                <w:rFonts w:ascii="Times New Roman" w:hAnsi="Times New Roman" w:cs="Times New Roman"/>
                <w:b/>
              </w:rPr>
            </w:pPr>
            <w:r w:rsidRPr="00295C4A">
              <w:rPr>
                <w:rFonts w:ascii="Times New Roman" w:hAnsi="Times New Roman" w:cs="Times New Roman"/>
                <w:b/>
              </w:rPr>
              <w:t>22.43</w:t>
            </w:r>
          </w:p>
        </w:tc>
        <w:tc>
          <w:tcPr>
            <w:tcW w:w="993" w:type="dxa"/>
          </w:tcPr>
          <w:p w14:paraId="12FA3FDF" w14:textId="027E8307" w:rsidR="00D66FD9" w:rsidRPr="00295C4A" w:rsidRDefault="00295C4A" w:rsidP="00072672">
            <w:pPr>
              <w:jc w:val="center"/>
              <w:rPr>
                <w:rFonts w:ascii="Times New Roman" w:hAnsi="Times New Roman" w:cs="Times New Roman"/>
                <w:b/>
              </w:rPr>
            </w:pPr>
            <w:r w:rsidRPr="00295C4A">
              <w:rPr>
                <w:rFonts w:ascii="Times New Roman" w:hAnsi="Times New Roman" w:cs="Times New Roman"/>
                <w:b/>
              </w:rPr>
              <w:t>17.70</w:t>
            </w:r>
          </w:p>
        </w:tc>
        <w:tc>
          <w:tcPr>
            <w:tcW w:w="1134" w:type="dxa"/>
          </w:tcPr>
          <w:p w14:paraId="2570FDBE" w14:textId="4A755E49" w:rsidR="00D66FD9" w:rsidRDefault="00295C4A" w:rsidP="00072672">
            <w:pPr>
              <w:jc w:val="center"/>
              <w:rPr>
                <w:rFonts w:ascii="Times New Roman" w:hAnsi="Times New Roman" w:cs="Times New Roman"/>
              </w:rPr>
            </w:pPr>
            <w:r>
              <w:rPr>
                <w:rFonts w:ascii="Times New Roman" w:hAnsi="Times New Roman" w:cs="Times New Roman"/>
              </w:rPr>
              <w:t>1.52</w:t>
            </w:r>
          </w:p>
        </w:tc>
        <w:tc>
          <w:tcPr>
            <w:tcW w:w="1275" w:type="dxa"/>
          </w:tcPr>
          <w:p w14:paraId="7AC3308C" w14:textId="5ECEBFE4" w:rsidR="00D66FD9" w:rsidRPr="00D66FD9" w:rsidRDefault="00D66FD9" w:rsidP="00072672">
            <w:pPr>
              <w:jc w:val="center"/>
              <w:rPr>
                <w:rFonts w:ascii="Times New Roman" w:hAnsi="Times New Roman" w:cs="Times New Roman"/>
              </w:rPr>
            </w:pPr>
            <w:r>
              <w:rPr>
                <w:rFonts w:ascii="Times New Roman" w:hAnsi="Times New Roman" w:cs="Times New Roman"/>
              </w:rPr>
              <w:t>5.21</w:t>
            </w:r>
          </w:p>
        </w:tc>
        <w:tc>
          <w:tcPr>
            <w:tcW w:w="993" w:type="dxa"/>
          </w:tcPr>
          <w:p w14:paraId="2D2A527D" w14:textId="3CA47BDC" w:rsidR="00D66FD9" w:rsidRDefault="00D66FD9" w:rsidP="00072672">
            <w:pPr>
              <w:jc w:val="center"/>
              <w:rPr>
                <w:rFonts w:ascii="Times New Roman" w:hAnsi="Times New Roman" w:cs="Times New Roman"/>
              </w:rPr>
            </w:pPr>
            <w:r>
              <w:rPr>
                <w:rFonts w:ascii="Times New Roman" w:hAnsi="Times New Roman" w:cs="Times New Roman"/>
              </w:rPr>
              <w:t>7.07</w:t>
            </w:r>
          </w:p>
        </w:tc>
        <w:tc>
          <w:tcPr>
            <w:tcW w:w="1417" w:type="dxa"/>
          </w:tcPr>
          <w:p w14:paraId="4BAB40FA" w14:textId="0D3089FB" w:rsidR="00D66FD9" w:rsidRDefault="00D66FD9" w:rsidP="00072672">
            <w:pPr>
              <w:jc w:val="center"/>
              <w:rPr>
                <w:rFonts w:ascii="Times New Roman" w:hAnsi="Times New Roman" w:cs="Times New Roman"/>
              </w:rPr>
            </w:pPr>
            <w:r>
              <w:rPr>
                <w:rFonts w:ascii="Times New Roman" w:hAnsi="Times New Roman" w:cs="Times New Roman"/>
              </w:rPr>
              <w:t>0.73</w:t>
            </w:r>
          </w:p>
        </w:tc>
        <w:tc>
          <w:tcPr>
            <w:tcW w:w="1701" w:type="dxa"/>
          </w:tcPr>
          <w:p w14:paraId="03E8A02C" w14:textId="6CBBF0DF" w:rsidR="00D66FD9" w:rsidRDefault="00D66FD9" w:rsidP="00072672">
            <w:pPr>
              <w:jc w:val="center"/>
              <w:rPr>
                <w:rFonts w:ascii="Times New Roman" w:hAnsi="Times New Roman" w:cs="Times New Roman"/>
              </w:rPr>
            </w:pPr>
            <w:r>
              <w:rPr>
                <w:rFonts w:ascii="Times New Roman" w:hAnsi="Times New Roman" w:cs="Times New Roman"/>
              </w:rPr>
              <w:t>-</w:t>
            </w:r>
          </w:p>
        </w:tc>
      </w:tr>
      <w:tr w:rsidR="00EF3CA5" w14:paraId="636C93B7" w14:textId="77777777" w:rsidTr="00A052DF">
        <w:tc>
          <w:tcPr>
            <w:tcW w:w="3402" w:type="dxa"/>
          </w:tcPr>
          <w:p w14:paraId="0A09CDD5" w14:textId="576BC49F" w:rsidR="00EF3CA5" w:rsidRDefault="00EF3CA5" w:rsidP="009D7385">
            <w:pPr>
              <w:jc w:val="right"/>
              <w:rPr>
                <w:rFonts w:ascii="Times New Roman" w:hAnsi="Times New Roman" w:cs="Times New Roman"/>
              </w:rPr>
            </w:pPr>
            <w:r>
              <w:rPr>
                <w:rFonts w:ascii="Times New Roman" w:hAnsi="Times New Roman" w:cs="Times New Roman"/>
              </w:rPr>
              <w:t>Leaf-</w:t>
            </w:r>
            <w:proofErr w:type="spellStart"/>
            <w:r>
              <w:rPr>
                <w:rFonts w:ascii="Times New Roman" w:hAnsi="Times New Roman" w:cs="Times New Roman"/>
              </w:rPr>
              <w:t>tiering</w:t>
            </w:r>
            <w:proofErr w:type="spellEnd"/>
            <w:r>
              <w:rPr>
                <w:rFonts w:ascii="Times New Roman" w:hAnsi="Times New Roman" w:cs="Times New Roman"/>
              </w:rPr>
              <w:t xml:space="preserve"> moth</w:t>
            </w:r>
          </w:p>
        </w:tc>
        <w:tc>
          <w:tcPr>
            <w:tcW w:w="1701" w:type="dxa"/>
          </w:tcPr>
          <w:p w14:paraId="352A07D2" w14:textId="5C62EC3D" w:rsidR="00EF3CA5" w:rsidRPr="00295C4A" w:rsidRDefault="00EF3CA5" w:rsidP="00072672">
            <w:pPr>
              <w:jc w:val="center"/>
              <w:rPr>
                <w:rFonts w:ascii="Times New Roman" w:hAnsi="Times New Roman" w:cs="Times New Roman"/>
                <w:b/>
              </w:rPr>
            </w:pPr>
            <w:r>
              <w:rPr>
                <w:rFonts w:ascii="Times New Roman" w:hAnsi="Times New Roman" w:cs="Times New Roman"/>
                <w:b/>
              </w:rPr>
              <w:t>23.79</w:t>
            </w:r>
          </w:p>
        </w:tc>
        <w:tc>
          <w:tcPr>
            <w:tcW w:w="993" w:type="dxa"/>
          </w:tcPr>
          <w:p w14:paraId="287AD9E8" w14:textId="5EFB1D43" w:rsidR="00EF3CA5" w:rsidRPr="00EF3CA5" w:rsidRDefault="00EF3CA5" w:rsidP="00072672">
            <w:pPr>
              <w:jc w:val="center"/>
              <w:rPr>
                <w:rFonts w:ascii="Times New Roman" w:hAnsi="Times New Roman" w:cs="Times New Roman"/>
              </w:rPr>
            </w:pPr>
            <w:r>
              <w:rPr>
                <w:rFonts w:ascii="Times New Roman" w:hAnsi="Times New Roman" w:cs="Times New Roman"/>
              </w:rPr>
              <w:t>0.81</w:t>
            </w:r>
          </w:p>
        </w:tc>
        <w:tc>
          <w:tcPr>
            <w:tcW w:w="1134" w:type="dxa"/>
          </w:tcPr>
          <w:p w14:paraId="0C06723A" w14:textId="629E7066" w:rsidR="00EF3CA5" w:rsidRPr="00EF3CA5" w:rsidRDefault="00EF3CA5" w:rsidP="00072672">
            <w:pPr>
              <w:jc w:val="center"/>
              <w:rPr>
                <w:rFonts w:ascii="Times New Roman" w:hAnsi="Times New Roman" w:cs="Times New Roman"/>
                <w:b/>
              </w:rPr>
            </w:pPr>
            <w:r>
              <w:rPr>
                <w:rFonts w:ascii="Times New Roman" w:hAnsi="Times New Roman" w:cs="Times New Roman"/>
                <w:b/>
              </w:rPr>
              <w:t>9.79</w:t>
            </w:r>
          </w:p>
        </w:tc>
        <w:tc>
          <w:tcPr>
            <w:tcW w:w="1275" w:type="dxa"/>
          </w:tcPr>
          <w:p w14:paraId="6E58BF7C" w14:textId="734AE9D2" w:rsidR="00EF3CA5" w:rsidRDefault="00EF3CA5" w:rsidP="00072672">
            <w:pPr>
              <w:jc w:val="center"/>
              <w:rPr>
                <w:rFonts w:ascii="Times New Roman" w:hAnsi="Times New Roman" w:cs="Times New Roman"/>
              </w:rPr>
            </w:pPr>
            <w:r>
              <w:rPr>
                <w:rFonts w:ascii="Times New Roman" w:hAnsi="Times New Roman" w:cs="Times New Roman"/>
              </w:rPr>
              <w:t>-</w:t>
            </w:r>
          </w:p>
        </w:tc>
        <w:tc>
          <w:tcPr>
            <w:tcW w:w="993" w:type="dxa"/>
          </w:tcPr>
          <w:p w14:paraId="5DB6DC86" w14:textId="1BF9054B" w:rsidR="00EF3CA5" w:rsidRDefault="00EF3CA5" w:rsidP="00072672">
            <w:pPr>
              <w:jc w:val="center"/>
              <w:rPr>
                <w:rFonts w:ascii="Times New Roman" w:hAnsi="Times New Roman" w:cs="Times New Roman"/>
              </w:rPr>
            </w:pPr>
            <w:r>
              <w:rPr>
                <w:rFonts w:ascii="Times New Roman" w:hAnsi="Times New Roman" w:cs="Times New Roman"/>
              </w:rPr>
              <w:t>-</w:t>
            </w:r>
          </w:p>
        </w:tc>
        <w:tc>
          <w:tcPr>
            <w:tcW w:w="1417" w:type="dxa"/>
          </w:tcPr>
          <w:p w14:paraId="4B36F0D9" w14:textId="5A0DD040" w:rsidR="00EF3CA5" w:rsidRPr="00EF3CA5" w:rsidRDefault="00EF3CA5" w:rsidP="00072672">
            <w:pPr>
              <w:jc w:val="center"/>
              <w:rPr>
                <w:rFonts w:ascii="Times New Roman" w:hAnsi="Times New Roman" w:cs="Times New Roman"/>
                <w:i/>
              </w:rPr>
            </w:pPr>
            <w:r w:rsidRPr="00EF3CA5">
              <w:rPr>
                <w:rFonts w:ascii="Times New Roman" w:hAnsi="Times New Roman" w:cs="Times New Roman"/>
                <w:i/>
              </w:rPr>
              <w:t>3.77</w:t>
            </w:r>
          </w:p>
        </w:tc>
        <w:tc>
          <w:tcPr>
            <w:tcW w:w="1701" w:type="dxa"/>
          </w:tcPr>
          <w:p w14:paraId="15C28B74" w14:textId="77777777" w:rsidR="00EF3CA5" w:rsidRDefault="00EF3CA5" w:rsidP="00072672">
            <w:pPr>
              <w:jc w:val="center"/>
              <w:rPr>
                <w:rFonts w:ascii="Times New Roman" w:hAnsi="Times New Roman" w:cs="Times New Roman"/>
              </w:rPr>
            </w:pPr>
          </w:p>
        </w:tc>
      </w:tr>
    </w:tbl>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D531ED">
      <w:pgSz w:w="15842" w:h="12242" w:orient="landscape"/>
      <w:pgMar w:top="1797" w:right="1440" w:bottom="1797" w:left="1440" w:header="709" w:footer="709" w:gutter="0"/>
      <w:cols w:space="708"/>
      <w:sectPrChange w:id="186" w:author="Matthew Barbour" w:date="2016-04-06T14:43:00Z">
        <w:sectPr w:rsidR="006C16DF" w:rsidRPr="0059295B" w:rsidSect="00D531ED">
          <w:pgSz w:w="12240" w:h="15840" w:orient="portrait"/>
          <w:pgMar w:top="1440" w:right="1800" w:bottom="1440" w:left="1800" w:header="708" w:footer="708"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Barbour" w:date="2016-04-16T07:44:00Z" w:initials="MB">
    <w:p w14:paraId="344BA783" w14:textId="409E087A" w:rsidR="00D06971" w:rsidRDefault="00D06971">
      <w:pPr>
        <w:pStyle w:val="CommentText"/>
      </w:pPr>
      <w:r>
        <w:rPr>
          <w:rStyle w:val="CommentReference"/>
        </w:rPr>
        <w:annotationRef/>
      </w:r>
      <w:r>
        <w:t>Somewhere in intro get back to how most studies are on arthropods and don’t look at other communities on host-plants.</w:t>
      </w:r>
      <w:bookmarkStart w:id="1" w:name="_GoBack"/>
      <w:bookmarkEnd w:id="1"/>
    </w:p>
  </w:comment>
  <w:comment w:id="2" w:author="Matthew Barbour" w:date="2016-04-16T07:43:00Z" w:initials="MB">
    <w:p w14:paraId="481A9444" w14:textId="3A5D9C8D" w:rsidR="003C741A" w:rsidRDefault="003C741A">
      <w:pPr>
        <w:pStyle w:val="CommentText"/>
      </w:pPr>
      <w:r>
        <w:rPr>
          <w:rStyle w:val="CommentReference"/>
        </w:rPr>
        <w:annotationRef/>
      </w:r>
      <w:r>
        <w:t xml:space="preserve">Need for </w:t>
      </w:r>
      <w:proofErr w:type="spellStart"/>
      <w:r>
        <w:t>GxE</w:t>
      </w:r>
      <w:proofErr w:type="spellEnd"/>
      <w:r>
        <w:t xml:space="preserve"> studies</w:t>
      </w:r>
      <w:r w:rsidR="00D06971">
        <w:t>.</w:t>
      </w:r>
    </w:p>
  </w:comment>
  <w:comment w:id="3" w:author="Matthew Barbour" w:date="2016-04-16T07:37:00Z" w:initials="MB">
    <w:p w14:paraId="1FB05385" w14:textId="58878D2F" w:rsidR="003C741A" w:rsidRDefault="003C741A">
      <w:pPr>
        <w:pStyle w:val="CommentText"/>
      </w:pPr>
      <w:r>
        <w:rPr>
          <w:rStyle w:val="CommentReference"/>
        </w:rPr>
        <w:annotationRef/>
      </w:r>
      <w:r>
        <w:t xml:space="preserve">Boost up these citations, cite early work by </w:t>
      </w:r>
      <w:proofErr w:type="spellStart"/>
      <w:r>
        <w:t>Antononvics</w:t>
      </w:r>
      <w:proofErr w:type="spellEnd"/>
      <w:r>
        <w:t>, Fritz and Price, Maddox and Root.</w:t>
      </w:r>
    </w:p>
  </w:comment>
  <w:comment w:id="4" w:author="Matthew Barbour" w:date="2016-04-16T07:29:00Z" w:initials="MB">
    <w:p w14:paraId="7D6835BB" w14:textId="704F4641" w:rsidR="003C741A" w:rsidRDefault="003C741A">
      <w:pPr>
        <w:pStyle w:val="CommentText"/>
      </w:pPr>
      <w:r>
        <w:rPr>
          <w:rStyle w:val="CommentReference"/>
        </w:rPr>
        <w:annotationRef/>
      </w:r>
      <w:proofErr w:type="spellStart"/>
      <w:r>
        <w:t>GxE</w:t>
      </w:r>
      <w:proofErr w:type="spellEnd"/>
      <w:r>
        <w:t xml:space="preserve"> abiotic or identifying key gaps?</w:t>
      </w:r>
    </w:p>
  </w:comment>
  <w:comment w:id="8" w:author="Matthew Barbour" w:date="2016-04-12T14:38:00Z" w:initials="MB">
    <w:p w14:paraId="4A1F1B46" w14:textId="11A44450" w:rsidR="003C741A" w:rsidRDefault="003C741A">
      <w:pPr>
        <w:pStyle w:val="CommentText"/>
      </w:pPr>
      <w:r>
        <w:rPr>
          <w:rStyle w:val="CommentReference"/>
        </w:rPr>
        <w:annotationRef/>
      </w:r>
      <w:r>
        <w:t>Need to revise.</w:t>
      </w:r>
    </w:p>
  </w:comment>
  <w:comment w:id="90" w:author="Matthew Barbour" w:date="2016-04-12T17:17:00Z" w:initials="MB">
    <w:p w14:paraId="1F72C880" w14:textId="6CE7CBD8" w:rsidR="003C741A" w:rsidRDefault="003C741A">
      <w:pPr>
        <w:pStyle w:val="CommentText"/>
      </w:pPr>
      <w:r>
        <w:rPr>
          <w:rStyle w:val="CommentReference"/>
        </w:rPr>
        <w:annotationRef/>
      </w:r>
      <w:r>
        <w:t>Section needs to be re-written.</w:t>
      </w:r>
    </w:p>
  </w:comment>
  <w:comment w:id="98" w:author="Matthew Barbour" w:date="2016-04-01T17:10:00Z" w:initials="MB">
    <w:p w14:paraId="58CEA0E6" w14:textId="77777777" w:rsidR="003C741A" w:rsidRDefault="003C741A">
      <w:pPr>
        <w:pStyle w:val="CommentText"/>
      </w:pPr>
      <w:r>
        <w:rPr>
          <w:rStyle w:val="CommentReference"/>
        </w:rPr>
        <w:annotationRef/>
      </w:r>
      <w:r>
        <w:t>Still need to make. Here are my current thoughts:</w:t>
      </w:r>
    </w:p>
    <w:p w14:paraId="27A841A0" w14:textId="77777777" w:rsidR="003C741A" w:rsidRDefault="003C741A">
      <w:pPr>
        <w:pStyle w:val="CommentText"/>
      </w:pPr>
    </w:p>
    <w:p w14:paraId="5443880C" w14:textId="77777777" w:rsidR="003C741A" w:rsidRDefault="003C741A">
      <w:pPr>
        <w:pStyle w:val="CommentText"/>
      </w:pPr>
      <w:r>
        <w:t xml:space="preserve">Fig. 1: Reaction norms (genotype effects across treatments) of traits and community responses for both experiments. Left-side is wind experiment, right-side is ant-aphid experiment. Show responses of plant height, </w:t>
      </w:r>
      <w:proofErr w:type="spellStart"/>
      <w:r>
        <w:t>trichome</w:t>
      </w:r>
      <w:proofErr w:type="spellEnd"/>
      <w:r>
        <w:t xml:space="preserve"> density, a key herbivore group (leaf mining moths), </w:t>
      </w:r>
      <w:proofErr w:type="spellStart"/>
      <w:r>
        <w:t>Mycorrhizal</w:t>
      </w:r>
      <w:proofErr w:type="spellEnd"/>
      <w:r>
        <w:t xml:space="preserve"> community (wind only).</w:t>
      </w:r>
    </w:p>
    <w:p w14:paraId="3DC71AF0" w14:textId="77777777" w:rsidR="003C741A" w:rsidRDefault="003C741A">
      <w:pPr>
        <w:pStyle w:val="CommentText"/>
      </w:pPr>
    </w:p>
    <w:p w14:paraId="758EE984" w14:textId="77777777" w:rsidR="003C741A" w:rsidRDefault="003C741A">
      <w:pPr>
        <w:pStyle w:val="CommentText"/>
      </w:pPr>
      <w:r>
        <w:t xml:space="preserve">Fig. 2: For both experiments, plot of the average effect sizes (R-square and </w:t>
      </w:r>
      <w:proofErr w:type="spellStart"/>
      <w:r>
        <w:t>heritabilities</w:t>
      </w:r>
      <w:proofErr w:type="spellEnd"/>
      <w:r>
        <w:t>) of willow genotype, environmental manipulations, and unexplained environment (e.g. blocks) to plant-growth traits, leaf-quality traits, arthropod community, and microbial communities.</w:t>
      </w:r>
    </w:p>
    <w:p w14:paraId="76255478" w14:textId="77777777" w:rsidR="003C741A" w:rsidRDefault="003C741A">
      <w:pPr>
        <w:pStyle w:val="CommentText"/>
      </w:pPr>
    </w:p>
    <w:p w14:paraId="30CCD3AE" w14:textId="201E9B71" w:rsidR="003C741A" w:rsidRDefault="003C741A">
      <w:pPr>
        <w:pStyle w:val="CommentText"/>
      </w:pPr>
      <w:r>
        <w:t xml:space="preserve">Fig. 3: Genetic correlations of traits and arthropod responses across both experiments. </w:t>
      </w:r>
    </w:p>
  </w:comment>
  <w:comment w:id="184" w:author="Matthew Barbour" w:date="2016-04-13T13:24:00Z" w:initials="MB">
    <w:p w14:paraId="2D9BB2D9" w14:textId="73DF4CD9" w:rsidR="003C741A" w:rsidRDefault="003C741A">
      <w:pPr>
        <w:pStyle w:val="CommentText"/>
      </w:pPr>
      <w:r>
        <w:rPr>
          <w:rStyle w:val="CommentReference"/>
        </w:rPr>
        <w:annotationRef/>
      </w:r>
      <w:r>
        <w:t>Update with type 2 tests</w:t>
      </w:r>
    </w:p>
  </w:comment>
  <w:comment w:id="185" w:author="Matthew Barbour" w:date="2016-04-13T19:18:00Z" w:initials="MB">
    <w:p w14:paraId="64A88A3A" w14:textId="30382D5E" w:rsidR="003C741A" w:rsidRDefault="003C741A">
      <w:pPr>
        <w:pStyle w:val="CommentText"/>
      </w:pPr>
      <w:r>
        <w:rPr>
          <w:rStyle w:val="CommentReference"/>
        </w:rPr>
        <w:annotationRef/>
      </w:r>
      <w:r>
        <w:t>Something weird happening with this calculation…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CF4BA" w14:textId="77777777" w:rsidR="003C741A" w:rsidRDefault="003C741A" w:rsidP="00486109">
      <w:r>
        <w:separator/>
      </w:r>
    </w:p>
  </w:endnote>
  <w:endnote w:type="continuationSeparator" w:id="0">
    <w:p w14:paraId="28A3A540" w14:textId="77777777" w:rsidR="003C741A" w:rsidRDefault="003C741A" w:rsidP="0048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DFAC1" w14:textId="77777777" w:rsidR="003C741A" w:rsidRDefault="003C741A" w:rsidP="00486109">
      <w:r>
        <w:separator/>
      </w:r>
    </w:p>
  </w:footnote>
  <w:footnote w:type="continuationSeparator" w:id="0">
    <w:p w14:paraId="29072898" w14:textId="77777777" w:rsidR="003C741A" w:rsidRDefault="003C741A" w:rsidP="004861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C3"/>
    <w:rsid w:val="00002D31"/>
    <w:rsid w:val="0001231E"/>
    <w:rsid w:val="000227F1"/>
    <w:rsid w:val="0002282E"/>
    <w:rsid w:val="00025AD5"/>
    <w:rsid w:val="00025F5C"/>
    <w:rsid w:val="00033AC8"/>
    <w:rsid w:val="00037393"/>
    <w:rsid w:val="0004103B"/>
    <w:rsid w:val="00046AEC"/>
    <w:rsid w:val="0005493E"/>
    <w:rsid w:val="000556D9"/>
    <w:rsid w:val="00072672"/>
    <w:rsid w:val="00080DD6"/>
    <w:rsid w:val="000976E3"/>
    <w:rsid w:val="000A609B"/>
    <w:rsid w:val="000A6148"/>
    <w:rsid w:val="000A79EF"/>
    <w:rsid w:val="000A7BE7"/>
    <w:rsid w:val="000B0F96"/>
    <w:rsid w:val="000E43CF"/>
    <w:rsid w:val="000F08B4"/>
    <w:rsid w:val="000F7098"/>
    <w:rsid w:val="000F7682"/>
    <w:rsid w:val="001236C4"/>
    <w:rsid w:val="00123AD8"/>
    <w:rsid w:val="00124834"/>
    <w:rsid w:val="001363E4"/>
    <w:rsid w:val="001377C3"/>
    <w:rsid w:val="00157B5C"/>
    <w:rsid w:val="00160A6D"/>
    <w:rsid w:val="00163476"/>
    <w:rsid w:val="00170D73"/>
    <w:rsid w:val="00173652"/>
    <w:rsid w:val="0017474A"/>
    <w:rsid w:val="0017482F"/>
    <w:rsid w:val="00177B0C"/>
    <w:rsid w:val="0018626C"/>
    <w:rsid w:val="00186383"/>
    <w:rsid w:val="001A2F5E"/>
    <w:rsid w:val="001A35AA"/>
    <w:rsid w:val="001A3648"/>
    <w:rsid w:val="001A4B00"/>
    <w:rsid w:val="001A539D"/>
    <w:rsid w:val="001A5958"/>
    <w:rsid w:val="001B408E"/>
    <w:rsid w:val="001B4C0B"/>
    <w:rsid w:val="001B52D8"/>
    <w:rsid w:val="001C0393"/>
    <w:rsid w:val="001C35D0"/>
    <w:rsid w:val="001D0337"/>
    <w:rsid w:val="001D5EA5"/>
    <w:rsid w:val="001E477C"/>
    <w:rsid w:val="001E5A72"/>
    <w:rsid w:val="001F22E5"/>
    <w:rsid w:val="001F3414"/>
    <w:rsid w:val="001F5C3F"/>
    <w:rsid w:val="001F708C"/>
    <w:rsid w:val="001F7D4A"/>
    <w:rsid w:val="002000D0"/>
    <w:rsid w:val="00201C06"/>
    <w:rsid w:val="00213154"/>
    <w:rsid w:val="00230D8C"/>
    <w:rsid w:val="0023651E"/>
    <w:rsid w:val="00236F3A"/>
    <w:rsid w:val="002400A8"/>
    <w:rsid w:val="00242816"/>
    <w:rsid w:val="00243705"/>
    <w:rsid w:val="00246261"/>
    <w:rsid w:val="0025262B"/>
    <w:rsid w:val="0025501C"/>
    <w:rsid w:val="00266C3E"/>
    <w:rsid w:val="002773F6"/>
    <w:rsid w:val="00282961"/>
    <w:rsid w:val="0029136D"/>
    <w:rsid w:val="00295C4A"/>
    <w:rsid w:val="002A0795"/>
    <w:rsid w:val="002A690E"/>
    <w:rsid w:val="002B34F0"/>
    <w:rsid w:val="002C4460"/>
    <w:rsid w:val="002C7607"/>
    <w:rsid w:val="002D1413"/>
    <w:rsid w:val="002D3469"/>
    <w:rsid w:val="002D37EE"/>
    <w:rsid w:val="002D6C17"/>
    <w:rsid w:val="002E643F"/>
    <w:rsid w:val="002F6AF7"/>
    <w:rsid w:val="002F7602"/>
    <w:rsid w:val="0030552A"/>
    <w:rsid w:val="003058BE"/>
    <w:rsid w:val="00305F06"/>
    <w:rsid w:val="003069FA"/>
    <w:rsid w:val="003120F6"/>
    <w:rsid w:val="00317F0E"/>
    <w:rsid w:val="00330193"/>
    <w:rsid w:val="00342AC4"/>
    <w:rsid w:val="00353D39"/>
    <w:rsid w:val="0037188B"/>
    <w:rsid w:val="00371E17"/>
    <w:rsid w:val="00373B28"/>
    <w:rsid w:val="00385CED"/>
    <w:rsid w:val="0038631D"/>
    <w:rsid w:val="00387647"/>
    <w:rsid w:val="00391634"/>
    <w:rsid w:val="0039557D"/>
    <w:rsid w:val="003A74C3"/>
    <w:rsid w:val="003A7FE5"/>
    <w:rsid w:val="003B1A66"/>
    <w:rsid w:val="003B3C97"/>
    <w:rsid w:val="003B6729"/>
    <w:rsid w:val="003C54B0"/>
    <w:rsid w:val="003C741A"/>
    <w:rsid w:val="003D6A45"/>
    <w:rsid w:val="003E3ECF"/>
    <w:rsid w:val="003E5918"/>
    <w:rsid w:val="003E62B9"/>
    <w:rsid w:val="003F0C4B"/>
    <w:rsid w:val="003F6937"/>
    <w:rsid w:val="0040499F"/>
    <w:rsid w:val="004160E9"/>
    <w:rsid w:val="0042442C"/>
    <w:rsid w:val="00430EFC"/>
    <w:rsid w:val="0043198E"/>
    <w:rsid w:val="00432117"/>
    <w:rsid w:val="00432834"/>
    <w:rsid w:val="00447581"/>
    <w:rsid w:val="0045308B"/>
    <w:rsid w:val="00463F89"/>
    <w:rsid w:val="00471C40"/>
    <w:rsid w:val="00471E44"/>
    <w:rsid w:val="0047362E"/>
    <w:rsid w:val="004760D1"/>
    <w:rsid w:val="00477C79"/>
    <w:rsid w:val="0048492C"/>
    <w:rsid w:val="00485AB3"/>
    <w:rsid w:val="00486109"/>
    <w:rsid w:val="0049537C"/>
    <w:rsid w:val="004A0F30"/>
    <w:rsid w:val="004A5D3A"/>
    <w:rsid w:val="004A5FF0"/>
    <w:rsid w:val="004B2C07"/>
    <w:rsid w:val="004B57FB"/>
    <w:rsid w:val="004C2A30"/>
    <w:rsid w:val="004E10F1"/>
    <w:rsid w:val="004E7971"/>
    <w:rsid w:val="004F415C"/>
    <w:rsid w:val="00502A0F"/>
    <w:rsid w:val="005033DF"/>
    <w:rsid w:val="005068EC"/>
    <w:rsid w:val="005127E8"/>
    <w:rsid w:val="00512DD5"/>
    <w:rsid w:val="00513B51"/>
    <w:rsid w:val="0052250D"/>
    <w:rsid w:val="005334FB"/>
    <w:rsid w:val="005350FC"/>
    <w:rsid w:val="005411BB"/>
    <w:rsid w:val="0054359A"/>
    <w:rsid w:val="00551728"/>
    <w:rsid w:val="00557477"/>
    <w:rsid w:val="00560653"/>
    <w:rsid w:val="005662ED"/>
    <w:rsid w:val="00566469"/>
    <w:rsid w:val="00567E8B"/>
    <w:rsid w:val="005800CE"/>
    <w:rsid w:val="005816D7"/>
    <w:rsid w:val="0059295B"/>
    <w:rsid w:val="00594956"/>
    <w:rsid w:val="005B6799"/>
    <w:rsid w:val="005C1EDE"/>
    <w:rsid w:val="005C238F"/>
    <w:rsid w:val="005C298F"/>
    <w:rsid w:val="005C3D3E"/>
    <w:rsid w:val="005C4CBA"/>
    <w:rsid w:val="005E6B11"/>
    <w:rsid w:val="005F118D"/>
    <w:rsid w:val="005F3DB3"/>
    <w:rsid w:val="005F4DA7"/>
    <w:rsid w:val="005F4DAB"/>
    <w:rsid w:val="006033D7"/>
    <w:rsid w:val="00605068"/>
    <w:rsid w:val="00605C7E"/>
    <w:rsid w:val="0060606E"/>
    <w:rsid w:val="00606AB8"/>
    <w:rsid w:val="00612B96"/>
    <w:rsid w:val="00635DCA"/>
    <w:rsid w:val="00635E02"/>
    <w:rsid w:val="00635FFD"/>
    <w:rsid w:val="00637AE5"/>
    <w:rsid w:val="00640BBA"/>
    <w:rsid w:val="0064269D"/>
    <w:rsid w:val="00643975"/>
    <w:rsid w:val="00644A60"/>
    <w:rsid w:val="0064561A"/>
    <w:rsid w:val="0065080C"/>
    <w:rsid w:val="006509A1"/>
    <w:rsid w:val="00661079"/>
    <w:rsid w:val="00664350"/>
    <w:rsid w:val="0066571F"/>
    <w:rsid w:val="006662D2"/>
    <w:rsid w:val="00666596"/>
    <w:rsid w:val="0066720A"/>
    <w:rsid w:val="006738C7"/>
    <w:rsid w:val="00675A5D"/>
    <w:rsid w:val="006805EC"/>
    <w:rsid w:val="00691391"/>
    <w:rsid w:val="006915E4"/>
    <w:rsid w:val="00696E3E"/>
    <w:rsid w:val="006971F7"/>
    <w:rsid w:val="006A26C5"/>
    <w:rsid w:val="006B0390"/>
    <w:rsid w:val="006B0DE6"/>
    <w:rsid w:val="006B1902"/>
    <w:rsid w:val="006C16DF"/>
    <w:rsid w:val="006C6D1C"/>
    <w:rsid w:val="006D2C0E"/>
    <w:rsid w:val="006D44B5"/>
    <w:rsid w:val="006D5B76"/>
    <w:rsid w:val="006E39AA"/>
    <w:rsid w:val="006E3FA0"/>
    <w:rsid w:val="006F146B"/>
    <w:rsid w:val="006F61DA"/>
    <w:rsid w:val="00701973"/>
    <w:rsid w:val="00705EE2"/>
    <w:rsid w:val="00713E6D"/>
    <w:rsid w:val="007164DC"/>
    <w:rsid w:val="0072272B"/>
    <w:rsid w:val="007302F4"/>
    <w:rsid w:val="0073072E"/>
    <w:rsid w:val="00730B36"/>
    <w:rsid w:val="007336BC"/>
    <w:rsid w:val="0074082A"/>
    <w:rsid w:val="00743363"/>
    <w:rsid w:val="00746CE7"/>
    <w:rsid w:val="007600F4"/>
    <w:rsid w:val="00767F5A"/>
    <w:rsid w:val="0078043B"/>
    <w:rsid w:val="007815A5"/>
    <w:rsid w:val="007A6FC3"/>
    <w:rsid w:val="007B13B4"/>
    <w:rsid w:val="007C2381"/>
    <w:rsid w:val="007C43AB"/>
    <w:rsid w:val="007C62D4"/>
    <w:rsid w:val="007D4E2C"/>
    <w:rsid w:val="007F34A7"/>
    <w:rsid w:val="007F3C48"/>
    <w:rsid w:val="007F5E0E"/>
    <w:rsid w:val="007F6748"/>
    <w:rsid w:val="007F7B60"/>
    <w:rsid w:val="0080072F"/>
    <w:rsid w:val="008013A5"/>
    <w:rsid w:val="008116B9"/>
    <w:rsid w:val="00813CC7"/>
    <w:rsid w:val="00817377"/>
    <w:rsid w:val="00827F94"/>
    <w:rsid w:val="00837052"/>
    <w:rsid w:val="0084029A"/>
    <w:rsid w:val="008429AF"/>
    <w:rsid w:val="008478CE"/>
    <w:rsid w:val="00847C98"/>
    <w:rsid w:val="008508EF"/>
    <w:rsid w:val="00854CCF"/>
    <w:rsid w:val="00857E25"/>
    <w:rsid w:val="00864465"/>
    <w:rsid w:val="00883ABD"/>
    <w:rsid w:val="0088510D"/>
    <w:rsid w:val="00887B2B"/>
    <w:rsid w:val="008A0B1A"/>
    <w:rsid w:val="008A11BD"/>
    <w:rsid w:val="008A23D3"/>
    <w:rsid w:val="008A47FF"/>
    <w:rsid w:val="008A67F2"/>
    <w:rsid w:val="008C1545"/>
    <w:rsid w:val="008C316E"/>
    <w:rsid w:val="008D4919"/>
    <w:rsid w:val="008D7EF2"/>
    <w:rsid w:val="008F4534"/>
    <w:rsid w:val="008F5372"/>
    <w:rsid w:val="00905B6A"/>
    <w:rsid w:val="009064BF"/>
    <w:rsid w:val="00906882"/>
    <w:rsid w:val="0090733C"/>
    <w:rsid w:val="0091063D"/>
    <w:rsid w:val="00916A2B"/>
    <w:rsid w:val="009227C4"/>
    <w:rsid w:val="009269F5"/>
    <w:rsid w:val="00927CA9"/>
    <w:rsid w:val="00931D27"/>
    <w:rsid w:val="00940FA9"/>
    <w:rsid w:val="00943E8D"/>
    <w:rsid w:val="00944A6A"/>
    <w:rsid w:val="009538B6"/>
    <w:rsid w:val="00960F7F"/>
    <w:rsid w:val="00961C4C"/>
    <w:rsid w:val="00961E3B"/>
    <w:rsid w:val="0096200B"/>
    <w:rsid w:val="00962EC8"/>
    <w:rsid w:val="00966716"/>
    <w:rsid w:val="009673AE"/>
    <w:rsid w:val="009769CE"/>
    <w:rsid w:val="0097721C"/>
    <w:rsid w:val="00985854"/>
    <w:rsid w:val="00985B24"/>
    <w:rsid w:val="00985C1F"/>
    <w:rsid w:val="009909AE"/>
    <w:rsid w:val="009A098A"/>
    <w:rsid w:val="009A4E71"/>
    <w:rsid w:val="009A54E2"/>
    <w:rsid w:val="009B2D6D"/>
    <w:rsid w:val="009B5C0F"/>
    <w:rsid w:val="009B6C2A"/>
    <w:rsid w:val="009C01FD"/>
    <w:rsid w:val="009C0AD6"/>
    <w:rsid w:val="009C0E2D"/>
    <w:rsid w:val="009D6427"/>
    <w:rsid w:val="009D6FD8"/>
    <w:rsid w:val="009D7385"/>
    <w:rsid w:val="009E204F"/>
    <w:rsid w:val="009E329B"/>
    <w:rsid w:val="009E638D"/>
    <w:rsid w:val="009F1BF2"/>
    <w:rsid w:val="009F38DB"/>
    <w:rsid w:val="009F405D"/>
    <w:rsid w:val="009F566F"/>
    <w:rsid w:val="009F669B"/>
    <w:rsid w:val="00A00D5F"/>
    <w:rsid w:val="00A01859"/>
    <w:rsid w:val="00A02BED"/>
    <w:rsid w:val="00A052DF"/>
    <w:rsid w:val="00A11D9E"/>
    <w:rsid w:val="00A13461"/>
    <w:rsid w:val="00A230AC"/>
    <w:rsid w:val="00A27FAA"/>
    <w:rsid w:val="00A44B72"/>
    <w:rsid w:val="00A55939"/>
    <w:rsid w:val="00A70377"/>
    <w:rsid w:val="00A74FDB"/>
    <w:rsid w:val="00A76E9A"/>
    <w:rsid w:val="00A776D5"/>
    <w:rsid w:val="00A80881"/>
    <w:rsid w:val="00A870E5"/>
    <w:rsid w:val="00A9754C"/>
    <w:rsid w:val="00AA7F0B"/>
    <w:rsid w:val="00AD0868"/>
    <w:rsid w:val="00AD3D76"/>
    <w:rsid w:val="00AD6391"/>
    <w:rsid w:val="00AE06D5"/>
    <w:rsid w:val="00AE157A"/>
    <w:rsid w:val="00B103CB"/>
    <w:rsid w:val="00B158E8"/>
    <w:rsid w:val="00B26701"/>
    <w:rsid w:val="00B355E5"/>
    <w:rsid w:val="00B35F1B"/>
    <w:rsid w:val="00B37669"/>
    <w:rsid w:val="00B42584"/>
    <w:rsid w:val="00B42845"/>
    <w:rsid w:val="00B4652E"/>
    <w:rsid w:val="00B54240"/>
    <w:rsid w:val="00B609C2"/>
    <w:rsid w:val="00B6428A"/>
    <w:rsid w:val="00B65BD9"/>
    <w:rsid w:val="00B755DA"/>
    <w:rsid w:val="00B848EB"/>
    <w:rsid w:val="00B85A3F"/>
    <w:rsid w:val="00B87AA2"/>
    <w:rsid w:val="00B90BA9"/>
    <w:rsid w:val="00B90F5A"/>
    <w:rsid w:val="00B943D6"/>
    <w:rsid w:val="00BA248A"/>
    <w:rsid w:val="00BA6CE0"/>
    <w:rsid w:val="00BB142B"/>
    <w:rsid w:val="00BC0CB2"/>
    <w:rsid w:val="00BC3BC6"/>
    <w:rsid w:val="00BE6F02"/>
    <w:rsid w:val="00BF4544"/>
    <w:rsid w:val="00BF6EAE"/>
    <w:rsid w:val="00C01BCD"/>
    <w:rsid w:val="00C04E9D"/>
    <w:rsid w:val="00C127B9"/>
    <w:rsid w:val="00C2307A"/>
    <w:rsid w:val="00C23F67"/>
    <w:rsid w:val="00C3790F"/>
    <w:rsid w:val="00C52830"/>
    <w:rsid w:val="00C53C59"/>
    <w:rsid w:val="00C5746A"/>
    <w:rsid w:val="00C62817"/>
    <w:rsid w:val="00C63E91"/>
    <w:rsid w:val="00C64D69"/>
    <w:rsid w:val="00C66301"/>
    <w:rsid w:val="00C67E25"/>
    <w:rsid w:val="00C73EB2"/>
    <w:rsid w:val="00C813D3"/>
    <w:rsid w:val="00C91156"/>
    <w:rsid w:val="00CA727D"/>
    <w:rsid w:val="00CB385F"/>
    <w:rsid w:val="00CC3B08"/>
    <w:rsid w:val="00CC5287"/>
    <w:rsid w:val="00CC6ADA"/>
    <w:rsid w:val="00CD1ABC"/>
    <w:rsid w:val="00CD44C6"/>
    <w:rsid w:val="00CD4D44"/>
    <w:rsid w:val="00CE049F"/>
    <w:rsid w:val="00CE103C"/>
    <w:rsid w:val="00CE4A43"/>
    <w:rsid w:val="00CE5E10"/>
    <w:rsid w:val="00CF07B7"/>
    <w:rsid w:val="00CF0B2F"/>
    <w:rsid w:val="00CF11D8"/>
    <w:rsid w:val="00D00D5C"/>
    <w:rsid w:val="00D06971"/>
    <w:rsid w:val="00D1356C"/>
    <w:rsid w:val="00D1727F"/>
    <w:rsid w:val="00D17E50"/>
    <w:rsid w:val="00D23789"/>
    <w:rsid w:val="00D26A41"/>
    <w:rsid w:val="00D31317"/>
    <w:rsid w:val="00D31D16"/>
    <w:rsid w:val="00D440B0"/>
    <w:rsid w:val="00D46272"/>
    <w:rsid w:val="00D50262"/>
    <w:rsid w:val="00D52B0D"/>
    <w:rsid w:val="00D531ED"/>
    <w:rsid w:val="00D53D88"/>
    <w:rsid w:val="00D57C48"/>
    <w:rsid w:val="00D57E3E"/>
    <w:rsid w:val="00D621D1"/>
    <w:rsid w:val="00D66FD9"/>
    <w:rsid w:val="00D7209C"/>
    <w:rsid w:val="00D81FD4"/>
    <w:rsid w:val="00D84764"/>
    <w:rsid w:val="00D906EE"/>
    <w:rsid w:val="00D95AEF"/>
    <w:rsid w:val="00DA360F"/>
    <w:rsid w:val="00DC11DE"/>
    <w:rsid w:val="00DD0E78"/>
    <w:rsid w:val="00DD67B9"/>
    <w:rsid w:val="00DD6DC6"/>
    <w:rsid w:val="00DD7F65"/>
    <w:rsid w:val="00DE3F30"/>
    <w:rsid w:val="00DE5EAD"/>
    <w:rsid w:val="00DF0633"/>
    <w:rsid w:val="00DF2E4A"/>
    <w:rsid w:val="00DF67A3"/>
    <w:rsid w:val="00E07274"/>
    <w:rsid w:val="00E17DC7"/>
    <w:rsid w:val="00E23C2F"/>
    <w:rsid w:val="00E266D8"/>
    <w:rsid w:val="00E27380"/>
    <w:rsid w:val="00E27BCE"/>
    <w:rsid w:val="00E32631"/>
    <w:rsid w:val="00E339B0"/>
    <w:rsid w:val="00E34BA8"/>
    <w:rsid w:val="00E41F3D"/>
    <w:rsid w:val="00E606AF"/>
    <w:rsid w:val="00E64221"/>
    <w:rsid w:val="00E67E37"/>
    <w:rsid w:val="00E74134"/>
    <w:rsid w:val="00E768D4"/>
    <w:rsid w:val="00E80F7B"/>
    <w:rsid w:val="00E82F64"/>
    <w:rsid w:val="00E842D0"/>
    <w:rsid w:val="00E91C59"/>
    <w:rsid w:val="00E92255"/>
    <w:rsid w:val="00EA1B1E"/>
    <w:rsid w:val="00EA51CB"/>
    <w:rsid w:val="00EC3540"/>
    <w:rsid w:val="00EC7061"/>
    <w:rsid w:val="00ED1FD2"/>
    <w:rsid w:val="00ED352F"/>
    <w:rsid w:val="00EE00D9"/>
    <w:rsid w:val="00EE2091"/>
    <w:rsid w:val="00EE738A"/>
    <w:rsid w:val="00EF212D"/>
    <w:rsid w:val="00EF3CA5"/>
    <w:rsid w:val="00EF5514"/>
    <w:rsid w:val="00F03386"/>
    <w:rsid w:val="00F079D4"/>
    <w:rsid w:val="00F07A4E"/>
    <w:rsid w:val="00F106E6"/>
    <w:rsid w:val="00F23249"/>
    <w:rsid w:val="00F421DA"/>
    <w:rsid w:val="00F46BAD"/>
    <w:rsid w:val="00F50E88"/>
    <w:rsid w:val="00F61620"/>
    <w:rsid w:val="00F67D50"/>
    <w:rsid w:val="00F86EF3"/>
    <w:rsid w:val="00F90BA1"/>
    <w:rsid w:val="00F93647"/>
    <w:rsid w:val="00FD37F9"/>
    <w:rsid w:val="00FE109A"/>
    <w:rsid w:val="00FE7F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 w:type="paragraph" w:styleId="Header">
    <w:name w:val="header"/>
    <w:basedOn w:val="Normal"/>
    <w:link w:val="HeaderChar"/>
    <w:uiPriority w:val="99"/>
    <w:unhideWhenUsed/>
    <w:rsid w:val="00486109"/>
    <w:pPr>
      <w:tabs>
        <w:tab w:val="center" w:pos="4320"/>
        <w:tab w:val="right" w:pos="8640"/>
      </w:tabs>
    </w:pPr>
  </w:style>
  <w:style w:type="character" w:customStyle="1" w:styleId="HeaderChar">
    <w:name w:val="Header Char"/>
    <w:basedOn w:val="DefaultParagraphFont"/>
    <w:link w:val="Header"/>
    <w:uiPriority w:val="99"/>
    <w:rsid w:val="00486109"/>
  </w:style>
  <w:style w:type="paragraph" w:styleId="Footer">
    <w:name w:val="footer"/>
    <w:basedOn w:val="Normal"/>
    <w:link w:val="FooterChar"/>
    <w:uiPriority w:val="99"/>
    <w:unhideWhenUsed/>
    <w:rsid w:val="00486109"/>
    <w:pPr>
      <w:tabs>
        <w:tab w:val="center" w:pos="4320"/>
        <w:tab w:val="right" w:pos="8640"/>
      </w:tabs>
    </w:pPr>
  </w:style>
  <w:style w:type="character" w:customStyle="1" w:styleId="FooterChar">
    <w:name w:val="Footer Char"/>
    <w:basedOn w:val="DefaultParagraphFont"/>
    <w:link w:val="Footer"/>
    <w:uiPriority w:val="99"/>
    <w:rsid w:val="004861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 w:type="paragraph" w:styleId="Header">
    <w:name w:val="header"/>
    <w:basedOn w:val="Normal"/>
    <w:link w:val="HeaderChar"/>
    <w:uiPriority w:val="99"/>
    <w:unhideWhenUsed/>
    <w:rsid w:val="00486109"/>
    <w:pPr>
      <w:tabs>
        <w:tab w:val="center" w:pos="4320"/>
        <w:tab w:val="right" w:pos="8640"/>
      </w:tabs>
    </w:pPr>
  </w:style>
  <w:style w:type="character" w:customStyle="1" w:styleId="HeaderChar">
    <w:name w:val="Header Char"/>
    <w:basedOn w:val="DefaultParagraphFont"/>
    <w:link w:val="Header"/>
    <w:uiPriority w:val="99"/>
    <w:rsid w:val="00486109"/>
  </w:style>
  <w:style w:type="paragraph" w:styleId="Footer">
    <w:name w:val="footer"/>
    <w:basedOn w:val="Normal"/>
    <w:link w:val="FooterChar"/>
    <w:uiPriority w:val="99"/>
    <w:unhideWhenUsed/>
    <w:rsid w:val="00486109"/>
    <w:pPr>
      <w:tabs>
        <w:tab w:val="center" w:pos="4320"/>
        <w:tab w:val="right" w:pos="8640"/>
      </w:tabs>
    </w:pPr>
  </w:style>
  <w:style w:type="character" w:customStyle="1" w:styleId="FooterChar">
    <w:name w:val="Footer Char"/>
    <w:basedOn w:val="DefaultParagraphFont"/>
    <w:link w:val="Footer"/>
    <w:uiPriority w:val="99"/>
    <w:rsid w:val="0048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73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25EFF-6314-924D-910C-BCEE1E27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26</Pages>
  <Words>5496</Words>
  <Characters>31333</Characters>
  <Application>Microsoft Macintosh Word</Application>
  <DocSecurity>0</DocSecurity>
  <Lines>261</Lines>
  <Paragraphs>73</Paragraphs>
  <ScaleCrop>false</ScaleCrop>
  <Company>University of British Columbia</Company>
  <LinksUpToDate>false</LinksUpToDate>
  <CharactersWithSpaces>36756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63</cp:revision>
  <dcterms:created xsi:type="dcterms:W3CDTF">2016-04-12T21:34:00Z</dcterms:created>
  <dcterms:modified xsi:type="dcterms:W3CDTF">2016-04-16T14:44:00Z</dcterms:modified>
</cp:coreProperties>
</file>